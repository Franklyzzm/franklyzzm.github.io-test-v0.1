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eastAsia="仿宋_GB2312"/>
          <w:b/>
          <w:sz w:val="44"/>
          <w:szCs w:val="44"/>
        </w:rPr>
      </w:pPr>
    </w:p>
    <w:p>
      <w:pPr>
        <w:rPr>
          <w:rFonts w:eastAsia="仿宋_GB2312"/>
          <w:b/>
          <w:sz w:val="44"/>
          <w:szCs w:val="44"/>
        </w:rPr>
      </w:pPr>
    </w:p>
    <w:p>
      <w:pPr>
        <w:rPr>
          <w:rFonts w:eastAsia="仿宋_GB2312"/>
          <w:b/>
          <w:sz w:val="44"/>
          <w:szCs w:val="44"/>
        </w:rPr>
      </w:pPr>
    </w:p>
    <w:p>
      <w:pPr>
        <w:rPr>
          <w:rFonts w:eastAsia="仿宋_GB2312"/>
          <w:b/>
          <w:sz w:val="44"/>
          <w:szCs w:val="44"/>
        </w:rPr>
      </w:pPr>
    </w:p>
    <w:p>
      <w:pPr>
        <w:jc w:val="center"/>
        <w:rPr>
          <w:b/>
          <w:sz w:val="72"/>
          <w:szCs w:val="72"/>
        </w:rPr>
      </w:pPr>
    </w:p>
    <w:p>
      <w:pPr>
        <w:spacing w:line="1000" w:lineRule="exact"/>
        <w:jc w:val="center"/>
        <w:rPr>
          <w:rFonts w:eastAsia="华文中宋"/>
          <w:b/>
          <w:sz w:val="72"/>
          <w:szCs w:val="72"/>
        </w:rPr>
      </w:pPr>
      <w:r>
        <w:rPr>
          <w:rFonts w:eastAsia="华文中宋"/>
          <w:b/>
          <w:sz w:val="72"/>
          <w:szCs w:val="72"/>
        </w:rPr>
        <w:t>中国禁止</w:t>
      </w:r>
      <w:r>
        <w:rPr>
          <w:rFonts w:eastAsia="华文中宋"/>
          <w:b/>
          <w:sz w:val="72"/>
          <w:szCs w:val="72"/>
        </w:rPr>
        <w:t>出</w:t>
      </w:r>
      <w:r>
        <w:rPr>
          <w:rFonts w:eastAsia="华文中宋"/>
          <w:b/>
          <w:sz w:val="72"/>
          <w:szCs w:val="72"/>
        </w:rPr>
        <w:t>口限制</w:t>
      </w:r>
      <w:r>
        <w:rPr>
          <w:rFonts w:eastAsia="华文中宋"/>
          <w:b/>
          <w:sz w:val="72"/>
          <w:szCs w:val="72"/>
        </w:rPr>
        <w:t>出口</w:t>
      </w:r>
    </w:p>
    <w:p>
      <w:pPr>
        <w:spacing w:line="1000" w:lineRule="exact"/>
        <w:jc w:val="center"/>
        <w:rPr>
          <w:rFonts w:eastAsia="华文中宋"/>
          <w:b/>
          <w:sz w:val="72"/>
          <w:szCs w:val="72"/>
        </w:rPr>
      </w:pPr>
      <w:r>
        <w:rPr>
          <w:rFonts w:eastAsia="华文中宋"/>
          <w:b/>
          <w:sz w:val="72"/>
          <w:szCs w:val="72"/>
        </w:rPr>
        <w:t>技 术 目 录</w:t>
      </w:r>
    </w:p>
    <w:p>
      <w:pPr>
        <w:rPr>
          <w:rFonts w:eastAsia="华文中宋"/>
          <w:b/>
          <w:sz w:val="44"/>
          <w:szCs w:val="44"/>
        </w:rPr>
      </w:pPr>
    </w:p>
    <w:p>
      <w:pPr>
        <w:jc w:val="center"/>
        <w:rPr>
          <w:rFonts w:eastAsia="华文中宋"/>
          <w:b/>
          <w:sz w:val="48"/>
          <w:szCs w:val="48"/>
        </w:rPr>
      </w:pPr>
    </w:p>
    <w:p>
      <w:pPr>
        <w:rPr>
          <w:rFonts w:eastAsia="华文中宋"/>
          <w:b/>
          <w:sz w:val="44"/>
          <w:szCs w:val="44"/>
        </w:rPr>
      </w:pPr>
    </w:p>
    <w:p>
      <w:pPr>
        <w:rPr>
          <w:rFonts w:eastAsia="华文中宋"/>
          <w:b/>
          <w:sz w:val="44"/>
          <w:szCs w:val="44"/>
        </w:rPr>
      </w:pPr>
    </w:p>
    <w:p>
      <w:pPr>
        <w:rPr>
          <w:rFonts w:eastAsia="华文中宋"/>
          <w:b/>
          <w:sz w:val="44"/>
          <w:szCs w:val="44"/>
        </w:rPr>
      </w:pPr>
    </w:p>
    <w:p>
      <w:pPr>
        <w:rPr>
          <w:rFonts w:eastAsia="华文中宋"/>
          <w:b/>
          <w:sz w:val="44"/>
          <w:szCs w:val="44"/>
        </w:rPr>
      </w:pPr>
    </w:p>
    <w:p>
      <w:pPr>
        <w:rPr>
          <w:rFonts w:eastAsia="华文中宋"/>
          <w:b/>
          <w:sz w:val="44"/>
          <w:szCs w:val="44"/>
        </w:rPr>
      </w:pPr>
    </w:p>
    <w:p>
      <w:pPr>
        <w:rPr>
          <w:rFonts w:eastAsia="华文中宋"/>
          <w:b/>
          <w:sz w:val="52"/>
          <w:szCs w:val="52"/>
        </w:rPr>
      </w:pPr>
    </w:p>
    <w:p>
      <w:pPr>
        <w:jc w:val="center"/>
        <w:rPr>
          <w:rFonts w:eastAsia="华文中宋"/>
          <w:b/>
          <w:sz w:val="52"/>
          <w:szCs w:val="52"/>
        </w:rPr>
      </w:pPr>
      <w:r>
        <w:rPr>
          <w:rFonts w:eastAsia="华文中宋"/>
          <w:b/>
          <w:sz w:val="52"/>
          <w:szCs w:val="52"/>
        </w:rPr>
        <w:t>中华人民共和国商务部</w:t>
      </w:r>
    </w:p>
    <w:p>
      <w:pPr>
        <w:jc w:val="center"/>
        <w:rPr>
          <w:rFonts w:eastAsia="华文中宋"/>
          <w:b/>
          <w:sz w:val="52"/>
          <w:szCs w:val="52"/>
        </w:rPr>
      </w:pPr>
      <w:r>
        <w:rPr>
          <w:rFonts w:eastAsia="华文中宋"/>
          <w:b/>
          <w:sz w:val="52"/>
          <w:szCs w:val="52"/>
        </w:rPr>
        <w:t>中華人民共和國科學技術部</w:t>
      </w:r>
    </w:p>
    <w:p>
      <w:pPr>
        <w:spacing w:line="360" w:lineRule="auto"/>
        <w:jc w:val="center"/>
        <w:rPr>
          <w:rFonts w:eastAsia="黑体"/>
          <w:sz w:val="36"/>
          <w:szCs w:val="36"/>
        </w:rPr>
      </w:pPr>
      <w:r>
        <w:rPr>
          <w:rFonts w:eastAsia="华文中宋"/>
          <w:b/>
          <w:sz w:val="52"/>
          <w:szCs w:val="52"/>
        </w:rPr>
        <w:br w:type="page"/>
      </w:r>
      <w:r>
        <w:rPr>
          <w:rFonts w:eastAsia="黑体"/>
          <w:sz w:val="36"/>
          <w:szCs w:val="36"/>
        </w:rPr>
        <w:t xml:space="preserve"> </w:t>
      </w:r>
    </w:p>
    <w:p>
      <w:pPr>
        <w:spacing w:line="360" w:lineRule="auto"/>
        <w:jc w:val="center"/>
        <w:rPr>
          <w:rFonts w:eastAsia="黑体"/>
          <w:sz w:val="36"/>
          <w:szCs w:val="36"/>
        </w:rPr>
      </w:pPr>
      <w:r>
        <w:rPr>
          <w:rFonts w:eastAsia="黑体"/>
          <w:sz w:val="36"/>
          <w:szCs w:val="36"/>
        </w:rPr>
        <w:t>中國</w:t>
      </w:r>
      <w:r>
        <w:rPr>
          <w:rFonts w:eastAsia="黑体"/>
          <w:sz w:val="36"/>
          <w:szCs w:val="36"/>
        </w:rPr>
        <w:t>禁止</w:t>
      </w:r>
      <w:r>
        <w:rPr>
          <w:rFonts w:eastAsia="黑体"/>
          <w:sz w:val="36"/>
          <w:szCs w:val="36"/>
        </w:rPr>
        <w:t>出</w:t>
      </w:r>
      <w:r>
        <w:rPr>
          <w:rFonts w:eastAsia="黑体"/>
          <w:sz w:val="36"/>
          <w:szCs w:val="36"/>
        </w:rPr>
        <w:t>口限制</w:t>
      </w:r>
      <w:r>
        <w:rPr>
          <w:rFonts w:eastAsia="黑体"/>
          <w:sz w:val="36"/>
          <w:szCs w:val="36"/>
        </w:rPr>
        <w:t>出口</w:t>
      </w:r>
      <w:r>
        <w:rPr>
          <w:rFonts w:eastAsia="黑体"/>
          <w:sz w:val="36"/>
          <w:szCs w:val="36"/>
        </w:rPr>
        <w:t>技术参考原则</w:t>
      </w:r>
    </w:p>
    <w:p>
      <w:pPr>
        <w:spacing w:line="360" w:lineRule="auto"/>
        <w:jc w:val="center"/>
        <w:rPr>
          <w:rFonts w:eastAsia="仿宋_GB2312"/>
          <w:b/>
          <w:bCs/>
          <w:sz w:val="36"/>
          <w:szCs w:val="36"/>
        </w:rPr>
      </w:pPr>
    </w:p>
    <w:p>
      <w:pPr>
        <w:spacing w:line="360" w:lineRule="auto"/>
        <w:ind w:firstLine="640" w:firstLineChars="200"/>
        <w:rPr>
          <w:rFonts w:eastAsia="仿宋_GB2312"/>
          <w:sz w:val="32"/>
          <w:szCs w:val="32"/>
        </w:rPr>
      </w:pPr>
      <w:r>
        <w:rPr>
          <w:rFonts w:eastAsia="仿宋_GB2312"/>
          <w:sz w:val="32"/>
          <w:szCs w:val="32"/>
        </w:rPr>
        <w:t>一、禁止</w:t>
      </w:r>
      <w:r>
        <w:rPr>
          <w:rFonts w:eastAsia="仿宋_GB2312"/>
          <w:sz w:val="32"/>
          <w:szCs w:val="32"/>
        </w:rPr>
        <w:t>出口</w:t>
      </w:r>
      <w:r>
        <w:rPr>
          <w:rFonts w:eastAsia="仿宋_GB2312"/>
          <w:sz w:val="32"/>
          <w:szCs w:val="32"/>
        </w:rPr>
        <w:t>技术参考原则：</w:t>
      </w:r>
    </w:p>
    <w:p>
      <w:pPr>
        <w:spacing w:line="360" w:lineRule="auto"/>
        <w:ind w:firstLine="640" w:firstLineChars="200"/>
        <w:rPr>
          <w:rFonts w:hint="default" w:eastAsia="仿宋_GB2312"/>
          <w:sz w:val="32"/>
          <w:szCs w:val="32"/>
        </w:rPr>
      </w:pPr>
      <w:r>
        <w:rPr>
          <w:rFonts w:eastAsia="仿宋_GB2312"/>
          <w:sz w:val="32"/>
          <w:szCs w:val="32"/>
        </w:rPr>
        <w:t>（一）</w:t>
      </w:r>
      <w:r>
        <w:rPr>
          <w:rFonts w:hint="default" w:eastAsia="仿宋_GB2312"/>
          <w:sz w:val="32"/>
          <w:szCs w:val="32"/>
        </w:rPr>
        <w:t>为维护国家安全、社会公共利益或者公共道德，需要禁止出口的</w:t>
      </w:r>
      <w:r>
        <w:rPr>
          <w:rFonts w:hint="default" w:eastAsia="仿宋_GB2312"/>
          <w:sz w:val="32"/>
          <w:szCs w:val="32"/>
        </w:rPr>
        <w:t>；</w:t>
      </w:r>
    </w:p>
    <w:p>
      <w:pPr>
        <w:spacing w:line="360" w:lineRule="auto"/>
        <w:ind w:firstLine="640" w:firstLineChars="200"/>
        <w:rPr>
          <w:rFonts w:eastAsia="仿宋_GB2312"/>
          <w:sz w:val="32"/>
          <w:szCs w:val="32"/>
        </w:rPr>
      </w:pPr>
      <w:r>
        <w:rPr>
          <w:rFonts w:eastAsia="仿宋_GB2312"/>
          <w:sz w:val="32"/>
          <w:szCs w:val="32"/>
        </w:rPr>
        <w:t>（二）</w:t>
      </w:r>
      <w:r>
        <w:rPr>
          <w:rFonts w:hint="default" w:eastAsia="仿宋_GB2312"/>
          <w:sz w:val="32"/>
          <w:szCs w:val="32"/>
        </w:rPr>
        <w:t>为保护人的健康或者安全，保护动物、植物的生命或者健康，保护环境，需要禁止出口的</w:t>
      </w:r>
      <w:r>
        <w:rPr>
          <w:rFonts w:hint="default" w:eastAsia="仿宋_GB2312"/>
          <w:sz w:val="32"/>
          <w:szCs w:val="32"/>
        </w:rPr>
        <w:t>；</w:t>
      </w:r>
    </w:p>
    <w:p>
      <w:pPr>
        <w:spacing w:line="360" w:lineRule="auto"/>
        <w:ind w:firstLine="640" w:firstLineChars="200"/>
        <w:rPr>
          <w:rFonts w:eastAsia="仿宋_GB2312"/>
          <w:sz w:val="32"/>
          <w:szCs w:val="32"/>
        </w:rPr>
      </w:pPr>
      <w:r>
        <w:rPr>
          <w:rFonts w:eastAsia="仿宋_GB2312"/>
          <w:sz w:val="32"/>
          <w:szCs w:val="32"/>
        </w:rPr>
        <w:t>（三）</w:t>
      </w:r>
      <w:r>
        <w:rPr>
          <w:rFonts w:hint="default" w:eastAsia="仿宋_GB2312"/>
          <w:sz w:val="32"/>
          <w:szCs w:val="32"/>
        </w:rPr>
        <w:t>依据法律、行政法规的规定，其他需要禁止出口的</w:t>
      </w:r>
      <w:r>
        <w:rPr>
          <w:rFonts w:hint="default" w:eastAsia="仿宋_GB2312"/>
          <w:sz w:val="32"/>
          <w:szCs w:val="32"/>
        </w:rPr>
        <w:t>；</w:t>
      </w:r>
    </w:p>
    <w:p>
      <w:pPr>
        <w:spacing w:line="360" w:lineRule="auto"/>
        <w:ind w:firstLine="640" w:firstLineChars="200"/>
        <w:rPr>
          <w:rFonts w:eastAsia="仿宋_GB2312"/>
          <w:sz w:val="32"/>
          <w:szCs w:val="32"/>
        </w:rPr>
      </w:pPr>
      <w:r>
        <w:rPr>
          <w:rFonts w:eastAsia="仿宋_GB2312"/>
          <w:sz w:val="32"/>
          <w:szCs w:val="32"/>
        </w:rPr>
        <w:t>（四）</w:t>
      </w:r>
      <w:r>
        <w:rPr>
          <w:rFonts w:hint="default" w:eastAsia="仿宋_GB2312"/>
          <w:sz w:val="32"/>
          <w:szCs w:val="32"/>
        </w:rPr>
        <w:t>根据我国缔结或者参加的国际条约、协定的规定，其他需要禁止出口的。</w:t>
      </w:r>
    </w:p>
    <w:p>
      <w:pPr>
        <w:spacing w:line="360" w:lineRule="auto"/>
        <w:ind w:firstLine="640" w:firstLineChars="200"/>
        <w:rPr>
          <w:rFonts w:eastAsia="仿宋_GB2312"/>
          <w:sz w:val="32"/>
          <w:szCs w:val="32"/>
        </w:rPr>
      </w:pPr>
      <w:r>
        <w:rPr>
          <w:rFonts w:eastAsia="仿宋_GB2312"/>
          <w:sz w:val="32"/>
          <w:szCs w:val="32"/>
        </w:rPr>
        <w:t>二、限制</w:t>
      </w:r>
      <w:r>
        <w:rPr>
          <w:rFonts w:eastAsia="仿宋_GB2312"/>
          <w:sz w:val="32"/>
          <w:szCs w:val="32"/>
        </w:rPr>
        <w:t>出口</w:t>
      </w:r>
      <w:r>
        <w:rPr>
          <w:rFonts w:eastAsia="仿宋_GB2312"/>
          <w:sz w:val="32"/>
          <w:szCs w:val="32"/>
        </w:rPr>
        <w:t>技术参考原则：</w:t>
      </w:r>
    </w:p>
    <w:p>
      <w:pPr>
        <w:spacing w:line="360" w:lineRule="auto"/>
        <w:ind w:firstLine="640" w:firstLineChars="200"/>
        <w:rPr>
          <w:ins w:id="1" w:author="franklyzzm" w:date="2020-08-30T15:29:45Z"/>
          <w:rFonts w:hint="default" w:eastAsia="仿宋_GB2312"/>
          <w:sz w:val="32"/>
          <w:szCs w:val="32"/>
        </w:rPr>
        <w:pPrChange w:id="0" w:author="franklyzzm" w:date="2020-08-30T15:30:01Z">
          <w:pPr>
            <w:spacing w:line="360" w:lineRule="auto"/>
            <w:ind w:firstLine="640" w:firstLineChars="200"/>
          </w:pPr>
        </w:pPrChange>
      </w:pPr>
      <w:r>
        <w:rPr>
          <w:rFonts w:eastAsia="仿宋_GB2312"/>
          <w:sz w:val="32"/>
          <w:szCs w:val="32"/>
        </w:rPr>
        <w:t>（一）</w:t>
      </w:r>
      <w:del w:id="2" w:author="franklyzzm" w:date="2020-08-30T15:29:58Z">
        <w:r>
          <w:rPr>
            <w:rFonts w:eastAsia="仿宋_GB2312"/>
            <w:sz w:val="32"/>
            <w:szCs w:val="32"/>
          </w:rPr>
          <w:delText>出</w:delText>
        </w:r>
      </w:del>
      <w:del w:id="3" w:author="franklyzzm" w:date="2020-08-30T15:29:57Z">
        <w:r>
          <w:rPr>
            <w:rFonts w:eastAsia="仿宋_GB2312"/>
            <w:sz w:val="32"/>
            <w:szCs w:val="32"/>
          </w:rPr>
          <w:delText>口</w:delText>
        </w:r>
      </w:del>
      <w:del w:id="4" w:author="franklyzzm" w:date="2020-08-30T15:29:57Z">
        <w:r>
          <w:rPr>
            <w:rFonts w:eastAsia="仿宋_GB2312"/>
            <w:sz w:val="32"/>
            <w:szCs w:val="32"/>
          </w:rPr>
          <w:delText>后将对国家安全、社会公共利益或者公共道德造成不利影响的技术；</w:delText>
        </w:r>
      </w:del>
      <w:ins w:id="5" w:author="franklyzzm" w:date="2020-08-30T15:29:45Z">
        <w:r>
          <w:rPr>
            <w:rFonts w:hint="default" w:eastAsia="仿宋_GB2312"/>
            <w:sz w:val="32"/>
            <w:szCs w:val="32"/>
          </w:rPr>
          <w:t>为维护国家安全、社会公共利益或者公共道德，需要限制出口的</w:t>
        </w:r>
      </w:ins>
      <w:ins w:id="6" w:author="franklyzzm" w:date="2020-08-30T15:30:05Z">
        <w:r>
          <w:rPr>
            <w:rFonts w:hint="default" w:eastAsia="仿宋_GB2312"/>
            <w:sz w:val="32"/>
            <w:szCs w:val="32"/>
          </w:rPr>
          <w:t>；</w:t>
        </w:r>
      </w:ins>
    </w:p>
    <w:p>
      <w:pPr>
        <w:spacing w:line="360" w:lineRule="auto"/>
        <w:ind w:firstLine="640" w:firstLineChars="200"/>
        <w:rPr>
          <w:del w:id="7" w:author="franklyzzm" w:date="2020-08-30T15:30:55Z"/>
          <w:rFonts w:eastAsia="仿宋_GB2312"/>
          <w:sz w:val="32"/>
          <w:szCs w:val="32"/>
        </w:rPr>
      </w:pPr>
    </w:p>
    <w:p>
      <w:pPr>
        <w:spacing w:line="360" w:lineRule="auto"/>
        <w:ind w:firstLine="640" w:firstLineChars="200"/>
        <w:rPr>
          <w:rFonts w:eastAsia="仿宋_GB2312"/>
          <w:sz w:val="32"/>
          <w:szCs w:val="32"/>
        </w:rPr>
        <w:pPrChange w:id="8" w:author="franklyzzm" w:date="2020-08-30T15:30:51Z">
          <w:pPr>
            <w:spacing w:line="360" w:lineRule="auto"/>
            <w:ind w:firstLine="640" w:firstLineChars="200"/>
          </w:pPr>
        </w:pPrChange>
      </w:pPr>
      <w:r>
        <w:rPr>
          <w:rFonts w:eastAsia="仿宋_GB2312"/>
          <w:sz w:val="32"/>
          <w:szCs w:val="32"/>
        </w:rPr>
        <w:t>（二）</w:t>
      </w:r>
      <w:ins w:id="9" w:author="franklyzzm" w:date="2020-08-30T15:30:22Z">
        <w:r>
          <w:rPr>
            <w:rFonts w:hint="default" w:eastAsia="仿宋_GB2312"/>
            <w:sz w:val="32"/>
            <w:szCs w:val="32"/>
          </w:rPr>
          <w:t>为保护人的健康或者安全，保护动物、植物的生命或者健康，保护环境，需要限制出口的；</w:t>
        </w:r>
      </w:ins>
      <w:del w:id="10" w:author="franklyzzm" w:date="2020-08-30T15:30:49Z">
        <w:r>
          <w:rPr>
            <w:rFonts w:eastAsia="仿宋_GB2312"/>
            <w:sz w:val="32"/>
            <w:szCs w:val="32"/>
          </w:rPr>
          <w:delText>出口</w:delText>
        </w:r>
      </w:del>
      <w:del w:id="11" w:author="franklyzzm" w:date="2020-08-30T15:30:49Z">
        <w:r>
          <w:rPr>
            <w:rFonts w:eastAsia="仿宋_GB2312"/>
            <w:sz w:val="32"/>
            <w:szCs w:val="32"/>
          </w:rPr>
          <w:delText>后将</w:delText>
        </w:r>
      </w:del>
      <w:del w:id="12" w:author="franklyzzm" w:date="2020-08-30T15:30:48Z">
        <w:r>
          <w:rPr>
            <w:rFonts w:eastAsia="仿宋_GB2312"/>
            <w:sz w:val="32"/>
            <w:szCs w:val="32"/>
          </w:rPr>
          <w:delText>一定程度上影响人的健康或者安全，影响动、植物的生命或者健康，或者将对我国生态环境产生不利影响的技术；</w:delText>
        </w:r>
      </w:del>
    </w:p>
    <w:p>
      <w:pPr>
        <w:spacing w:line="360" w:lineRule="auto"/>
        <w:ind w:firstLine="640" w:firstLineChars="200"/>
        <w:rPr>
          <w:ins w:id="14" w:author="franklyzzm" w:date="2020-08-30T15:30:58Z"/>
          <w:rFonts w:hint="default" w:eastAsia="仿宋_GB2312"/>
          <w:sz w:val="32"/>
          <w:szCs w:val="32"/>
        </w:rPr>
        <w:pPrChange w:id="13" w:author="franklyzzm" w:date="2020-08-30T15:31:03Z">
          <w:pPr>
            <w:spacing w:line="360" w:lineRule="auto"/>
            <w:ind w:firstLine="640" w:firstLineChars="200"/>
          </w:pPr>
        </w:pPrChange>
      </w:pPr>
      <w:r>
        <w:rPr>
          <w:rFonts w:eastAsia="仿宋_GB2312"/>
          <w:sz w:val="32"/>
          <w:szCs w:val="32"/>
        </w:rPr>
        <w:t>（三）</w:t>
      </w:r>
      <w:ins w:id="15" w:author="franklyzzm" w:date="2020-08-30T15:30:58Z">
        <w:r>
          <w:rPr>
            <w:rFonts w:hint="default" w:eastAsia="仿宋_GB2312"/>
            <w:sz w:val="32"/>
            <w:szCs w:val="32"/>
          </w:rPr>
          <w:t>依据法律、行政法规的规定，其他需要限制出口的</w:t>
        </w:r>
      </w:ins>
      <w:ins w:id="16" w:author="franklyzzm" w:date="2020-08-30T15:31:09Z">
        <w:r>
          <w:rPr>
            <w:rFonts w:hint="default" w:eastAsia="仿宋_GB2312"/>
            <w:sz w:val="32"/>
            <w:szCs w:val="32"/>
          </w:rPr>
          <w:t>；</w:t>
        </w:r>
      </w:ins>
    </w:p>
    <w:p>
      <w:pPr>
        <w:spacing w:line="360" w:lineRule="auto"/>
        <w:ind w:firstLine="640" w:firstLineChars="200"/>
        <w:rPr>
          <w:del w:id="17" w:author="franklyzzm" w:date="2020-08-30T15:31:17Z"/>
          <w:rFonts w:eastAsia="仿宋_GB2312"/>
          <w:sz w:val="32"/>
          <w:szCs w:val="32"/>
        </w:rPr>
      </w:pPr>
      <w:del w:id="18" w:author="franklyzzm" w:date="2020-08-30T15:31:17Z">
        <w:r>
          <w:rPr>
            <w:rFonts w:eastAsia="仿宋_GB2312"/>
            <w:sz w:val="32"/>
            <w:szCs w:val="32"/>
          </w:rPr>
          <w:delText>为建立或者加快建立国内特定产业，需要限制</w:delText>
        </w:r>
      </w:del>
      <w:del w:id="19" w:author="franklyzzm" w:date="2020-08-30T15:31:17Z">
        <w:r>
          <w:rPr>
            <w:rFonts w:eastAsia="仿宋_GB2312"/>
            <w:sz w:val="32"/>
            <w:szCs w:val="32"/>
          </w:rPr>
          <w:delText>出口</w:delText>
        </w:r>
      </w:del>
      <w:del w:id="20" w:author="franklyzzm" w:date="2020-08-30T15:31:17Z">
        <w:r>
          <w:rPr>
            <w:rFonts w:eastAsia="仿宋_GB2312"/>
            <w:sz w:val="32"/>
            <w:szCs w:val="32"/>
          </w:rPr>
          <w:delText>的技术；</w:delText>
        </w:r>
      </w:del>
    </w:p>
    <w:p>
      <w:pPr>
        <w:spacing w:line="360" w:lineRule="auto"/>
        <w:ind w:firstLine="640" w:firstLineChars="200"/>
        <w:rPr>
          <w:del w:id="21" w:author="franklyzzm" w:date="2020-08-30T15:31:59Z"/>
          <w:rFonts w:eastAsia="仿宋_GB2312"/>
          <w:sz w:val="32"/>
          <w:szCs w:val="32"/>
        </w:rPr>
      </w:pPr>
      <w:r>
        <w:rPr>
          <w:rFonts w:eastAsia="仿宋_GB2312"/>
          <w:sz w:val="32"/>
          <w:szCs w:val="32"/>
        </w:rPr>
        <w:t>（四）</w:t>
      </w:r>
      <w:ins w:id="22" w:author="franklyzzm" w:date="2020-08-30T15:31:15Z">
        <w:r>
          <w:rPr>
            <w:rFonts w:hint="default" w:eastAsia="仿宋_GB2312"/>
            <w:sz w:val="32"/>
            <w:szCs w:val="32"/>
          </w:rPr>
          <w:t>根据我国缔结或者参加的国际条约、协定的规定，其他需要限制出口的。</w:t>
        </w:r>
      </w:ins>
      <w:del w:id="23" w:author="franklyzzm" w:date="2020-08-30T15:31:59Z">
        <w:r>
          <w:rPr>
            <w:rFonts w:eastAsia="仿宋_GB2312"/>
            <w:sz w:val="32"/>
            <w:szCs w:val="32"/>
          </w:rPr>
          <w:delText>为保障国家国际金融地位和国际收支平衡，需要限制</w:delText>
        </w:r>
      </w:del>
      <w:del w:id="24" w:author="franklyzzm" w:date="2020-08-30T15:31:59Z">
        <w:r>
          <w:rPr>
            <w:rFonts w:eastAsia="仿宋_GB2312"/>
            <w:sz w:val="32"/>
            <w:szCs w:val="32"/>
          </w:rPr>
          <w:delText>出口</w:delText>
        </w:r>
      </w:del>
      <w:del w:id="25" w:author="franklyzzm" w:date="2020-08-30T15:31:59Z">
        <w:r>
          <w:rPr>
            <w:rFonts w:eastAsia="仿宋_GB2312"/>
            <w:sz w:val="32"/>
            <w:szCs w:val="32"/>
          </w:rPr>
          <w:delText>的技术；</w:delText>
        </w:r>
      </w:del>
    </w:p>
    <w:p>
      <w:pPr>
        <w:spacing w:line="360" w:lineRule="auto"/>
        <w:ind w:firstLine="640" w:firstLineChars="200"/>
        <w:rPr>
          <w:del w:id="26" w:author="franklyzzm" w:date="2020-08-30T15:31:59Z"/>
          <w:rFonts w:eastAsia="仿宋_GB2312"/>
          <w:sz w:val="32"/>
          <w:szCs w:val="32"/>
        </w:rPr>
      </w:pPr>
      <w:del w:id="27" w:author="franklyzzm" w:date="2020-08-30T15:31:59Z">
        <w:r>
          <w:rPr>
            <w:rFonts w:eastAsia="仿宋_GB2312"/>
            <w:sz w:val="32"/>
            <w:szCs w:val="32"/>
          </w:rPr>
          <w:delText>（五）</w:delText>
        </w:r>
      </w:del>
      <w:del w:id="28" w:author="franklyzzm" w:date="2020-08-30T15:31:59Z">
        <w:r>
          <w:rPr>
            <w:rFonts w:eastAsia="仿宋_GB2312"/>
            <w:kern w:val="0"/>
            <w:sz w:val="32"/>
            <w:szCs w:val="32"/>
          </w:rPr>
          <w:delText>依据国家法律、行政法规规定不符合产业政策的技术</w:delText>
        </w:r>
      </w:del>
      <w:del w:id="29" w:author="franklyzzm" w:date="2020-08-30T15:31:59Z">
        <w:r>
          <w:rPr>
            <w:rFonts w:eastAsia="仿宋_GB2312"/>
            <w:sz w:val="32"/>
            <w:szCs w:val="32"/>
          </w:rPr>
          <w:delText>；</w:delText>
        </w:r>
      </w:del>
    </w:p>
    <w:p>
      <w:pPr>
        <w:spacing w:line="360" w:lineRule="auto"/>
        <w:ind w:firstLine="640" w:firstLineChars="200"/>
        <w:rPr>
          <w:del w:id="30" w:author="franklyzzm" w:date="2020-08-30T15:31:58Z"/>
          <w:rFonts w:eastAsia="仿宋_GB2312"/>
          <w:sz w:val="32"/>
          <w:szCs w:val="32"/>
        </w:rPr>
      </w:pPr>
      <w:del w:id="31" w:author="franklyzzm" w:date="2020-08-30T15:31:59Z">
        <w:r>
          <w:rPr>
            <w:rFonts w:eastAsia="仿宋_GB2312"/>
            <w:sz w:val="32"/>
            <w:szCs w:val="32"/>
          </w:rPr>
          <w:delText>（六）依照法律、行政法规的规定，其他需要限制</w:delText>
        </w:r>
      </w:del>
      <w:del w:id="32" w:author="franklyzzm" w:date="2020-08-30T15:31:59Z">
        <w:r>
          <w:rPr>
            <w:rFonts w:eastAsia="仿宋_GB2312"/>
            <w:sz w:val="32"/>
            <w:szCs w:val="32"/>
          </w:rPr>
          <w:delText>出口</w:delText>
        </w:r>
      </w:del>
      <w:del w:id="33" w:author="franklyzzm" w:date="2020-08-30T15:31:59Z">
        <w:r>
          <w:rPr>
            <w:rFonts w:eastAsia="仿宋_GB2312"/>
            <w:sz w:val="32"/>
            <w:szCs w:val="32"/>
          </w:rPr>
          <w:delText>的技术；</w:delText>
        </w:r>
      </w:del>
    </w:p>
    <w:p>
      <w:pPr>
        <w:spacing w:line="360" w:lineRule="auto"/>
        <w:ind w:firstLine="640" w:firstLineChars="200"/>
        <w:rPr>
          <w:del w:id="35" w:author="franklyzzm" w:date="2020-08-30T15:31:56Z"/>
          <w:rFonts w:eastAsia="仿宋_GB2312"/>
          <w:sz w:val="32"/>
          <w:szCs w:val="32"/>
        </w:rPr>
        <w:pPrChange w:id="34" w:author="franklyzzm" w:date="2020-08-30T15:31:58Z">
          <w:pPr>
            <w:spacing w:line="360" w:lineRule="auto"/>
            <w:ind w:firstLine="640" w:firstLineChars="200"/>
          </w:pPr>
        </w:pPrChange>
      </w:pPr>
      <w:del w:id="36" w:author="franklyzzm" w:date="2020-08-30T15:31:56Z">
        <w:r>
          <w:rPr>
            <w:rFonts w:eastAsia="仿宋_GB2312"/>
            <w:sz w:val="32"/>
            <w:szCs w:val="32"/>
          </w:rPr>
          <w:delText>（七）根据我国缔结或者参加的国际公约、协定的规定，其他需要限制</w:delText>
        </w:r>
      </w:del>
      <w:del w:id="37" w:author="franklyzzm" w:date="2020-08-30T15:31:56Z">
        <w:r>
          <w:rPr>
            <w:rFonts w:eastAsia="仿宋_GB2312"/>
            <w:sz w:val="32"/>
            <w:szCs w:val="32"/>
          </w:rPr>
          <w:delText>出口</w:delText>
        </w:r>
      </w:del>
      <w:del w:id="38" w:author="franklyzzm" w:date="2020-08-30T15:31:56Z">
        <w:r>
          <w:rPr>
            <w:rFonts w:eastAsia="仿宋_GB2312"/>
            <w:sz w:val="32"/>
            <w:szCs w:val="32"/>
          </w:rPr>
          <w:delText>的技术。</w:delText>
        </w:r>
      </w:del>
    </w:p>
    <w:p>
      <w:pPr>
        <w:spacing w:line="360" w:lineRule="auto"/>
        <w:ind w:firstLine="640" w:firstLineChars="200"/>
        <w:rPr>
          <w:rFonts w:eastAsia="仿宋_GB2312"/>
          <w:sz w:val="32"/>
          <w:szCs w:val="32"/>
        </w:rPr>
        <w:pPrChange w:id="39" w:author="franklyzzm" w:date="2020-08-30T15:31:58Z">
          <w:pPr>
            <w:spacing w:line="360" w:lineRule="auto"/>
            <w:ind w:firstLine="960" w:firstLineChars="300"/>
          </w:pPr>
        </w:pPrChange>
      </w:pPr>
    </w:p>
    <w:p>
      <w:pPr>
        <w:spacing w:line="360" w:lineRule="auto"/>
        <w:rPr>
          <w:rFonts w:eastAsia="仿宋_GB2312"/>
          <w:sz w:val="32"/>
          <w:szCs w:val="32"/>
        </w:rPr>
      </w:pPr>
    </w:p>
    <w:p>
      <w:pPr>
        <w:rPr>
          <w:rFonts w:eastAsia="仿宋_GB2312"/>
          <w:kern w:val="0"/>
          <w:szCs w:val="21"/>
        </w:rPr>
      </w:pPr>
    </w:p>
    <w:p>
      <w:pPr>
        <w:ind w:firstLine="600"/>
        <w:jc w:val="center"/>
        <w:rPr>
          <w:rFonts w:eastAsia="黑体"/>
          <w:sz w:val="36"/>
          <w:szCs w:val="36"/>
        </w:rPr>
      </w:pPr>
      <w:r>
        <w:rPr>
          <w:rFonts w:eastAsia="仿宋_GB2312"/>
          <w:b/>
          <w:sz w:val="52"/>
          <w:szCs w:val="52"/>
        </w:rPr>
        <w:br w:type="page"/>
      </w:r>
      <w:r>
        <w:rPr>
          <w:rFonts w:eastAsia="黑体"/>
          <w:sz w:val="36"/>
          <w:szCs w:val="36"/>
        </w:rPr>
        <w:t xml:space="preserve"> </w:t>
      </w:r>
    </w:p>
    <w:p>
      <w:pPr>
        <w:ind w:firstLine="600"/>
        <w:jc w:val="center"/>
        <w:rPr>
          <w:rFonts w:eastAsia="仿宋_GB2312"/>
          <w:b/>
          <w:sz w:val="52"/>
          <w:szCs w:val="52"/>
        </w:rPr>
      </w:pPr>
      <w:r>
        <w:rPr>
          <w:rFonts w:eastAsia="黑体"/>
          <w:sz w:val="36"/>
          <w:szCs w:val="36"/>
        </w:rPr>
        <w:t>目录格式说明</w:t>
      </w:r>
    </w:p>
    <w:p>
      <w:pPr>
        <w:jc w:val="center"/>
        <w:rPr>
          <w:color w:val="000000"/>
          <w:sz w:val="30"/>
        </w:rPr>
      </w:pPr>
    </w:p>
    <w:p>
      <w:pPr>
        <w:spacing w:line="560" w:lineRule="exact"/>
        <w:rPr>
          <w:color w:val="000000"/>
          <w:sz w:val="32"/>
        </w:rPr>
      </w:pPr>
      <w:r>
        <w:rPr>
          <w:b/>
          <w:color w:val="000000"/>
          <w:sz w:val="32"/>
        </w:rPr>
        <w:t xml:space="preserve">目录格式： </w:t>
      </w:r>
      <w:r>
        <w:rPr>
          <w:color w:val="000000"/>
          <w:sz w:val="32"/>
        </w:rPr>
        <w:t xml:space="preserve">      </w:t>
      </w:r>
    </w:p>
    <w:p>
      <w:pPr>
        <w:spacing w:line="560" w:lineRule="exact"/>
        <w:ind w:firstLine="640" w:firstLineChars="200"/>
        <w:rPr>
          <w:rFonts w:eastAsia="仿宋_GB2312"/>
          <w:color w:val="000000"/>
          <w:sz w:val="32"/>
        </w:rPr>
      </w:pPr>
      <w:r>
        <w:rPr>
          <w:rFonts w:eastAsia="仿宋_GB2312"/>
          <w:color w:val="000000"/>
          <w:sz w:val="32"/>
        </w:rPr>
        <w:t>编    号：</w:t>
      </w:r>
      <w:r>
        <w:rPr>
          <w:rFonts w:eastAsia="仿宋_GB2312"/>
          <w:color w:val="000000"/>
          <w:sz w:val="32"/>
          <w:vertAlign w:val="superscript"/>
        </w:rPr>
        <w:t>(1)</w:t>
      </w:r>
      <w:r>
        <w:rPr>
          <w:rFonts w:eastAsia="仿宋_GB2312"/>
          <w:color w:val="000000"/>
          <w:sz w:val="32"/>
        </w:rPr>
        <w:t>X X X X X X J(X)</w:t>
      </w:r>
    </w:p>
    <w:p>
      <w:pPr>
        <w:spacing w:line="560" w:lineRule="exact"/>
        <w:rPr>
          <w:rFonts w:eastAsia="仿宋_GB2312"/>
          <w:color w:val="000000"/>
          <w:sz w:val="32"/>
        </w:rPr>
      </w:pPr>
      <w:r>
        <w:rPr>
          <w:rFonts w:eastAsia="仿宋_GB2312"/>
          <w:color w:val="000000"/>
          <w:sz w:val="32"/>
        </w:rPr>
        <mc:AlternateContent>
          <mc:Choice Requires="wps">
            <w:drawing>
              <wp:anchor distT="0" distB="0" distL="114300" distR="114300" simplePos="0" relativeHeight="251658240" behindDoc="0" locked="0" layoutInCell="1" allowOverlap="1">
                <wp:simplePos x="0" y="0"/>
                <wp:positionH relativeFrom="column">
                  <wp:posOffset>1485900</wp:posOffset>
                </wp:positionH>
                <wp:positionV relativeFrom="paragraph">
                  <wp:posOffset>297180</wp:posOffset>
                </wp:positionV>
                <wp:extent cx="1257300" cy="0"/>
                <wp:effectExtent l="0" t="0" r="0" b="0"/>
                <wp:wrapNone/>
                <wp:docPr id="1" name="Lines 6"/>
                <wp:cNvGraphicFramePr/>
                <a:graphic xmlns:a="http://schemas.openxmlformats.org/drawingml/2006/main">
                  <a:graphicData uri="http://schemas.microsoft.com/office/word/2010/wordprocessingShape">
                    <wps:wsp>
                      <wps:cNvCnPr/>
                      <wps:spPr>
                        <a:xfrm>
                          <a:off x="0" y="0"/>
                          <a:ext cx="12573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Lines 6" o:spid="_x0000_s1026" o:spt="20" style="position:absolute;left:0pt;margin-left:117pt;margin-top:23.4pt;height:0pt;width:99pt;z-index:251658240;mso-width-relative:page;mso-height-relative:page;" filled="f" stroked="t" coordsize="21600,21600" o:gfxdata="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BYAAABkcnMvUEsBAhQAFAAAAAgAh07iQMcsBazWAAAACQEAAA8AAAAAAAAAAQAg&#10;AAAAOAAAAGRycy9kb3ducmV2LnhtbFBLAQIUABQAAAAIAIdO4kD6Hna/wQEAAIwDAAAOAAAAAAAA&#10;AAEAIAAAADsBAABkcnMvZTJvRG9jLnhtbFBLBQYAAAAABgAGAFkBAABuBQAAAAA=&#10;">
                <v:fill on="f" focussize="0,0"/>
                <v:stroke color="#000000" joinstyle="round"/>
                <v:imagedata o:title=""/>
                <o:lock v:ext="edit" aspectratio="f"/>
              </v:line>
            </w:pict>
          </mc:Fallback>
        </mc:AlternateContent>
      </w:r>
      <w:r>
        <w:rPr>
          <w:rFonts w:eastAsia="仿宋_GB2312"/>
          <w:color w:val="000000"/>
          <w:sz w:val="32"/>
        </w:rPr>
        <w:t xml:space="preserve">    技术名称：</w:t>
      </w:r>
      <w:r>
        <w:rPr>
          <w:rFonts w:eastAsia="仿宋_GB2312"/>
          <w:color w:val="000000"/>
          <w:sz w:val="32"/>
          <w:vertAlign w:val="superscript"/>
        </w:rPr>
        <w:t>(2)</w:t>
      </w:r>
    </w:p>
    <w:p>
      <w:pPr>
        <w:spacing w:line="560" w:lineRule="exact"/>
        <w:ind w:firstLine="600"/>
        <w:rPr>
          <w:rFonts w:eastAsia="仿宋_GB2312"/>
          <w:color w:val="000000"/>
          <w:sz w:val="32"/>
        </w:rPr>
      </w:pPr>
      <w:r>
        <w:rPr>
          <w:rFonts w:eastAsia="仿宋_GB2312"/>
          <w:color w:val="000000"/>
          <w:sz w:val="32"/>
        </w:rPr>
        <mc:AlternateContent>
          <mc:Choice Requires="wps">
            <w:drawing>
              <wp:anchor distT="0" distB="0" distL="114300" distR="114300" simplePos="0" relativeHeight="251659264" behindDoc="0" locked="0" layoutInCell="1" allowOverlap="1">
                <wp:simplePos x="0" y="0"/>
                <wp:positionH relativeFrom="column">
                  <wp:posOffset>1485900</wp:posOffset>
                </wp:positionH>
                <wp:positionV relativeFrom="paragraph">
                  <wp:posOffset>297180</wp:posOffset>
                </wp:positionV>
                <wp:extent cx="1257300" cy="0"/>
                <wp:effectExtent l="0" t="0" r="0" b="0"/>
                <wp:wrapNone/>
                <wp:docPr id="2" name="Lines 7"/>
                <wp:cNvGraphicFramePr/>
                <a:graphic xmlns:a="http://schemas.openxmlformats.org/drawingml/2006/main">
                  <a:graphicData uri="http://schemas.microsoft.com/office/word/2010/wordprocessingShape">
                    <wps:wsp>
                      <wps:cNvCnPr/>
                      <wps:spPr>
                        <a:xfrm>
                          <a:off x="0" y="0"/>
                          <a:ext cx="12573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Lines 7" o:spid="_x0000_s1026" o:spt="20" style="position:absolute;left:0pt;margin-left:117pt;margin-top:23.4pt;height:0pt;width:99pt;z-index:251659264;mso-width-relative:page;mso-height-relative:page;" filled="f" stroked="t" coordsize="21600,21600" o:gfxdata="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WAAAAZHJzL1BLAQIUABQAAAAIAIdO4kDHLAWs1gAAAAkBAAAPAAAAAAAAAAEA&#10;IAAAADgAAABkcnMvZG93bnJldi54bWxQSwECFAAUAAAACACHTuJAGT8IzMIBAACMAwAADgAAAAAA&#10;AAABACAAAAA7AQAAZHJzL2Uyb0RvYy54bWxQSwUGAAAAAAYABgBZAQAAbwUAAAAA&#10;">
                <v:fill on="f" focussize="0,0"/>
                <v:stroke color="#000000" joinstyle="round"/>
                <v:imagedata o:title=""/>
                <o:lock v:ext="edit" aspectratio="f"/>
              </v:line>
            </w:pict>
          </mc:Fallback>
        </mc:AlternateContent>
      </w:r>
      <w:r>
        <w:rPr>
          <w:rFonts w:eastAsia="仿宋_GB2312"/>
          <w:color w:val="000000"/>
          <w:sz w:val="32"/>
        </w:rPr>
        <w:t>控制要点：</w:t>
      </w:r>
      <w:r>
        <w:rPr>
          <w:rFonts w:eastAsia="仿宋_GB2312"/>
          <w:color w:val="000000"/>
          <w:sz w:val="32"/>
          <w:vertAlign w:val="superscript"/>
        </w:rPr>
        <w:t>(3)</w:t>
      </w:r>
      <w:r>
        <w:rPr>
          <w:rFonts w:eastAsia="仿宋_GB2312"/>
          <w:color w:val="000000"/>
          <w:sz w:val="32"/>
        </w:rPr>
        <w:t xml:space="preserve">        </w:t>
      </w:r>
    </w:p>
    <w:p>
      <w:pPr>
        <w:spacing w:line="560" w:lineRule="exact"/>
        <w:rPr>
          <w:b/>
          <w:color w:val="000000"/>
          <w:sz w:val="32"/>
        </w:rPr>
      </w:pPr>
      <w:r>
        <w:rPr>
          <w:b/>
          <w:color w:val="000000"/>
          <w:sz w:val="32"/>
        </w:rPr>
        <w:t>说明：</w:t>
      </w:r>
    </w:p>
    <w:p>
      <w:pPr>
        <w:spacing w:line="560" w:lineRule="exact"/>
        <w:ind w:left="1081" w:leftChars="286" w:hanging="480" w:hangingChars="150"/>
        <w:rPr>
          <w:rFonts w:eastAsia="仿宋_GB2312"/>
          <w:color w:val="000000"/>
          <w:sz w:val="32"/>
        </w:rPr>
      </w:pPr>
      <w:r>
        <w:rPr>
          <w:rFonts w:eastAsia="仿宋_GB2312"/>
          <w:color w:val="000000"/>
          <w:sz w:val="32"/>
        </w:rPr>
        <w:t>(1)此目录参照国民经济行业分类与代码（GB/T4754-2002）进行编辑和排序。</w:t>
      </w:r>
    </w:p>
    <w:p>
      <w:pPr>
        <w:spacing w:line="560" w:lineRule="exact"/>
        <w:ind w:firstLine="600"/>
        <w:rPr>
          <w:rFonts w:eastAsia="仿宋_GB2312"/>
          <w:color w:val="000000"/>
          <w:sz w:val="32"/>
        </w:rPr>
      </w:pPr>
      <w:r>
        <w:rPr>
          <w:rFonts w:eastAsia="仿宋_GB2312"/>
          <w:color w:val="000000"/>
          <w:sz w:val="32"/>
        </w:rPr>
        <w:t>(2)编号：共7位</w:t>
      </w:r>
    </w:p>
    <w:p>
      <w:pPr>
        <w:spacing w:line="560" w:lineRule="exact"/>
        <w:rPr>
          <w:rFonts w:eastAsia="仿宋_GB2312"/>
          <w:sz w:val="32"/>
        </w:rPr>
      </w:pPr>
      <w:r>
        <w:rPr>
          <w:rFonts w:eastAsia="仿宋_GB2312"/>
          <w:color w:val="000000"/>
          <w:sz w:val="32"/>
        </w:rPr>
        <w:t xml:space="preserve">       年度代码+行业分类代码+技术名称顺序号+拼音</w:t>
      </w:r>
      <w:r>
        <w:rPr>
          <w:rFonts w:eastAsia="仿宋_GB2312"/>
          <w:sz w:val="32"/>
        </w:rPr>
        <w:t>代码</w:t>
      </w:r>
    </w:p>
    <w:p>
      <w:pPr>
        <w:spacing w:line="560" w:lineRule="exact"/>
        <w:rPr>
          <w:rFonts w:eastAsia="仿宋_GB2312"/>
          <w:color w:val="000000"/>
          <w:sz w:val="32"/>
        </w:rPr>
      </w:pPr>
      <w:r>
        <w:rPr>
          <w:rFonts w:eastAsia="仿宋_GB2312"/>
          <w:color w:val="000000"/>
          <w:sz w:val="32"/>
        </w:rPr>
        <w:t xml:space="preserve">       2位数字    2位数字      2位数字    1位字母</w:t>
      </w:r>
    </w:p>
    <w:p>
      <w:pPr>
        <w:numPr>
          <w:ilvl w:val="0"/>
          <w:numId w:val="1"/>
        </w:numPr>
        <w:spacing w:line="560" w:lineRule="exact"/>
        <w:rPr>
          <w:rFonts w:eastAsia="仿宋_GB2312"/>
          <w:color w:val="000000"/>
          <w:sz w:val="32"/>
        </w:rPr>
      </w:pPr>
      <w:r>
        <w:rPr>
          <w:rFonts w:eastAsia="仿宋_GB2312"/>
          <w:color w:val="000000"/>
          <w:sz w:val="32"/>
        </w:rPr>
        <w:t>年度代码由目录编制年度的后两位数字构成</w:t>
      </w:r>
    </w:p>
    <w:p>
      <w:pPr>
        <w:numPr>
          <w:ilvl w:val="0"/>
          <w:numId w:val="1"/>
        </w:numPr>
        <w:spacing w:line="560" w:lineRule="exact"/>
        <w:rPr>
          <w:rFonts w:eastAsia="仿宋_GB2312"/>
          <w:color w:val="000000"/>
          <w:sz w:val="32"/>
        </w:rPr>
      </w:pPr>
      <w:r>
        <w:rPr>
          <w:rFonts w:eastAsia="仿宋_GB2312"/>
          <w:color w:val="000000"/>
          <w:sz w:val="32"/>
        </w:rPr>
        <w:t>行业分类代码(粗体字)和技术名称顺序号与排序索引表中数字相对应</w:t>
      </w:r>
    </w:p>
    <w:p>
      <w:pPr>
        <w:numPr>
          <w:ilvl w:val="0"/>
          <w:numId w:val="1"/>
        </w:numPr>
        <w:spacing w:line="560" w:lineRule="exact"/>
        <w:rPr>
          <w:rFonts w:eastAsia="仿宋_GB2312"/>
          <w:color w:val="000000"/>
          <w:sz w:val="32"/>
        </w:rPr>
      </w:pPr>
      <w:r>
        <w:rPr>
          <w:rFonts w:eastAsia="仿宋_GB2312"/>
          <w:color w:val="000000"/>
          <w:sz w:val="32"/>
        </w:rPr>
        <w:t>“J”为禁止</w:t>
      </w:r>
      <w:r>
        <w:rPr>
          <w:rFonts w:eastAsia="仿宋_GB2312"/>
          <w:color w:val="000000"/>
          <w:sz w:val="32"/>
        </w:rPr>
        <w:t>出口</w:t>
      </w:r>
      <w:r>
        <w:rPr>
          <w:rFonts w:eastAsia="仿宋_GB2312"/>
          <w:color w:val="000000"/>
          <w:sz w:val="32"/>
        </w:rPr>
        <w:t>技术的拼音第一位字母，“X”为限制</w:t>
      </w:r>
      <w:r>
        <w:rPr>
          <w:rFonts w:eastAsia="仿宋_GB2312"/>
          <w:color w:val="000000"/>
          <w:sz w:val="32"/>
        </w:rPr>
        <w:t>出口</w:t>
      </w:r>
      <w:r>
        <w:rPr>
          <w:rFonts w:eastAsia="仿宋_GB2312"/>
          <w:color w:val="000000"/>
          <w:sz w:val="32"/>
        </w:rPr>
        <w:t>技术的拼音第一位字母。</w:t>
      </w:r>
    </w:p>
    <w:p>
      <w:pPr>
        <w:spacing w:line="560" w:lineRule="exact"/>
        <w:rPr>
          <w:rFonts w:eastAsia="仿宋_GB2312"/>
          <w:color w:val="000000"/>
          <w:sz w:val="32"/>
        </w:rPr>
      </w:pPr>
      <w:r>
        <w:rPr>
          <w:rFonts w:eastAsia="仿宋_GB2312"/>
          <w:color w:val="000000"/>
          <w:sz w:val="32"/>
        </w:rPr>
        <w:t xml:space="preserve">    (3)技术名称：某一类技术的总称。   </w:t>
      </w:r>
    </w:p>
    <w:p>
      <w:pPr>
        <w:spacing w:line="560" w:lineRule="exact"/>
        <w:ind w:left="2720" w:hanging="2720" w:hangingChars="850"/>
        <w:rPr>
          <w:rFonts w:eastAsia="仿宋_GB2312"/>
          <w:color w:val="000000"/>
          <w:sz w:val="32"/>
        </w:rPr>
      </w:pPr>
      <w:r>
        <w:rPr>
          <w:rFonts w:eastAsia="仿宋_GB2312"/>
          <w:color w:val="000000"/>
          <w:sz w:val="32"/>
        </w:rPr>
        <w:t xml:space="preserve">    (4)控制要点：该类技术中需要控制的技术内容、特征及范围。</w:t>
      </w:r>
    </w:p>
    <w:p>
      <w:pPr>
        <w:spacing w:line="560" w:lineRule="exact"/>
        <w:ind w:left="1250" w:leftChars="-700" w:hanging="2720" w:hangingChars="850"/>
        <w:rPr>
          <w:color w:val="000000"/>
          <w:sz w:val="32"/>
        </w:rPr>
      </w:pPr>
      <w:r>
        <w:rPr>
          <w:rFonts w:eastAsia="仿宋_GB2312"/>
          <w:color w:val="000000"/>
          <w:sz w:val="32"/>
        </w:rPr>
        <w:t xml:space="preserve">         </w:t>
      </w:r>
      <w:r>
        <w:rPr>
          <w:b/>
          <w:color w:val="000000"/>
          <w:sz w:val="32"/>
        </w:rPr>
        <w:t xml:space="preserve">注：  </w:t>
      </w:r>
      <w:r>
        <w:rPr>
          <w:color w:val="000000"/>
          <w:sz w:val="32"/>
        </w:rPr>
        <w:t xml:space="preserve">      </w:t>
      </w:r>
    </w:p>
    <w:p>
      <w:pPr>
        <w:spacing w:line="560" w:lineRule="exact"/>
        <w:rPr>
          <w:rFonts w:eastAsia="仿宋_GB2312"/>
          <w:color w:val="000000"/>
          <w:sz w:val="32"/>
        </w:rPr>
      </w:pPr>
      <w:r>
        <w:rPr>
          <w:rFonts w:eastAsia="仿宋"/>
          <w:color w:val="000000"/>
          <w:sz w:val="32"/>
        </w:rPr>
        <w:t xml:space="preserve">    </w:t>
      </w:r>
      <w:r>
        <w:rPr>
          <w:color w:val="000000"/>
          <w:sz w:val="32"/>
        </w:rPr>
        <w:t xml:space="preserve"> </w:t>
      </w:r>
      <w:r>
        <w:rPr>
          <w:rFonts w:eastAsia="仿宋_GB2312"/>
          <w:color w:val="000000"/>
          <w:sz w:val="32"/>
        </w:rPr>
        <w:t xml:space="preserve">正文中(圆括号)部分是对前面概念的一般性说明。    </w:t>
      </w:r>
    </w:p>
    <w:p>
      <w:pPr>
        <w:jc w:val="center"/>
        <w:rPr>
          <w:rFonts w:eastAsia="仿宋_GB2312"/>
          <w:b/>
          <w:sz w:val="52"/>
          <w:szCs w:val="52"/>
        </w:rPr>
      </w:pPr>
      <w:r>
        <w:rPr>
          <w:rFonts w:eastAsia="仿宋_GB2312"/>
          <w:b/>
          <w:sz w:val="52"/>
          <w:szCs w:val="52"/>
        </w:rPr>
        <w:br w:type="page"/>
      </w:r>
    </w:p>
    <w:p>
      <w:pPr>
        <w:jc w:val="center"/>
        <w:rPr>
          <w:rFonts w:eastAsia="黑体"/>
          <w:color w:val="000000"/>
          <w:sz w:val="36"/>
          <w:szCs w:val="36"/>
        </w:rPr>
      </w:pPr>
      <w:r>
        <w:rPr>
          <w:rFonts w:eastAsia="黑体"/>
          <w:color w:val="000000"/>
          <w:sz w:val="36"/>
          <w:szCs w:val="36"/>
        </w:rPr>
        <w:t>排 序 索 引 表</w:t>
      </w:r>
    </w:p>
    <w:p>
      <w:pPr>
        <w:rPr>
          <w:b/>
          <w:sz w:val="32"/>
          <w:szCs w:val="32"/>
        </w:rPr>
      </w:pPr>
    </w:p>
    <w:p>
      <w:pPr>
        <w:ind w:left="1050" w:leftChars="500"/>
        <w:rPr>
          <w:rFonts w:eastAsia="黑体"/>
          <w:sz w:val="32"/>
          <w:szCs w:val="32"/>
        </w:rPr>
      </w:pPr>
      <w:r>
        <w:rPr>
          <w:rFonts w:eastAsia="黑体"/>
          <w:sz w:val="32"/>
          <w:szCs w:val="32"/>
        </w:rPr>
        <w:t>01 农业</w:t>
      </w:r>
    </w:p>
    <w:p>
      <w:pPr>
        <w:ind w:firstLine="1558" w:firstLineChars="487"/>
        <w:rPr>
          <w:rFonts w:eastAsia="仿宋_GB2312"/>
          <w:sz w:val="32"/>
          <w:szCs w:val="32"/>
        </w:rPr>
      </w:pPr>
      <w:r>
        <w:rPr>
          <w:rFonts w:eastAsia="仿宋_GB2312"/>
          <w:sz w:val="32"/>
          <w:szCs w:val="32"/>
        </w:rPr>
        <w:t>01X.</w:t>
      </w:r>
      <w:r>
        <w:rPr>
          <w:rFonts w:eastAsia="仿宋_GB2312"/>
          <w:sz w:val="32"/>
          <w:szCs w:val="32"/>
          <w:rPrChange w:id="40" w:author="franklyzzm" w:date="2020-08-30T17:17:41Z">
            <w:rPr>
              <w:sz w:val="32"/>
              <w:szCs w:val="32"/>
            </w:rPr>
          </w:rPrChange>
        </w:rPr>
        <w:t xml:space="preserve"> </w:t>
      </w:r>
      <w:ins w:id="41" w:author="franklyzzm" w:date="2020-08-30T15:34:25Z">
        <w:r>
          <w:rPr>
            <w:rFonts w:hint="default" w:eastAsia="仿宋_GB2312"/>
            <w:sz w:val="32"/>
            <w:szCs w:val="32"/>
            <w:rPrChange w:id="42" w:author="franklyzzm" w:date="2020-08-30T17:17:41Z">
              <w:rPr>
                <w:rFonts w:hint="default"/>
                <w:sz w:val="32"/>
                <w:szCs w:val="32"/>
              </w:rPr>
            </w:rPrChange>
          </w:rPr>
          <w:t>农作物(含牧草)</w:t>
        </w:r>
      </w:ins>
      <w:ins w:id="44" w:author="franklyzzm" w:date="2020-08-30T17:29:11Z">
        <w:r>
          <w:rPr>
            <w:rFonts w:hint="default" w:eastAsia="仿宋_GB2312"/>
            <w:sz w:val="32"/>
            <w:szCs w:val="32"/>
          </w:rPr>
          <w:t>種質</w:t>
        </w:r>
      </w:ins>
      <w:ins w:id="45" w:author="franklyzzm" w:date="2020-08-30T17:29:12Z">
        <w:r>
          <w:rPr>
            <w:rFonts w:hint="default" w:eastAsia="仿宋_GB2312"/>
            <w:sz w:val="32"/>
            <w:szCs w:val="32"/>
          </w:rPr>
          <w:t>資源</w:t>
        </w:r>
      </w:ins>
      <w:ins w:id="46" w:author="franklyzzm" w:date="2020-08-30T17:29:13Z">
        <w:r>
          <w:rPr>
            <w:rFonts w:hint="default" w:eastAsia="仿宋_GB2312"/>
            <w:sz w:val="32"/>
            <w:szCs w:val="32"/>
          </w:rPr>
          <w:t>及其</w:t>
        </w:r>
      </w:ins>
      <w:ins w:id="47" w:author="franklyzzm" w:date="2020-08-30T15:34:25Z">
        <w:r>
          <w:rPr>
            <w:rFonts w:hint="default" w:eastAsia="仿宋_GB2312"/>
            <w:sz w:val="32"/>
            <w:szCs w:val="32"/>
            <w:rPrChange w:id="48" w:author="franklyzzm" w:date="2020-08-30T17:17:41Z">
              <w:rPr>
                <w:rFonts w:hint="default"/>
                <w:sz w:val="32"/>
                <w:szCs w:val="32"/>
              </w:rPr>
            </w:rPrChange>
          </w:rPr>
          <w:t>繁育技术</w:t>
        </w:r>
      </w:ins>
      <w:del w:id="50" w:author="franklyzzm" w:date="2020-08-30T15:34:29Z">
        <w:r>
          <w:rPr>
            <w:rFonts w:eastAsia="仿宋_GB2312"/>
            <w:sz w:val="32"/>
            <w:szCs w:val="32"/>
          </w:rPr>
          <w:delText>复合微</w:delText>
        </w:r>
      </w:del>
      <w:del w:id="51" w:author="franklyzzm" w:date="2020-08-30T15:34:28Z">
        <w:r>
          <w:rPr>
            <w:rFonts w:eastAsia="仿宋_GB2312"/>
            <w:sz w:val="32"/>
            <w:szCs w:val="32"/>
          </w:rPr>
          <w:delText>生物制剂</w:delText>
        </w:r>
      </w:del>
    </w:p>
    <w:p>
      <w:pPr>
        <w:ind w:firstLine="1558" w:firstLineChars="487"/>
        <w:rPr>
          <w:ins w:id="52" w:author="franklyzzm" w:date="2020-08-30T17:29:36Z"/>
          <w:rFonts w:eastAsia="仿宋_GB2312"/>
          <w:sz w:val="32"/>
          <w:szCs w:val="32"/>
        </w:rPr>
      </w:pPr>
      <w:r>
        <w:rPr>
          <w:rFonts w:eastAsia="仿宋_GB2312"/>
          <w:sz w:val="32"/>
          <w:szCs w:val="32"/>
        </w:rPr>
        <w:t xml:space="preserve">02X. </w:t>
      </w:r>
      <w:ins w:id="53" w:author="franklyzzm" w:date="2020-08-30T15:34:39Z">
        <w:r>
          <w:rPr>
            <w:rFonts w:hint="default" w:eastAsia="仿宋_GB2312"/>
            <w:sz w:val="32"/>
            <w:szCs w:val="32"/>
          </w:rPr>
          <w:t>经济作物栽培繁育技</w:t>
        </w:r>
      </w:ins>
      <w:del w:id="54" w:author="franklyzzm" w:date="2020-08-30T15:34:43Z">
        <w:r>
          <w:rPr>
            <w:rFonts w:eastAsia="仿宋_GB2312"/>
            <w:sz w:val="32"/>
            <w:szCs w:val="32"/>
          </w:rPr>
          <w:delText>农业转基因生物应用技</w:delText>
        </w:r>
      </w:del>
      <w:r>
        <w:rPr>
          <w:rFonts w:eastAsia="仿宋_GB2312"/>
          <w:sz w:val="32"/>
          <w:szCs w:val="32"/>
        </w:rPr>
        <w:t>术</w:t>
      </w:r>
    </w:p>
    <w:p>
      <w:pPr>
        <w:ind w:firstLine="1558" w:firstLineChars="487"/>
        <w:rPr>
          <w:ins w:id="55" w:author="franklyzzm" w:date="2020-08-30T17:30:39Z"/>
          <w:rFonts w:eastAsia="仿宋_GB2312"/>
          <w:sz w:val="32"/>
          <w:szCs w:val="32"/>
        </w:rPr>
      </w:pPr>
      <w:ins w:id="56" w:author="franklyzzm" w:date="2020-08-30T17:29:54Z">
        <w:r>
          <w:rPr>
            <w:rFonts w:eastAsia="仿宋_GB2312"/>
            <w:sz w:val="32"/>
            <w:szCs w:val="32"/>
          </w:rPr>
          <w:t>0</w:t>
        </w:r>
      </w:ins>
      <w:ins w:id="57" w:author="franklyzzm" w:date="2020-08-30T17:29:56Z">
        <w:r>
          <w:rPr>
            <w:rFonts w:eastAsia="仿宋_GB2312"/>
            <w:sz w:val="32"/>
            <w:szCs w:val="32"/>
          </w:rPr>
          <w:t>3</w:t>
        </w:r>
      </w:ins>
      <w:ins w:id="58" w:author="franklyzzm" w:date="2020-08-30T17:29:54Z">
        <w:r>
          <w:rPr>
            <w:rFonts w:eastAsia="仿宋_GB2312"/>
            <w:sz w:val="32"/>
            <w:szCs w:val="32"/>
          </w:rPr>
          <w:t xml:space="preserve">X. </w:t>
        </w:r>
      </w:ins>
      <w:ins w:id="59" w:author="franklyzzm" w:date="2020-08-30T17:30:07Z">
        <w:r>
          <w:rPr>
            <w:rFonts w:hint="default" w:eastAsia="仿宋_GB2312"/>
            <w:sz w:val="32"/>
            <w:szCs w:val="32"/>
          </w:rPr>
          <w:t>農業</w:t>
        </w:r>
      </w:ins>
      <w:ins w:id="60" w:author="franklyzzm" w:date="2020-08-30T17:30:09Z">
        <w:r>
          <w:rPr>
            <w:rFonts w:hint="default" w:eastAsia="仿宋_GB2312"/>
            <w:sz w:val="32"/>
            <w:szCs w:val="32"/>
          </w:rPr>
          <w:t>野生</w:t>
        </w:r>
      </w:ins>
      <w:ins w:id="61" w:author="franklyzzm" w:date="2020-08-30T17:30:10Z">
        <w:r>
          <w:rPr>
            <w:rFonts w:hint="default" w:eastAsia="仿宋_GB2312"/>
            <w:sz w:val="32"/>
            <w:szCs w:val="32"/>
          </w:rPr>
          <w:t>植物</w:t>
        </w:r>
      </w:ins>
      <w:ins w:id="62" w:author="franklyzzm" w:date="2020-08-30T17:30:13Z">
        <w:r>
          <w:rPr>
            <w:rFonts w:hint="default" w:eastAsia="仿宋_GB2312"/>
            <w:sz w:val="32"/>
            <w:szCs w:val="32"/>
          </w:rPr>
          <w:t>人工</w:t>
        </w:r>
      </w:ins>
      <w:ins w:id="63" w:author="franklyzzm" w:date="2020-08-30T17:29:54Z">
        <w:r>
          <w:rPr>
            <w:rFonts w:hint="default" w:eastAsia="仿宋_GB2312"/>
            <w:sz w:val="32"/>
            <w:szCs w:val="32"/>
          </w:rPr>
          <w:t>繁育技</w:t>
        </w:r>
      </w:ins>
      <w:ins w:id="64" w:author="franklyzzm" w:date="2020-08-30T17:29:54Z">
        <w:r>
          <w:rPr>
            <w:rFonts w:eastAsia="仿宋_GB2312"/>
            <w:sz w:val="32"/>
            <w:szCs w:val="32"/>
          </w:rPr>
          <w:t>术</w:t>
        </w:r>
      </w:ins>
    </w:p>
    <w:p>
      <w:pPr>
        <w:ind w:firstLine="1558" w:firstLineChars="487"/>
        <w:rPr>
          <w:ins w:id="65" w:author="franklyzzm" w:date="2020-08-30T17:30:42Z"/>
          <w:rFonts w:eastAsia="仿宋_GB2312"/>
          <w:sz w:val="32"/>
          <w:szCs w:val="32"/>
        </w:rPr>
      </w:pPr>
      <w:ins w:id="66" w:author="franklyzzm" w:date="2020-08-30T17:30:42Z">
        <w:r>
          <w:rPr>
            <w:rFonts w:eastAsia="仿宋_GB2312"/>
            <w:sz w:val="32"/>
            <w:szCs w:val="32"/>
          </w:rPr>
          <w:t>0</w:t>
        </w:r>
      </w:ins>
      <w:ins w:id="67" w:author="franklyzzm" w:date="2020-08-30T17:30:44Z">
        <w:r>
          <w:rPr>
            <w:rFonts w:eastAsia="仿宋_GB2312"/>
            <w:sz w:val="32"/>
            <w:szCs w:val="32"/>
          </w:rPr>
          <w:t>4</w:t>
        </w:r>
      </w:ins>
      <w:ins w:id="68" w:author="franklyzzm" w:date="2020-08-30T17:30:42Z">
        <w:r>
          <w:rPr>
            <w:rFonts w:eastAsia="仿宋_GB2312"/>
            <w:sz w:val="32"/>
            <w:szCs w:val="32"/>
          </w:rPr>
          <w:t xml:space="preserve">X. </w:t>
        </w:r>
      </w:ins>
      <w:ins w:id="69" w:author="franklyzzm" w:date="2020-08-30T17:30:56Z">
        <w:r>
          <w:rPr>
            <w:rFonts w:hint="default" w:eastAsia="仿宋_GB2312"/>
            <w:sz w:val="32"/>
            <w:szCs w:val="32"/>
          </w:rPr>
          <w:t>基因工程</w:t>
        </w:r>
      </w:ins>
      <w:ins w:id="70" w:author="franklyzzm" w:date="2020-08-30T17:30:57Z">
        <w:r>
          <w:rPr>
            <w:rFonts w:hint="default" w:eastAsia="仿宋_GB2312"/>
            <w:sz w:val="32"/>
            <w:szCs w:val="32"/>
          </w:rPr>
          <w:t>（</w:t>
        </w:r>
      </w:ins>
      <w:ins w:id="71" w:author="franklyzzm" w:date="2020-08-30T17:30:59Z">
        <w:r>
          <w:rPr>
            <w:rFonts w:hint="default" w:eastAsia="仿宋_GB2312"/>
            <w:sz w:val="32"/>
            <w:szCs w:val="32"/>
          </w:rPr>
          <w:t>基因及</w:t>
        </w:r>
      </w:ins>
      <w:ins w:id="72" w:author="franklyzzm" w:date="2020-08-30T17:31:02Z">
        <w:r>
          <w:rPr>
            <w:rFonts w:hint="default" w:eastAsia="仿宋_GB2312"/>
            <w:sz w:val="32"/>
            <w:szCs w:val="32"/>
          </w:rPr>
          <w:t>載體）</w:t>
        </w:r>
      </w:ins>
    </w:p>
    <w:p>
      <w:pPr>
        <w:ind w:firstLine="1558" w:firstLineChars="487"/>
        <w:rPr>
          <w:ins w:id="73" w:author="franklyzzm" w:date="2020-08-30T17:29:54Z"/>
          <w:rFonts w:eastAsia="仿宋_GB2312"/>
          <w:sz w:val="32"/>
          <w:szCs w:val="32"/>
        </w:rPr>
      </w:pPr>
    </w:p>
    <w:p>
      <w:pPr>
        <w:ind w:firstLine="1558" w:firstLineChars="487"/>
        <w:rPr>
          <w:del w:id="74" w:author="franklyzzm" w:date="2020-08-30T17:29:54Z"/>
          <w:rFonts w:eastAsia="仿宋_GB2312"/>
          <w:sz w:val="32"/>
          <w:szCs w:val="32"/>
        </w:rPr>
      </w:pPr>
    </w:p>
    <w:p>
      <w:pPr>
        <w:ind w:left="1050" w:leftChars="500"/>
        <w:rPr>
          <w:rFonts w:eastAsia="黑体"/>
          <w:sz w:val="32"/>
          <w:szCs w:val="32"/>
        </w:rPr>
      </w:pPr>
      <w:r>
        <w:rPr>
          <w:rFonts w:eastAsia="黑体"/>
          <w:sz w:val="32"/>
          <w:szCs w:val="32"/>
        </w:rPr>
        <w:t>02 林业</w:t>
      </w:r>
      <w:del w:id="75" w:author="franklyzzm" w:date="2020-08-30T15:34:55Z">
        <w:r>
          <w:rPr>
            <w:rFonts w:eastAsia="黑体"/>
            <w:sz w:val="32"/>
            <w:szCs w:val="32"/>
          </w:rPr>
          <w:tab/>
        </w:r>
      </w:del>
      <w:r>
        <w:rPr>
          <w:rFonts w:eastAsia="黑体"/>
          <w:sz w:val="32"/>
          <w:szCs w:val="32"/>
        </w:rPr>
        <w:t xml:space="preserve"> </w:t>
      </w:r>
    </w:p>
    <w:p>
      <w:pPr>
        <w:ind w:firstLine="1558" w:firstLineChars="487"/>
        <w:rPr>
          <w:rFonts w:eastAsia="仿宋_GB2312"/>
          <w:sz w:val="32"/>
          <w:szCs w:val="32"/>
        </w:rPr>
      </w:pPr>
      <w:r>
        <w:rPr>
          <w:rFonts w:eastAsia="仿宋_GB2312"/>
          <w:sz w:val="32"/>
          <w:szCs w:val="32"/>
        </w:rPr>
        <w:t>01</w:t>
      </w:r>
      <w:ins w:id="76" w:author="franklyzzm" w:date="2020-08-30T17:18:12Z">
        <w:r>
          <w:rPr>
            <w:rFonts w:eastAsia="仿宋_GB2312"/>
            <w:sz w:val="32"/>
            <w:szCs w:val="32"/>
          </w:rPr>
          <w:t>X</w:t>
        </w:r>
      </w:ins>
      <w:del w:id="77" w:author="franklyzzm" w:date="2020-08-30T17:18:11Z">
        <w:r>
          <w:rPr>
            <w:rFonts w:eastAsia="仿宋_GB2312"/>
            <w:sz w:val="32"/>
            <w:szCs w:val="32"/>
          </w:rPr>
          <w:delText>J</w:delText>
        </w:r>
      </w:del>
      <w:r>
        <w:rPr>
          <w:rFonts w:eastAsia="仿宋_GB2312"/>
          <w:sz w:val="32"/>
          <w:szCs w:val="32"/>
        </w:rPr>
        <w:t>.</w:t>
      </w:r>
      <w:r>
        <w:rPr>
          <w:sz w:val="32"/>
          <w:szCs w:val="32"/>
        </w:rPr>
        <w:t xml:space="preserve"> </w:t>
      </w:r>
      <w:del w:id="78" w:author="franklyzzm" w:date="2020-08-30T17:19:13Z">
        <w:r>
          <w:rPr>
            <w:rFonts w:eastAsia="仿宋_GB2312"/>
            <w:sz w:val="32"/>
            <w:szCs w:val="32"/>
            <w:lang w:val="en-US"/>
          </w:rPr>
          <w:delText>松香胺聚氧乙烯醚系列新产品生产</w:delText>
        </w:r>
      </w:del>
      <w:ins w:id="79" w:author="franklyzzm" w:date="2020-08-30T17:19:31Z">
        <w:r>
          <w:rPr>
            <w:rFonts w:eastAsia="仿宋_GB2312"/>
            <w:sz w:val="32"/>
            <w:szCs w:val="32"/>
          </w:rPr>
          <w:t>林木</w:t>
        </w:r>
      </w:ins>
      <w:ins w:id="80" w:author="franklyzzm" w:date="2020-08-30T17:19:34Z">
        <w:r>
          <w:rPr>
            <w:rFonts w:eastAsia="仿宋_GB2312"/>
            <w:sz w:val="32"/>
            <w:szCs w:val="32"/>
          </w:rPr>
          <w:t>種質</w:t>
        </w:r>
      </w:ins>
      <w:ins w:id="81" w:author="franklyzzm" w:date="2020-08-30T17:19:36Z">
        <w:r>
          <w:rPr>
            <w:rFonts w:eastAsia="仿宋_GB2312"/>
            <w:sz w:val="32"/>
            <w:szCs w:val="32"/>
          </w:rPr>
          <w:t>資源</w:t>
        </w:r>
      </w:ins>
      <w:ins w:id="82" w:author="franklyzzm" w:date="2020-08-30T17:19:38Z">
        <w:r>
          <w:rPr>
            <w:rFonts w:eastAsia="仿宋_GB2312"/>
            <w:sz w:val="32"/>
            <w:szCs w:val="32"/>
          </w:rPr>
          <w:t>及</w:t>
        </w:r>
      </w:ins>
      <w:ins w:id="83" w:author="franklyzzm" w:date="2020-08-30T17:19:39Z">
        <w:r>
          <w:rPr>
            <w:rFonts w:eastAsia="仿宋_GB2312"/>
            <w:sz w:val="32"/>
            <w:szCs w:val="32"/>
          </w:rPr>
          <w:t>其</w:t>
        </w:r>
      </w:ins>
      <w:ins w:id="84" w:author="franklyzzm" w:date="2020-08-30T17:19:41Z">
        <w:r>
          <w:rPr>
            <w:rFonts w:eastAsia="仿宋_GB2312"/>
            <w:sz w:val="32"/>
            <w:szCs w:val="32"/>
          </w:rPr>
          <w:t>繁育</w:t>
        </w:r>
      </w:ins>
      <w:r>
        <w:rPr>
          <w:rFonts w:eastAsia="仿宋_GB2312"/>
          <w:sz w:val="32"/>
          <w:szCs w:val="32"/>
        </w:rPr>
        <w:t>技术</w:t>
      </w:r>
    </w:p>
    <w:p>
      <w:pPr>
        <w:ind w:firstLine="1558" w:firstLineChars="487"/>
        <w:rPr>
          <w:rFonts w:eastAsia="仿宋_GB2312"/>
          <w:sz w:val="32"/>
          <w:szCs w:val="32"/>
        </w:rPr>
      </w:pPr>
      <w:r>
        <w:rPr>
          <w:rFonts w:eastAsia="仿宋_GB2312"/>
          <w:sz w:val="32"/>
          <w:szCs w:val="32"/>
        </w:rPr>
        <w:t>02</w:t>
      </w:r>
      <w:ins w:id="85" w:author="franklyzzm" w:date="2020-08-30T17:18:56Z">
        <w:r>
          <w:rPr>
            <w:rFonts w:eastAsia="仿宋_GB2312"/>
            <w:sz w:val="32"/>
            <w:szCs w:val="32"/>
          </w:rPr>
          <w:t>X</w:t>
        </w:r>
      </w:ins>
      <w:del w:id="86" w:author="franklyzzm" w:date="2020-08-30T17:18:55Z">
        <w:r>
          <w:rPr>
            <w:rFonts w:eastAsia="仿宋_GB2312"/>
            <w:sz w:val="32"/>
            <w:szCs w:val="32"/>
          </w:rPr>
          <w:delText>J</w:delText>
        </w:r>
      </w:del>
      <w:r>
        <w:rPr>
          <w:rFonts w:eastAsia="仿宋_GB2312"/>
          <w:sz w:val="32"/>
          <w:szCs w:val="32"/>
        </w:rPr>
        <w:t xml:space="preserve">. </w:t>
      </w:r>
      <w:ins w:id="87" w:author="franklyzzm" w:date="2020-08-30T17:20:00Z">
        <w:r>
          <w:rPr>
            <w:rFonts w:eastAsia="仿宋_GB2312"/>
            <w:sz w:val="32"/>
            <w:szCs w:val="32"/>
          </w:rPr>
          <w:t>園林</w:t>
        </w:r>
      </w:ins>
      <w:ins w:id="88" w:author="franklyzzm" w:date="2020-08-30T17:20:03Z">
        <w:r>
          <w:rPr>
            <w:rFonts w:eastAsia="仿宋_GB2312"/>
            <w:sz w:val="32"/>
            <w:szCs w:val="32"/>
          </w:rPr>
          <w:t>植物</w:t>
        </w:r>
      </w:ins>
      <w:ins w:id="89" w:author="franklyzzm" w:date="2020-08-30T17:20:05Z">
        <w:r>
          <w:rPr>
            <w:rFonts w:eastAsia="仿宋_GB2312"/>
            <w:sz w:val="32"/>
            <w:szCs w:val="32"/>
          </w:rPr>
          <w:t>、</w:t>
        </w:r>
      </w:ins>
      <w:ins w:id="90" w:author="franklyzzm" w:date="2020-08-30T17:20:13Z">
        <w:r>
          <w:rPr>
            <w:rFonts w:eastAsia="仿宋_GB2312"/>
            <w:sz w:val="32"/>
            <w:szCs w:val="32"/>
          </w:rPr>
          <w:t>觀賞</w:t>
        </w:r>
      </w:ins>
      <w:ins w:id="91" w:author="franklyzzm" w:date="2020-08-30T17:20:16Z">
        <w:r>
          <w:rPr>
            <w:rFonts w:eastAsia="仿宋_GB2312"/>
            <w:sz w:val="32"/>
            <w:szCs w:val="32"/>
          </w:rPr>
          <w:t>植物</w:t>
        </w:r>
      </w:ins>
      <w:ins w:id="92" w:author="franklyzzm" w:date="2020-08-30T17:20:18Z">
        <w:r>
          <w:rPr>
            <w:rFonts w:eastAsia="仿宋_GB2312"/>
            <w:sz w:val="32"/>
            <w:szCs w:val="32"/>
          </w:rPr>
          <w:t>繁育</w:t>
        </w:r>
      </w:ins>
      <w:del w:id="93" w:author="franklyzzm" w:date="2020-08-30T17:19:55Z">
        <w:r>
          <w:rPr>
            <w:rFonts w:eastAsia="仿宋_GB2312"/>
            <w:sz w:val="32"/>
            <w:szCs w:val="32"/>
          </w:rPr>
          <w:delText>司盘（Span）系列产品生产</w:delText>
        </w:r>
      </w:del>
      <w:r>
        <w:rPr>
          <w:rFonts w:eastAsia="仿宋_GB2312"/>
          <w:sz w:val="32"/>
          <w:szCs w:val="32"/>
        </w:rPr>
        <w:t>技术</w:t>
      </w:r>
    </w:p>
    <w:p>
      <w:pPr>
        <w:ind w:firstLine="1558" w:firstLineChars="487"/>
        <w:rPr>
          <w:rFonts w:eastAsia="仿宋_GB2312"/>
          <w:sz w:val="32"/>
          <w:szCs w:val="32"/>
        </w:rPr>
      </w:pPr>
      <w:r>
        <w:rPr>
          <w:rFonts w:eastAsia="仿宋_GB2312"/>
          <w:sz w:val="32"/>
          <w:szCs w:val="32"/>
        </w:rPr>
        <w:t>03</w:t>
      </w:r>
      <w:ins w:id="94" w:author="franklyzzm" w:date="2020-08-30T17:18:58Z">
        <w:r>
          <w:rPr>
            <w:rFonts w:eastAsia="仿宋_GB2312"/>
            <w:sz w:val="32"/>
            <w:szCs w:val="32"/>
          </w:rPr>
          <w:t>X</w:t>
        </w:r>
      </w:ins>
      <w:del w:id="95" w:author="franklyzzm" w:date="2020-08-30T17:18:57Z">
        <w:r>
          <w:rPr>
            <w:rFonts w:eastAsia="仿宋_GB2312"/>
            <w:sz w:val="32"/>
            <w:szCs w:val="32"/>
          </w:rPr>
          <w:delText>J</w:delText>
        </w:r>
      </w:del>
      <w:r>
        <w:rPr>
          <w:rFonts w:eastAsia="仿宋_GB2312"/>
          <w:sz w:val="32"/>
          <w:szCs w:val="32"/>
        </w:rPr>
        <w:t xml:space="preserve">. </w:t>
      </w:r>
      <w:del w:id="96" w:author="franklyzzm" w:date="2020-08-30T17:20:26Z">
        <w:r>
          <w:rPr>
            <w:rFonts w:eastAsia="仿宋_GB2312"/>
            <w:sz w:val="32"/>
            <w:szCs w:val="32"/>
            <w:lang w:val="en-US"/>
          </w:rPr>
          <w:delText>松香胺生产</w:delText>
        </w:r>
      </w:del>
      <w:ins w:id="97" w:author="franklyzzm" w:date="2020-08-30T17:20:29Z">
        <w:r>
          <w:rPr>
            <w:rFonts w:eastAsia="仿宋_GB2312"/>
            <w:sz w:val="32"/>
            <w:szCs w:val="32"/>
          </w:rPr>
          <w:t>野生動物</w:t>
        </w:r>
      </w:ins>
      <w:ins w:id="98" w:author="franklyzzm" w:date="2020-08-30T17:20:32Z">
        <w:r>
          <w:rPr>
            <w:rFonts w:eastAsia="仿宋_GB2312"/>
            <w:sz w:val="32"/>
            <w:szCs w:val="32"/>
          </w:rPr>
          <w:t>人工</w:t>
        </w:r>
      </w:ins>
      <w:ins w:id="99" w:author="franklyzzm" w:date="2020-08-30T17:20:34Z">
        <w:r>
          <w:rPr>
            <w:rFonts w:eastAsia="仿宋_GB2312"/>
            <w:sz w:val="32"/>
            <w:szCs w:val="32"/>
          </w:rPr>
          <w:t>繁育</w:t>
        </w:r>
      </w:ins>
      <w:ins w:id="100" w:author="franklyzzm" w:date="2020-08-30T17:20:35Z">
        <w:r>
          <w:rPr>
            <w:rFonts w:eastAsia="仿宋_GB2312"/>
            <w:sz w:val="32"/>
            <w:szCs w:val="32"/>
          </w:rPr>
          <w:t>及</w:t>
        </w:r>
      </w:ins>
      <w:ins w:id="101" w:author="franklyzzm" w:date="2020-08-30T17:20:37Z">
        <w:r>
          <w:rPr>
            <w:rFonts w:eastAsia="仿宋_GB2312"/>
            <w:sz w:val="32"/>
            <w:szCs w:val="32"/>
          </w:rPr>
          <w:t>保護</w:t>
        </w:r>
      </w:ins>
      <w:r>
        <w:rPr>
          <w:rFonts w:eastAsia="仿宋_GB2312"/>
          <w:sz w:val="32"/>
          <w:szCs w:val="32"/>
        </w:rPr>
        <w:t>技术</w:t>
      </w:r>
    </w:p>
    <w:p>
      <w:pPr>
        <w:ind w:left="1050" w:leftChars="500"/>
        <w:rPr>
          <w:ins w:id="102" w:author="franklyzzm" w:date="2020-08-30T15:35:11Z"/>
          <w:rFonts w:eastAsia="黑体"/>
          <w:sz w:val="32"/>
          <w:szCs w:val="32"/>
        </w:rPr>
      </w:pPr>
      <w:r>
        <w:rPr>
          <w:rFonts w:eastAsia="黑体"/>
          <w:sz w:val="32"/>
          <w:szCs w:val="32"/>
        </w:rPr>
        <w:t>03 畜牧业</w:t>
      </w:r>
    </w:p>
    <w:p>
      <w:pPr>
        <w:ind w:firstLine="1558" w:firstLineChars="487"/>
        <w:rPr>
          <w:ins w:id="103" w:author="franklyzzm" w:date="2020-08-30T15:35:13Z"/>
          <w:rFonts w:eastAsia="仿宋_GB2312"/>
          <w:sz w:val="32"/>
          <w:szCs w:val="32"/>
        </w:rPr>
      </w:pPr>
      <w:ins w:id="104" w:author="franklyzzm" w:date="2020-08-30T15:35:13Z">
        <w:r>
          <w:rPr>
            <w:rFonts w:eastAsia="仿宋_GB2312"/>
            <w:sz w:val="32"/>
            <w:szCs w:val="32"/>
          </w:rPr>
          <w:t>01J.</w:t>
        </w:r>
      </w:ins>
      <w:ins w:id="105" w:author="franklyzzm" w:date="2020-08-30T15:35:13Z">
        <w:r>
          <w:rPr>
            <w:sz w:val="32"/>
            <w:szCs w:val="32"/>
          </w:rPr>
          <w:t xml:space="preserve"> </w:t>
        </w:r>
      </w:ins>
      <w:ins w:id="106" w:author="franklyzzm" w:date="2020-08-30T17:15:06Z">
        <w:r>
          <w:rPr>
            <w:rFonts w:eastAsia="仿宋_GB2312"/>
            <w:sz w:val="32"/>
            <w:szCs w:val="32"/>
          </w:rPr>
          <w:t>畜牧品種</w:t>
        </w:r>
      </w:ins>
      <w:ins w:id="107" w:author="franklyzzm" w:date="2020-08-30T17:15:08Z">
        <w:r>
          <w:rPr>
            <w:rFonts w:eastAsia="仿宋_GB2312"/>
            <w:sz w:val="32"/>
            <w:szCs w:val="32"/>
          </w:rPr>
          <w:t>的</w:t>
        </w:r>
      </w:ins>
      <w:ins w:id="108" w:author="franklyzzm" w:date="2020-08-30T17:15:10Z">
        <w:r>
          <w:rPr>
            <w:rFonts w:eastAsia="仿宋_GB2312"/>
            <w:sz w:val="32"/>
            <w:szCs w:val="32"/>
          </w:rPr>
          <w:t>繁育</w:t>
        </w:r>
      </w:ins>
      <w:ins w:id="109" w:author="franklyzzm" w:date="2020-08-30T15:35:13Z">
        <w:r>
          <w:rPr>
            <w:rFonts w:eastAsia="仿宋_GB2312"/>
            <w:sz w:val="32"/>
            <w:szCs w:val="32"/>
          </w:rPr>
          <w:t>技术</w:t>
        </w:r>
      </w:ins>
    </w:p>
    <w:p>
      <w:pPr>
        <w:ind w:left="0" w:leftChars="0" w:firstLine="1558" w:firstLineChars="487"/>
        <w:rPr>
          <w:ins w:id="111" w:author="franklyzzm" w:date="2020-08-30T17:13:41Z"/>
          <w:rFonts w:eastAsia="仿宋_GB2312"/>
          <w:sz w:val="32"/>
          <w:szCs w:val="32"/>
        </w:rPr>
        <w:pPrChange w:id="110" w:author="franklyzzm" w:date="2020-08-30T15:35:16Z">
          <w:pPr>
            <w:ind w:left="1050" w:leftChars="500"/>
          </w:pPr>
        </w:pPrChange>
      </w:pPr>
      <w:ins w:id="112" w:author="franklyzzm" w:date="2020-08-30T15:35:13Z">
        <w:r>
          <w:rPr>
            <w:rFonts w:eastAsia="仿宋_GB2312"/>
            <w:sz w:val="32"/>
            <w:szCs w:val="32"/>
          </w:rPr>
          <w:t>0</w:t>
        </w:r>
      </w:ins>
      <w:ins w:id="113" w:author="franklyzzm" w:date="2020-08-30T17:23:26Z">
        <w:r>
          <w:rPr>
            <w:rFonts w:eastAsia="仿宋_GB2312"/>
            <w:sz w:val="32"/>
            <w:szCs w:val="32"/>
          </w:rPr>
          <w:t>2</w:t>
        </w:r>
      </w:ins>
      <w:ins w:id="114" w:author="franklyzzm" w:date="2020-08-30T15:35:13Z">
        <w:r>
          <w:rPr>
            <w:rFonts w:eastAsia="仿宋_GB2312"/>
            <w:sz w:val="32"/>
            <w:szCs w:val="32"/>
          </w:rPr>
          <w:t xml:space="preserve">J. </w:t>
        </w:r>
      </w:ins>
      <w:ins w:id="115" w:author="franklyzzm" w:date="2020-08-30T17:16:15Z">
        <w:r>
          <w:rPr>
            <w:rFonts w:eastAsia="仿宋_GB2312"/>
            <w:sz w:val="32"/>
            <w:szCs w:val="32"/>
          </w:rPr>
          <w:t>中國</w:t>
        </w:r>
      </w:ins>
      <w:ins w:id="116" w:author="franklyzzm" w:date="2020-08-30T17:16:16Z">
        <w:r>
          <w:rPr>
            <w:rFonts w:eastAsia="仿宋_GB2312"/>
            <w:sz w:val="32"/>
            <w:szCs w:val="32"/>
          </w:rPr>
          <w:t>特有的</w:t>
        </w:r>
      </w:ins>
      <w:ins w:id="117" w:author="franklyzzm" w:date="2020-08-30T17:16:20Z">
        <w:r>
          <w:rPr>
            <w:rFonts w:eastAsia="仿宋_GB2312"/>
            <w:sz w:val="32"/>
            <w:szCs w:val="32"/>
          </w:rPr>
          <w:t>物種</w:t>
        </w:r>
      </w:ins>
      <w:ins w:id="118" w:author="franklyzzm" w:date="2020-08-30T17:16:22Z">
        <w:r>
          <w:rPr>
            <w:rFonts w:eastAsia="仿宋_GB2312"/>
            <w:sz w:val="32"/>
            <w:szCs w:val="32"/>
          </w:rPr>
          <w:t>資源</w:t>
        </w:r>
      </w:ins>
      <w:ins w:id="119" w:author="franklyzzm" w:date="2020-08-30T15:35:13Z">
        <w:r>
          <w:rPr>
            <w:rFonts w:eastAsia="仿宋_GB2312"/>
            <w:sz w:val="32"/>
            <w:szCs w:val="32"/>
          </w:rPr>
          <w:t>技术</w:t>
        </w:r>
      </w:ins>
    </w:p>
    <w:p>
      <w:pPr>
        <w:ind w:firstLine="1558" w:firstLineChars="487"/>
        <w:rPr>
          <w:ins w:id="120" w:author="franklyzzm" w:date="2020-08-30T17:13:55Z"/>
          <w:rFonts w:eastAsia="仿宋_GB2312"/>
          <w:sz w:val="32"/>
          <w:szCs w:val="32"/>
        </w:rPr>
      </w:pPr>
      <w:ins w:id="121" w:author="franklyzzm" w:date="2020-08-30T17:13:55Z">
        <w:r>
          <w:rPr>
            <w:rFonts w:eastAsia="仿宋_GB2312"/>
            <w:sz w:val="32"/>
            <w:szCs w:val="32"/>
          </w:rPr>
          <w:t>0</w:t>
        </w:r>
      </w:ins>
      <w:ins w:id="122" w:author="franklyzzm" w:date="2020-08-30T17:23:27Z">
        <w:r>
          <w:rPr>
            <w:rFonts w:eastAsia="仿宋_GB2312"/>
            <w:sz w:val="32"/>
            <w:szCs w:val="32"/>
          </w:rPr>
          <w:t>3</w:t>
        </w:r>
      </w:ins>
      <w:ins w:id="123" w:author="franklyzzm" w:date="2020-08-30T17:13:55Z">
        <w:r>
          <w:rPr>
            <w:rFonts w:eastAsia="仿宋_GB2312"/>
            <w:sz w:val="32"/>
            <w:szCs w:val="32"/>
          </w:rPr>
          <w:t>J.</w:t>
        </w:r>
      </w:ins>
      <w:ins w:id="124" w:author="franklyzzm" w:date="2020-08-30T17:13:55Z">
        <w:r>
          <w:rPr>
            <w:sz w:val="32"/>
            <w:szCs w:val="32"/>
          </w:rPr>
          <w:t xml:space="preserve"> </w:t>
        </w:r>
      </w:ins>
      <w:ins w:id="125" w:author="franklyzzm" w:date="2020-08-30T17:16:38Z">
        <w:r>
          <w:rPr>
            <w:rFonts w:eastAsia="仿宋_GB2312"/>
            <w:sz w:val="32"/>
            <w:szCs w:val="32"/>
          </w:rPr>
          <w:t>蠶類</w:t>
        </w:r>
      </w:ins>
      <w:ins w:id="126" w:author="franklyzzm" w:date="2020-08-30T17:16:45Z">
        <w:r>
          <w:rPr>
            <w:rFonts w:eastAsia="仿宋_GB2312"/>
            <w:sz w:val="32"/>
            <w:szCs w:val="32"/>
          </w:rPr>
          <w:t>品種</w:t>
        </w:r>
      </w:ins>
      <w:ins w:id="127" w:author="franklyzzm" w:date="2020-08-30T17:16:46Z">
        <w:r>
          <w:rPr>
            <w:rFonts w:eastAsia="仿宋_GB2312"/>
            <w:sz w:val="32"/>
            <w:szCs w:val="32"/>
          </w:rPr>
          <w:t>、</w:t>
        </w:r>
      </w:ins>
      <w:ins w:id="128" w:author="franklyzzm" w:date="2020-08-30T17:16:49Z">
        <w:r>
          <w:rPr>
            <w:rFonts w:eastAsia="仿宋_GB2312"/>
            <w:sz w:val="32"/>
            <w:szCs w:val="32"/>
          </w:rPr>
          <w:t>繁育</w:t>
        </w:r>
      </w:ins>
      <w:ins w:id="129" w:author="franklyzzm" w:date="2020-08-30T17:16:50Z">
        <w:r>
          <w:rPr>
            <w:rFonts w:eastAsia="仿宋_GB2312"/>
            <w:sz w:val="32"/>
            <w:szCs w:val="32"/>
          </w:rPr>
          <w:t>和</w:t>
        </w:r>
      </w:ins>
      <w:ins w:id="130" w:author="franklyzzm" w:date="2020-08-30T17:16:55Z">
        <w:r>
          <w:rPr>
            <w:rFonts w:eastAsia="仿宋_GB2312"/>
            <w:sz w:val="32"/>
            <w:szCs w:val="32"/>
          </w:rPr>
          <w:t>蠶繭</w:t>
        </w:r>
      </w:ins>
      <w:ins w:id="131" w:author="franklyzzm" w:date="2020-08-30T17:16:58Z">
        <w:r>
          <w:rPr>
            <w:rFonts w:eastAsia="仿宋_GB2312"/>
            <w:sz w:val="32"/>
            <w:szCs w:val="32"/>
          </w:rPr>
          <w:t>採集</w:t>
        </w:r>
      </w:ins>
      <w:ins w:id="132" w:author="franklyzzm" w:date="2020-08-30T17:17:00Z">
        <w:r>
          <w:rPr>
            <w:rFonts w:eastAsia="仿宋_GB2312"/>
            <w:sz w:val="32"/>
            <w:szCs w:val="32"/>
          </w:rPr>
          <w:t>加工</w:t>
        </w:r>
      </w:ins>
      <w:ins w:id="133" w:author="franklyzzm" w:date="2020-08-30T17:17:01Z">
        <w:r>
          <w:rPr>
            <w:rFonts w:eastAsia="仿宋_GB2312"/>
            <w:sz w:val="32"/>
            <w:szCs w:val="32"/>
          </w:rPr>
          <w:t>利用</w:t>
        </w:r>
      </w:ins>
      <w:ins w:id="134" w:author="franklyzzm" w:date="2020-08-30T17:13:55Z">
        <w:r>
          <w:rPr>
            <w:rFonts w:eastAsia="仿宋_GB2312"/>
            <w:sz w:val="32"/>
            <w:szCs w:val="32"/>
          </w:rPr>
          <w:t>技术</w:t>
        </w:r>
      </w:ins>
    </w:p>
    <w:p>
      <w:pPr>
        <w:ind w:left="0" w:leftChars="0" w:firstLine="1558" w:firstLineChars="487"/>
        <w:rPr>
          <w:ins w:id="136" w:author="franklyzzm" w:date="2020-08-30T17:31:44Z"/>
          <w:rFonts w:eastAsia="仿宋_GB2312"/>
          <w:sz w:val="32"/>
          <w:szCs w:val="32"/>
        </w:rPr>
        <w:pPrChange w:id="135" w:author="franklyzzm" w:date="2020-08-30T17:17:23Z">
          <w:pPr>
            <w:ind w:left="1050" w:leftChars="500"/>
          </w:pPr>
        </w:pPrChange>
      </w:pPr>
      <w:ins w:id="137" w:author="franklyzzm" w:date="2020-08-30T17:13:55Z">
        <w:r>
          <w:rPr>
            <w:rFonts w:eastAsia="仿宋_GB2312"/>
            <w:sz w:val="32"/>
            <w:szCs w:val="32"/>
          </w:rPr>
          <w:t>01X.</w:t>
        </w:r>
      </w:ins>
      <w:ins w:id="138" w:author="franklyzzm" w:date="2020-08-30T17:13:55Z">
        <w:r>
          <w:rPr>
            <w:sz w:val="32"/>
            <w:szCs w:val="32"/>
          </w:rPr>
          <w:t xml:space="preserve"> </w:t>
        </w:r>
      </w:ins>
      <w:ins w:id="139" w:author="franklyzzm" w:date="2020-08-30T17:17:14Z">
        <w:r>
          <w:rPr>
            <w:rFonts w:eastAsia="仿宋_GB2312"/>
            <w:sz w:val="32"/>
            <w:szCs w:val="32"/>
          </w:rPr>
          <w:t>畜牧品種</w:t>
        </w:r>
      </w:ins>
      <w:ins w:id="140" w:author="franklyzzm" w:date="2020-08-30T17:17:15Z">
        <w:r>
          <w:rPr>
            <w:rFonts w:eastAsia="仿宋_GB2312"/>
            <w:sz w:val="32"/>
            <w:szCs w:val="32"/>
          </w:rPr>
          <w:t>的</w:t>
        </w:r>
      </w:ins>
      <w:ins w:id="141" w:author="franklyzzm" w:date="2020-08-30T17:13:55Z">
        <w:r>
          <w:rPr>
            <w:rFonts w:eastAsia="仿宋_GB2312"/>
            <w:sz w:val="32"/>
            <w:szCs w:val="32"/>
          </w:rPr>
          <w:t>繁育技术</w:t>
        </w:r>
      </w:ins>
    </w:p>
    <w:p>
      <w:pPr>
        <w:ind w:left="0" w:leftChars="0" w:firstLine="1558" w:firstLineChars="487"/>
        <w:rPr>
          <w:ins w:id="142" w:author="franklyzzm" w:date="2020-08-30T17:31:55Z"/>
          <w:rFonts w:eastAsia="仿宋_GB2312"/>
          <w:sz w:val="32"/>
          <w:szCs w:val="32"/>
        </w:rPr>
      </w:pPr>
      <w:ins w:id="143" w:author="franklyzzm" w:date="2020-08-30T17:31:55Z">
        <w:r>
          <w:rPr>
            <w:rFonts w:eastAsia="仿宋_GB2312"/>
            <w:sz w:val="32"/>
            <w:szCs w:val="32"/>
          </w:rPr>
          <w:t>0</w:t>
        </w:r>
      </w:ins>
      <w:ins w:id="144" w:author="franklyzzm" w:date="2020-08-30T17:31:57Z">
        <w:r>
          <w:rPr>
            <w:rFonts w:eastAsia="仿宋_GB2312"/>
            <w:sz w:val="32"/>
            <w:szCs w:val="32"/>
          </w:rPr>
          <w:t>2</w:t>
        </w:r>
      </w:ins>
      <w:ins w:id="145" w:author="franklyzzm" w:date="2020-08-30T17:31:55Z">
        <w:r>
          <w:rPr>
            <w:rFonts w:eastAsia="仿宋_GB2312"/>
            <w:sz w:val="32"/>
            <w:szCs w:val="32"/>
          </w:rPr>
          <w:t>X.</w:t>
        </w:r>
      </w:ins>
      <w:ins w:id="146" w:author="franklyzzm" w:date="2020-08-30T17:31:55Z">
        <w:r>
          <w:rPr>
            <w:sz w:val="32"/>
            <w:szCs w:val="32"/>
          </w:rPr>
          <w:t xml:space="preserve"> </w:t>
        </w:r>
      </w:ins>
      <w:ins w:id="147" w:author="franklyzzm" w:date="2020-08-30T17:32:04Z">
        <w:r>
          <w:rPr>
            <w:rFonts w:eastAsia="仿宋_GB2312"/>
            <w:sz w:val="32"/>
            <w:szCs w:val="32"/>
          </w:rPr>
          <w:t>絨山羊</w:t>
        </w:r>
      </w:ins>
      <w:ins w:id="148" w:author="franklyzzm" w:date="2020-08-30T17:31:55Z">
        <w:r>
          <w:rPr>
            <w:rFonts w:eastAsia="仿宋_GB2312"/>
            <w:sz w:val="32"/>
            <w:szCs w:val="32"/>
          </w:rPr>
          <w:t>繁育技术</w:t>
        </w:r>
      </w:ins>
    </w:p>
    <w:p>
      <w:pPr>
        <w:ind w:left="0" w:leftChars="0" w:firstLine="1558" w:firstLineChars="487"/>
        <w:rPr>
          <w:rFonts w:eastAsia="仿宋_GB2312"/>
          <w:sz w:val="32"/>
          <w:szCs w:val="32"/>
        </w:rPr>
        <w:pPrChange w:id="149" w:author="franklyzzm" w:date="2020-08-30T17:33:15Z">
          <w:pPr>
            <w:ind w:left="1050" w:leftChars="500"/>
          </w:pPr>
        </w:pPrChange>
      </w:pPr>
      <w:ins w:id="150" w:author="franklyzzm" w:date="2020-08-30T17:32:14Z">
        <w:r>
          <w:rPr>
            <w:rFonts w:eastAsia="仿宋_GB2312"/>
            <w:sz w:val="32"/>
            <w:szCs w:val="32"/>
          </w:rPr>
          <w:t>0</w:t>
        </w:r>
      </w:ins>
      <w:ins w:id="151" w:author="franklyzzm" w:date="2020-08-30T17:32:17Z">
        <w:r>
          <w:rPr>
            <w:rFonts w:eastAsia="仿宋_GB2312"/>
            <w:sz w:val="32"/>
            <w:szCs w:val="32"/>
          </w:rPr>
          <w:t>3</w:t>
        </w:r>
      </w:ins>
      <w:ins w:id="152" w:author="franklyzzm" w:date="2020-08-30T17:32:14Z">
        <w:r>
          <w:rPr>
            <w:rFonts w:eastAsia="仿宋_GB2312"/>
            <w:sz w:val="32"/>
            <w:szCs w:val="32"/>
          </w:rPr>
          <w:t>X.</w:t>
        </w:r>
      </w:ins>
      <w:ins w:id="153" w:author="franklyzzm" w:date="2020-08-30T17:32:14Z">
        <w:r>
          <w:rPr>
            <w:sz w:val="32"/>
            <w:szCs w:val="32"/>
          </w:rPr>
          <w:t xml:space="preserve"> </w:t>
        </w:r>
      </w:ins>
      <w:ins w:id="154" w:author="franklyzzm" w:date="2020-08-30T17:32:31Z">
        <w:r>
          <w:rPr>
            <w:rFonts w:eastAsia="仿宋_GB2312"/>
            <w:sz w:val="32"/>
            <w:szCs w:val="32"/>
          </w:rPr>
          <w:t>絨山羊</w:t>
        </w:r>
      </w:ins>
      <w:ins w:id="155" w:author="franklyzzm" w:date="2020-08-30T17:32:38Z">
        <w:r>
          <w:rPr>
            <w:rFonts w:eastAsia="仿宋_GB2312"/>
            <w:sz w:val="32"/>
            <w:szCs w:val="32"/>
          </w:rPr>
          <w:t>品種</w:t>
        </w:r>
      </w:ins>
      <w:ins w:id="156" w:author="franklyzzm" w:date="2020-08-30T17:32:45Z">
        <w:r>
          <w:rPr>
            <w:rFonts w:eastAsia="仿宋_GB2312"/>
            <w:sz w:val="32"/>
            <w:szCs w:val="32"/>
          </w:rPr>
          <w:t>的</w:t>
        </w:r>
      </w:ins>
      <w:ins w:id="157" w:author="franklyzzm" w:date="2020-08-30T17:32:47Z">
        <w:r>
          <w:rPr>
            <w:rFonts w:eastAsia="仿宋_GB2312"/>
            <w:sz w:val="32"/>
            <w:szCs w:val="32"/>
          </w:rPr>
          <w:t>培育</w:t>
        </w:r>
      </w:ins>
      <w:ins w:id="158" w:author="franklyzzm" w:date="2020-08-30T17:32:14Z">
        <w:r>
          <w:rPr>
            <w:rFonts w:eastAsia="仿宋_GB2312"/>
            <w:sz w:val="32"/>
            <w:szCs w:val="32"/>
          </w:rPr>
          <w:t>技术</w:t>
        </w:r>
      </w:ins>
    </w:p>
    <w:p>
      <w:pPr>
        <w:ind w:left="1050" w:leftChars="500"/>
        <w:rPr>
          <w:ins w:id="159" w:author="franklyzzm" w:date="2020-08-30T15:35:28Z"/>
          <w:rFonts w:eastAsia="黑体"/>
          <w:sz w:val="32"/>
          <w:szCs w:val="32"/>
        </w:rPr>
      </w:pPr>
      <w:r>
        <w:rPr>
          <w:rFonts w:eastAsia="黑体"/>
          <w:sz w:val="32"/>
          <w:szCs w:val="32"/>
        </w:rPr>
        <w:t>04 渔业</w:t>
      </w:r>
    </w:p>
    <w:p>
      <w:pPr>
        <w:ind w:firstLine="1558" w:firstLineChars="487"/>
        <w:rPr>
          <w:ins w:id="160" w:author="franklyzzm" w:date="2020-08-30T17:12:03Z"/>
          <w:rFonts w:eastAsia="仿宋_GB2312"/>
          <w:sz w:val="32"/>
          <w:szCs w:val="32"/>
        </w:rPr>
      </w:pPr>
      <w:ins w:id="161" w:author="franklyzzm" w:date="2020-08-30T15:35:29Z">
        <w:r>
          <w:rPr>
            <w:rFonts w:eastAsia="仿宋_GB2312"/>
            <w:sz w:val="32"/>
            <w:szCs w:val="32"/>
          </w:rPr>
          <w:t>01J.</w:t>
        </w:r>
      </w:ins>
      <w:ins w:id="162" w:author="franklyzzm" w:date="2020-08-30T15:35:29Z">
        <w:r>
          <w:rPr>
            <w:sz w:val="32"/>
            <w:szCs w:val="32"/>
          </w:rPr>
          <w:t xml:space="preserve"> </w:t>
        </w:r>
      </w:ins>
      <w:ins w:id="163" w:author="franklyzzm" w:date="2020-08-30T17:11:42Z">
        <w:r>
          <w:rPr>
            <w:rFonts w:eastAsia="仿宋_GB2312"/>
            <w:sz w:val="32"/>
            <w:szCs w:val="32"/>
          </w:rPr>
          <w:t>水產品</w:t>
        </w:r>
      </w:ins>
      <w:ins w:id="164" w:author="franklyzzm" w:date="2020-08-30T17:11:47Z">
        <w:r>
          <w:rPr>
            <w:rFonts w:eastAsia="仿宋_GB2312"/>
            <w:sz w:val="32"/>
            <w:szCs w:val="32"/>
          </w:rPr>
          <w:t>種</w:t>
        </w:r>
      </w:ins>
      <w:ins w:id="165" w:author="franklyzzm" w:date="2020-08-30T17:11:48Z">
        <w:r>
          <w:rPr>
            <w:rFonts w:eastAsia="仿宋_GB2312"/>
            <w:sz w:val="32"/>
            <w:szCs w:val="32"/>
          </w:rPr>
          <w:t>的</w:t>
        </w:r>
      </w:ins>
      <w:ins w:id="166" w:author="franklyzzm" w:date="2020-08-30T17:11:51Z">
        <w:r>
          <w:rPr>
            <w:rFonts w:eastAsia="仿宋_GB2312"/>
            <w:sz w:val="32"/>
            <w:szCs w:val="32"/>
          </w:rPr>
          <w:t>繁育</w:t>
        </w:r>
      </w:ins>
      <w:ins w:id="167" w:author="franklyzzm" w:date="2020-08-30T15:35:29Z">
        <w:r>
          <w:rPr>
            <w:rFonts w:eastAsia="仿宋_GB2312"/>
            <w:sz w:val="32"/>
            <w:szCs w:val="32"/>
          </w:rPr>
          <w:t>技术</w:t>
        </w:r>
      </w:ins>
    </w:p>
    <w:p>
      <w:pPr>
        <w:ind w:firstLine="1558" w:firstLineChars="487"/>
        <w:rPr>
          <w:ins w:id="169" w:author="franklyzzm" w:date="2020-08-30T15:35:29Z"/>
          <w:rFonts w:eastAsia="仿宋_GB2312"/>
          <w:sz w:val="32"/>
          <w:szCs w:val="32"/>
        </w:rPr>
        <w:pPrChange w:id="168" w:author="franklyzzm" w:date="2020-08-30T17:12:05Z">
          <w:pPr>
            <w:ind w:firstLine="1558" w:firstLineChars="487"/>
          </w:pPr>
        </w:pPrChange>
      </w:pPr>
      <w:ins w:id="170" w:author="franklyzzm" w:date="2020-08-30T17:12:03Z">
        <w:r>
          <w:rPr>
            <w:rFonts w:eastAsia="仿宋_GB2312"/>
            <w:sz w:val="32"/>
            <w:szCs w:val="32"/>
          </w:rPr>
          <w:t>01</w:t>
        </w:r>
      </w:ins>
      <w:ins w:id="171" w:author="franklyzzm" w:date="2020-08-30T17:12:08Z">
        <w:r>
          <w:rPr>
            <w:rFonts w:eastAsia="仿宋_GB2312"/>
            <w:sz w:val="32"/>
            <w:szCs w:val="32"/>
          </w:rPr>
          <w:t>X</w:t>
        </w:r>
      </w:ins>
      <w:ins w:id="172" w:author="franklyzzm" w:date="2020-08-30T17:12:03Z">
        <w:r>
          <w:rPr>
            <w:rFonts w:eastAsia="仿宋_GB2312"/>
            <w:sz w:val="32"/>
            <w:szCs w:val="32"/>
          </w:rPr>
          <w:t>.</w:t>
        </w:r>
      </w:ins>
      <w:ins w:id="173" w:author="franklyzzm" w:date="2020-08-30T17:12:03Z">
        <w:r>
          <w:rPr>
            <w:sz w:val="32"/>
            <w:szCs w:val="32"/>
          </w:rPr>
          <w:t xml:space="preserve"> </w:t>
        </w:r>
      </w:ins>
      <w:ins w:id="174" w:author="franklyzzm" w:date="2020-08-30T17:12:03Z">
        <w:r>
          <w:rPr>
            <w:rFonts w:eastAsia="仿宋_GB2312"/>
            <w:sz w:val="32"/>
            <w:szCs w:val="32"/>
          </w:rPr>
          <w:t>水產</w:t>
        </w:r>
      </w:ins>
      <w:ins w:id="175" w:author="franklyzzm" w:date="2020-08-30T17:12:34Z">
        <w:r>
          <w:rPr>
            <w:rFonts w:eastAsia="仿宋_GB2312"/>
            <w:sz w:val="32"/>
            <w:szCs w:val="32"/>
          </w:rPr>
          <w:t>種質</w:t>
        </w:r>
      </w:ins>
      <w:ins w:id="176" w:author="franklyzzm" w:date="2020-08-30T17:12:03Z">
        <w:r>
          <w:rPr>
            <w:rFonts w:eastAsia="仿宋_GB2312"/>
            <w:sz w:val="32"/>
            <w:szCs w:val="32"/>
          </w:rPr>
          <w:t>繁育技术</w:t>
        </w:r>
      </w:ins>
    </w:p>
    <w:p>
      <w:pPr>
        <w:ind w:left="0" w:leftChars="0" w:firstLine="1558" w:firstLineChars="487"/>
        <w:rPr>
          <w:del w:id="178" w:author="franklyzzm" w:date="2020-08-30T17:11:59Z"/>
          <w:rFonts w:eastAsia="黑体"/>
          <w:sz w:val="32"/>
          <w:szCs w:val="32"/>
        </w:rPr>
        <w:pPrChange w:id="177" w:author="franklyzzm" w:date="2020-08-30T15:35:32Z">
          <w:pPr>
            <w:ind w:left="1050" w:leftChars="500"/>
          </w:pPr>
        </w:pPrChange>
      </w:pPr>
    </w:p>
    <w:p>
      <w:pPr>
        <w:ind w:left="1050" w:leftChars="500"/>
        <w:rPr>
          <w:ins w:id="179" w:author="franklyzzm" w:date="2020-08-30T15:35:35Z"/>
          <w:rFonts w:eastAsia="黑体"/>
          <w:sz w:val="32"/>
          <w:szCs w:val="32"/>
        </w:rPr>
      </w:pPr>
      <w:r>
        <w:rPr>
          <w:rFonts w:eastAsia="黑体"/>
          <w:sz w:val="32"/>
          <w:szCs w:val="32"/>
        </w:rPr>
        <w:t>05 农、林、牧、渔服务业</w:t>
      </w:r>
    </w:p>
    <w:p>
      <w:pPr>
        <w:ind w:firstLine="1558" w:firstLineChars="487"/>
        <w:rPr>
          <w:ins w:id="180" w:author="franklyzzm" w:date="2020-08-30T15:35:36Z"/>
          <w:rFonts w:eastAsia="仿宋_GB2312"/>
          <w:sz w:val="32"/>
          <w:szCs w:val="32"/>
        </w:rPr>
      </w:pPr>
      <w:ins w:id="181" w:author="franklyzzm" w:date="2020-08-30T15:35:36Z">
        <w:r>
          <w:rPr>
            <w:rFonts w:eastAsia="仿宋_GB2312"/>
            <w:sz w:val="32"/>
            <w:szCs w:val="32"/>
          </w:rPr>
          <w:t>01J.</w:t>
        </w:r>
      </w:ins>
      <w:ins w:id="182" w:author="franklyzzm" w:date="2020-08-30T15:35:36Z">
        <w:r>
          <w:rPr>
            <w:sz w:val="32"/>
            <w:szCs w:val="32"/>
          </w:rPr>
          <w:t xml:space="preserve"> </w:t>
        </w:r>
      </w:ins>
      <w:ins w:id="183" w:author="franklyzzm" w:date="2020-08-30T17:05:07Z">
        <w:r>
          <w:rPr>
            <w:rFonts w:eastAsia="仿宋_GB2312"/>
            <w:sz w:val="32"/>
            <w:szCs w:val="32"/>
          </w:rPr>
          <w:t>綠色</w:t>
        </w:r>
      </w:ins>
      <w:ins w:id="184" w:author="franklyzzm" w:date="2020-08-30T17:05:10Z">
        <w:r>
          <w:rPr>
            <w:rFonts w:eastAsia="仿宋_GB2312"/>
            <w:sz w:val="32"/>
            <w:szCs w:val="32"/>
          </w:rPr>
          <w:t>植物</w:t>
        </w:r>
      </w:ins>
      <w:ins w:id="185" w:author="franklyzzm" w:date="2020-08-30T17:05:15Z">
        <w:r>
          <w:rPr>
            <w:rFonts w:eastAsia="仿宋_GB2312"/>
            <w:sz w:val="32"/>
            <w:szCs w:val="32"/>
          </w:rPr>
          <w:t>生長</w:t>
        </w:r>
      </w:ins>
      <w:ins w:id="186" w:author="franklyzzm" w:date="2020-08-30T17:05:20Z">
        <w:r>
          <w:rPr>
            <w:rFonts w:eastAsia="仿宋_GB2312"/>
            <w:sz w:val="32"/>
            <w:szCs w:val="32"/>
          </w:rPr>
          <w:t>調節劑</w:t>
        </w:r>
      </w:ins>
      <w:ins w:id="187" w:author="franklyzzm" w:date="2020-08-30T17:05:22Z">
        <w:r>
          <w:rPr>
            <w:rFonts w:eastAsia="仿宋_GB2312"/>
            <w:sz w:val="32"/>
            <w:szCs w:val="32"/>
          </w:rPr>
          <w:t>製造</w:t>
        </w:r>
      </w:ins>
      <w:ins w:id="188" w:author="franklyzzm" w:date="2020-08-30T15:35:36Z">
        <w:r>
          <w:rPr>
            <w:rFonts w:eastAsia="仿宋_GB2312"/>
            <w:sz w:val="32"/>
            <w:szCs w:val="32"/>
          </w:rPr>
          <w:t>技术</w:t>
        </w:r>
      </w:ins>
    </w:p>
    <w:p>
      <w:pPr>
        <w:ind w:firstLine="1558" w:firstLineChars="487"/>
        <w:rPr>
          <w:ins w:id="189" w:author="franklyzzm" w:date="2020-08-30T17:05:44Z"/>
          <w:rFonts w:eastAsia="仿宋_GB2312"/>
          <w:sz w:val="32"/>
          <w:szCs w:val="32"/>
        </w:rPr>
      </w:pPr>
      <w:ins w:id="190" w:author="franklyzzm" w:date="2020-08-30T15:35:36Z">
        <w:r>
          <w:rPr>
            <w:rFonts w:eastAsia="仿宋_GB2312"/>
            <w:sz w:val="32"/>
            <w:szCs w:val="32"/>
          </w:rPr>
          <w:t>0</w:t>
        </w:r>
      </w:ins>
      <w:ins w:id="191" w:author="franklyzzm" w:date="2020-08-30T17:06:07Z">
        <w:r>
          <w:rPr>
            <w:rFonts w:eastAsia="仿宋_GB2312"/>
            <w:sz w:val="32"/>
            <w:szCs w:val="32"/>
          </w:rPr>
          <w:t>1</w:t>
        </w:r>
      </w:ins>
      <w:ins w:id="192" w:author="franklyzzm" w:date="2020-08-30T17:06:04Z">
        <w:r>
          <w:rPr>
            <w:rFonts w:eastAsia="仿宋_GB2312"/>
            <w:sz w:val="32"/>
            <w:szCs w:val="32"/>
          </w:rPr>
          <w:t>X</w:t>
        </w:r>
      </w:ins>
      <w:ins w:id="193" w:author="franklyzzm" w:date="2020-08-30T15:35:36Z">
        <w:r>
          <w:rPr>
            <w:rFonts w:eastAsia="仿宋_GB2312"/>
            <w:sz w:val="32"/>
            <w:szCs w:val="32"/>
          </w:rPr>
          <w:t xml:space="preserve">. </w:t>
        </w:r>
      </w:ins>
      <w:ins w:id="194" w:author="franklyzzm" w:date="2020-08-30T17:05:31Z">
        <w:r>
          <w:rPr>
            <w:rFonts w:eastAsia="仿宋_GB2312"/>
            <w:sz w:val="32"/>
            <w:szCs w:val="32"/>
          </w:rPr>
          <w:t>獸藥</w:t>
        </w:r>
      </w:ins>
      <w:ins w:id="195" w:author="franklyzzm" w:date="2020-08-30T15:35:36Z">
        <w:r>
          <w:rPr>
            <w:rFonts w:eastAsia="仿宋_GB2312"/>
            <w:sz w:val="32"/>
            <w:szCs w:val="32"/>
          </w:rPr>
          <w:t>生产技术</w:t>
        </w:r>
      </w:ins>
    </w:p>
    <w:p>
      <w:pPr>
        <w:ind w:firstLine="1558" w:firstLineChars="487"/>
        <w:rPr>
          <w:ins w:id="196" w:author="franklyzzm" w:date="2020-08-30T17:05:44Z"/>
          <w:rFonts w:eastAsia="仿宋_GB2312"/>
          <w:sz w:val="32"/>
          <w:szCs w:val="32"/>
        </w:rPr>
      </w:pPr>
      <w:ins w:id="197" w:author="franklyzzm" w:date="2020-08-30T17:05:44Z">
        <w:r>
          <w:rPr>
            <w:rFonts w:eastAsia="仿宋_GB2312"/>
            <w:sz w:val="32"/>
            <w:szCs w:val="32"/>
          </w:rPr>
          <w:t xml:space="preserve">02X. </w:t>
        </w:r>
      </w:ins>
      <w:ins w:id="198" w:author="franklyzzm" w:date="2020-08-30T17:06:28Z">
        <w:r>
          <w:rPr>
            <w:rFonts w:eastAsia="仿宋_GB2312"/>
            <w:sz w:val="32"/>
            <w:szCs w:val="32"/>
          </w:rPr>
          <w:t>畜禽</w:t>
        </w:r>
      </w:ins>
      <w:ins w:id="199" w:author="franklyzzm" w:date="2020-08-30T17:06:32Z">
        <w:r>
          <w:rPr>
            <w:rFonts w:eastAsia="仿宋_GB2312"/>
            <w:sz w:val="32"/>
            <w:szCs w:val="32"/>
          </w:rPr>
          <w:t>飼料</w:t>
        </w:r>
      </w:ins>
      <w:ins w:id="200" w:author="franklyzzm" w:date="2020-08-30T17:06:34Z">
        <w:r>
          <w:rPr>
            <w:rFonts w:eastAsia="仿宋_GB2312"/>
            <w:sz w:val="32"/>
            <w:szCs w:val="32"/>
          </w:rPr>
          <w:t>及</w:t>
        </w:r>
      </w:ins>
      <w:ins w:id="201" w:author="franklyzzm" w:date="2020-08-30T17:06:43Z">
        <w:r>
          <w:rPr>
            <w:rFonts w:eastAsia="仿宋_GB2312"/>
            <w:sz w:val="32"/>
            <w:szCs w:val="32"/>
          </w:rPr>
          <w:t>獸用</w:t>
        </w:r>
      </w:ins>
      <w:ins w:id="202" w:author="franklyzzm" w:date="2020-08-30T17:06:47Z">
        <w:r>
          <w:rPr>
            <w:rFonts w:eastAsia="仿宋_GB2312"/>
            <w:sz w:val="32"/>
            <w:szCs w:val="32"/>
          </w:rPr>
          <w:t>生長</w:t>
        </w:r>
      </w:ins>
      <w:ins w:id="203" w:author="franklyzzm" w:date="2020-08-30T17:06:50Z">
        <w:r>
          <w:rPr>
            <w:rFonts w:eastAsia="仿宋_GB2312"/>
            <w:sz w:val="32"/>
            <w:szCs w:val="32"/>
          </w:rPr>
          <w:t>調節劑</w:t>
        </w:r>
      </w:ins>
      <w:ins w:id="204" w:author="franklyzzm" w:date="2020-08-30T17:06:53Z">
        <w:r>
          <w:rPr>
            <w:rFonts w:eastAsia="仿宋_GB2312"/>
            <w:sz w:val="32"/>
            <w:szCs w:val="32"/>
          </w:rPr>
          <w:t>生產</w:t>
        </w:r>
      </w:ins>
      <w:ins w:id="205" w:author="franklyzzm" w:date="2020-08-30T17:05:44Z">
        <w:r>
          <w:rPr>
            <w:rFonts w:eastAsia="仿宋_GB2312"/>
            <w:sz w:val="32"/>
            <w:szCs w:val="32"/>
          </w:rPr>
          <w:t>技术</w:t>
        </w:r>
      </w:ins>
    </w:p>
    <w:p>
      <w:pPr>
        <w:ind w:left="0" w:leftChars="0" w:firstLine="1558" w:firstLineChars="487"/>
        <w:rPr>
          <w:ins w:id="206" w:author="franklyzzm" w:date="2020-08-30T17:05:44Z"/>
          <w:rFonts w:eastAsia="黑体"/>
          <w:sz w:val="32"/>
          <w:szCs w:val="32"/>
        </w:rPr>
      </w:pPr>
      <w:ins w:id="207" w:author="franklyzzm" w:date="2020-08-30T17:05:44Z">
        <w:r>
          <w:rPr>
            <w:rFonts w:eastAsia="仿宋_GB2312"/>
            <w:sz w:val="32"/>
            <w:szCs w:val="32"/>
          </w:rPr>
          <w:t xml:space="preserve">03X. </w:t>
        </w:r>
      </w:ins>
      <w:ins w:id="208" w:author="franklyzzm" w:date="2020-08-30T17:07:11Z">
        <w:r>
          <w:rPr>
            <w:rFonts w:eastAsia="仿宋_GB2312"/>
            <w:sz w:val="32"/>
            <w:szCs w:val="32"/>
          </w:rPr>
          <w:t>畜產</w:t>
        </w:r>
      </w:ins>
      <w:ins w:id="209" w:author="franklyzzm" w:date="2020-08-30T17:05:44Z">
        <w:r>
          <w:rPr>
            <w:rFonts w:eastAsia="仿宋_GB2312"/>
            <w:sz w:val="32"/>
            <w:szCs w:val="32"/>
          </w:rPr>
          <w:t>品加工技术</w:t>
        </w:r>
      </w:ins>
    </w:p>
    <w:p>
      <w:pPr>
        <w:ind w:firstLine="1558" w:firstLineChars="487"/>
        <w:rPr>
          <w:ins w:id="210" w:author="franklyzzm" w:date="2020-08-30T17:05:48Z"/>
          <w:rFonts w:eastAsia="仿宋_GB2312"/>
          <w:sz w:val="32"/>
          <w:szCs w:val="32"/>
        </w:rPr>
      </w:pPr>
      <w:ins w:id="211" w:author="franklyzzm" w:date="2020-08-30T17:05:48Z">
        <w:r>
          <w:rPr>
            <w:rFonts w:eastAsia="仿宋_GB2312"/>
            <w:sz w:val="32"/>
            <w:szCs w:val="32"/>
          </w:rPr>
          <w:t>0</w:t>
        </w:r>
      </w:ins>
      <w:ins w:id="212" w:author="franklyzzm" w:date="2020-08-30T17:07:20Z">
        <w:r>
          <w:rPr>
            <w:rFonts w:eastAsia="仿宋_GB2312"/>
            <w:sz w:val="32"/>
            <w:szCs w:val="32"/>
          </w:rPr>
          <w:t>4</w:t>
        </w:r>
      </w:ins>
      <w:ins w:id="213" w:author="franklyzzm" w:date="2020-08-30T17:05:48Z">
        <w:r>
          <w:rPr>
            <w:rFonts w:eastAsia="仿宋_GB2312"/>
            <w:sz w:val="32"/>
            <w:szCs w:val="32"/>
          </w:rPr>
          <w:t xml:space="preserve">X. </w:t>
        </w:r>
      </w:ins>
      <w:ins w:id="214" w:author="franklyzzm" w:date="2020-08-30T17:07:39Z">
        <w:r>
          <w:rPr>
            <w:rFonts w:eastAsia="仿宋_GB2312"/>
            <w:sz w:val="32"/>
            <w:szCs w:val="32"/>
          </w:rPr>
          <w:t>蜂類</w:t>
        </w:r>
      </w:ins>
      <w:ins w:id="215" w:author="franklyzzm" w:date="2020-08-30T17:07:43Z">
        <w:r>
          <w:rPr>
            <w:rFonts w:eastAsia="仿宋_GB2312"/>
            <w:sz w:val="32"/>
            <w:szCs w:val="32"/>
          </w:rPr>
          <w:t>繁育</w:t>
        </w:r>
      </w:ins>
      <w:ins w:id="216" w:author="franklyzzm" w:date="2020-08-30T17:07:44Z">
        <w:r>
          <w:rPr>
            <w:rFonts w:eastAsia="仿宋_GB2312"/>
            <w:sz w:val="32"/>
            <w:szCs w:val="32"/>
          </w:rPr>
          <w:t>和</w:t>
        </w:r>
      </w:ins>
      <w:ins w:id="217" w:author="franklyzzm" w:date="2020-08-30T17:07:50Z">
        <w:r>
          <w:rPr>
            <w:rFonts w:eastAsia="仿宋_GB2312"/>
            <w:sz w:val="32"/>
            <w:szCs w:val="32"/>
          </w:rPr>
          <w:t>蜂</w:t>
        </w:r>
      </w:ins>
      <w:ins w:id="218" w:author="franklyzzm" w:date="2020-08-30T17:07:52Z">
        <w:r>
          <w:rPr>
            <w:rFonts w:eastAsia="仿宋_GB2312"/>
            <w:sz w:val="32"/>
            <w:szCs w:val="32"/>
          </w:rPr>
          <w:t>產品</w:t>
        </w:r>
      </w:ins>
      <w:ins w:id="219" w:author="franklyzzm" w:date="2020-08-30T17:07:57Z">
        <w:r>
          <w:rPr>
            <w:rFonts w:eastAsia="仿宋_GB2312"/>
            <w:sz w:val="32"/>
            <w:szCs w:val="32"/>
          </w:rPr>
          <w:t>採集、</w:t>
        </w:r>
      </w:ins>
      <w:ins w:id="220" w:author="franklyzzm" w:date="2020-08-30T17:08:00Z">
        <w:r>
          <w:rPr>
            <w:rFonts w:eastAsia="仿宋_GB2312"/>
            <w:sz w:val="32"/>
            <w:szCs w:val="32"/>
          </w:rPr>
          <w:t>加工</w:t>
        </w:r>
      </w:ins>
      <w:ins w:id="221" w:author="franklyzzm" w:date="2020-08-30T17:08:01Z">
        <w:r>
          <w:rPr>
            <w:rFonts w:eastAsia="仿宋_GB2312"/>
            <w:sz w:val="32"/>
            <w:szCs w:val="32"/>
          </w:rPr>
          <w:t>及</w:t>
        </w:r>
      </w:ins>
      <w:ins w:id="222" w:author="franklyzzm" w:date="2020-08-30T17:08:04Z">
        <w:r>
          <w:rPr>
            <w:rFonts w:eastAsia="仿宋_GB2312"/>
            <w:sz w:val="32"/>
            <w:szCs w:val="32"/>
          </w:rPr>
          <w:t>利用</w:t>
        </w:r>
      </w:ins>
      <w:ins w:id="223" w:author="franklyzzm" w:date="2020-08-30T17:05:48Z">
        <w:r>
          <w:rPr>
            <w:rFonts w:eastAsia="仿宋_GB2312"/>
            <w:sz w:val="32"/>
            <w:szCs w:val="32"/>
          </w:rPr>
          <w:t>技术</w:t>
        </w:r>
      </w:ins>
    </w:p>
    <w:p>
      <w:pPr>
        <w:ind w:left="0" w:leftChars="0" w:firstLine="1558" w:firstLineChars="487"/>
        <w:rPr>
          <w:ins w:id="224" w:author="franklyzzm" w:date="2020-08-30T17:05:48Z"/>
          <w:rFonts w:eastAsia="黑体"/>
          <w:sz w:val="32"/>
          <w:szCs w:val="32"/>
        </w:rPr>
      </w:pPr>
      <w:ins w:id="225" w:author="franklyzzm" w:date="2020-08-30T17:05:48Z">
        <w:r>
          <w:rPr>
            <w:rFonts w:eastAsia="仿宋_GB2312"/>
            <w:sz w:val="32"/>
            <w:szCs w:val="32"/>
          </w:rPr>
          <w:t>0</w:t>
        </w:r>
      </w:ins>
      <w:ins w:id="226" w:author="franklyzzm" w:date="2020-08-30T17:07:21Z">
        <w:r>
          <w:rPr>
            <w:rFonts w:eastAsia="仿宋_GB2312"/>
            <w:sz w:val="32"/>
            <w:szCs w:val="32"/>
          </w:rPr>
          <w:t>5</w:t>
        </w:r>
      </w:ins>
      <w:ins w:id="227" w:author="franklyzzm" w:date="2020-08-30T17:05:48Z">
        <w:r>
          <w:rPr>
            <w:rFonts w:eastAsia="仿宋_GB2312"/>
            <w:sz w:val="32"/>
            <w:szCs w:val="32"/>
          </w:rPr>
          <w:t xml:space="preserve">X. </w:t>
        </w:r>
      </w:ins>
      <w:ins w:id="228" w:author="franklyzzm" w:date="2020-08-30T17:08:20Z">
        <w:r>
          <w:rPr>
            <w:rFonts w:eastAsia="仿宋_GB2312"/>
            <w:sz w:val="32"/>
            <w:szCs w:val="32"/>
          </w:rPr>
          <w:t>獸醫</w:t>
        </w:r>
      </w:ins>
      <w:ins w:id="229" w:author="franklyzzm" w:date="2020-08-30T17:08:22Z">
        <w:r>
          <w:rPr>
            <w:rFonts w:eastAsia="仿宋_GB2312"/>
            <w:sz w:val="32"/>
            <w:szCs w:val="32"/>
          </w:rPr>
          <w:t>衛生</w:t>
        </w:r>
      </w:ins>
      <w:ins w:id="230" w:author="franklyzzm" w:date="2020-08-30T17:08:25Z">
        <w:r>
          <w:rPr>
            <w:rFonts w:eastAsia="仿宋_GB2312"/>
            <w:sz w:val="32"/>
            <w:szCs w:val="32"/>
          </w:rPr>
          <w:t>檢疫</w:t>
        </w:r>
      </w:ins>
      <w:ins w:id="231" w:author="franklyzzm" w:date="2020-08-30T17:05:48Z">
        <w:r>
          <w:rPr>
            <w:rFonts w:eastAsia="仿宋_GB2312"/>
            <w:sz w:val="32"/>
            <w:szCs w:val="32"/>
          </w:rPr>
          <w:t>技术</w:t>
        </w:r>
      </w:ins>
    </w:p>
    <w:p>
      <w:pPr>
        <w:ind w:firstLine="1558" w:firstLineChars="487"/>
        <w:rPr>
          <w:ins w:id="232" w:author="franklyzzm" w:date="2020-08-30T17:08:39Z"/>
          <w:rFonts w:eastAsia="仿宋_GB2312"/>
          <w:sz w:val="32"/>
          <w:szCs w:val="32"/>
        </w:rPr>
      </w:pPr>
      <w:ins w:id="233" w:author="franklyzzm" w:date="2020-08-30T17:08:39Z">
        <w:r>
          <w:rPr>
            <w:rFonts w:eastAsia="仿宋_GB2312"/>
            <w:sz w:val="32"/>
            <w:szCs w:val="32"/>
          </w:rPr>
          <w:t>0</w:t>
        </w:r>
      </w:ins>
      <w:ins w:id="234" w:author="franklyzzm" w:date="2020-08-30T17:09:22Z">
        <w:r>
          <w:rPr>
            <w:rFonts w:eastAsia="仿宋_GB2312"/>
            <w:sz w:val="32"/>
            <w:szCs w:val="32"/>
          </w:rPr>
          <w:t>6</w:t>
        </w:r>
      </w:ins>
      <w:ins w:id="235" w:author="franklyzzm" w:date="2020-08-30T17:08:39Z">
        <w:r>
          <w:rPr>
            <w:rFonts w:eastAsia="仿宋_GB2312"/>
            <w:sz w:val="32"/>
            <w:szCs w:val="32"/>
          </w:rPr>
          <w:t xml:space="preserve">X. </w:t>
        </w:r>
      </w:ins>
      <w:ins w:id="236" w:author="franklyzzm" w:date="2020-08-30T17:08:51Z">
        <w:r>
          <w:rPr>
            <w:rFonts w:eastAsia="仿宋_GB2312"/>
            <w:sz w:val="32"/>
            <w:szCs w:val="32"/>
          </w:rPr>
          <w:t>森林</w:t>
        </w:r>
      </w:ins>
      <w:ins w:id="237" w:author="franklyzzm" w:date="2020-08-30T17:09:05Z">
        <w:r>
          <w:rPr>
            <w:rFonts w:eastAsia="仿宋_GB2312"/>
            <w:sz w:val="32"/>
            <w:szCs w:val="32"/>
          </w:rPr>
          <w:t>病</w:t>
        </w:r>
      </w:ins>
      <w:ins w:id="238" w:author="franklyzzm" w:date="2020-08-30T17:09:11Z">
        <w:r>
          <w:rPr>
            <w:rFonts w:eastAsia="仿宋_GB2312"/>
            <w:sz w:val="32"/>
            <w:szCs w:val="32"/>
          </w:rPr>
          <w:t>蟲</w:t>
        </w:r>
      </w:ins>
      <w:ins w:id="239" w:author="franklyzzm" w:date="2020-08-30T17:09:14Z">
        <w:r>
          <w:rPr>
            <w:rFonts w:eastAsia="仿宋_GB2312"/>
            <w:sz w:val="32"/>
            <w:szCs w:val="32"/>
          </w:rPr>
          <w:t>害</w:t>
        </w:r>
      </w:ins>
      <w:ins w:id="240" w:author="franklyzzm" w:date="2020-08-30T17:09:17Z">
        <w:r>
          <w:rPr>
            <w:rFonts w:eastAsia="仿宋_GB2312"/>
            <w:sz w:val="32"/>
            <w:szCs w:val="32"/>
          </w:rPr>
          <w:t>防治</w:t>
        </w:r>
      </w:ins>
      <w:ins w:id="241" w:author="franklyzzm" w:date="2020-08-30T17:08:39Z">
        <w:r>
          <w:rPr>
            <w:rFonts w:eastAsia="仿宋_GB2312"/>
            <w:sz w:val="32"/>
            <w:szCs w:val="32"/>
          </w:rPr>
          <w:t>技术</w:t>
        </w:r>
      </w:ins>
    </w:p>
    <w:p>
      <w:pPr>
        <w:ind w:left="0" w:leftChars="0" w:firstLine="1558" w:firstLineChars="487"/>
        <w:rPr>
          <w:ins w:id="242" w:author="franklyzzm" w:date="2020-08-30T17:08:39Z"/>
          <w:rFonts w:eastAsia="黑体"/>
          <w:sz w:val="32"/>
          <w:szCs w:val="32"/>
        </w:rPr>
      </w:pPr>
      <w:ins w:id="243" w:author="franklyzzm" w:date="2020-08-30T17:08:39Z">
        <w:r>
          <w:rPr>
            <w:rFonts w:eastAsia="仿宋_GB2312"/>
            <w:sz w:val="32"/>
            <w:szCs w:val="32"/>
          </w:rPr>
          <w:t>0</w:t>
        </w:r>
      </w:ins>
      <w:ins w:id="244" w:author="franklyzzm" w:date="2020-08-30T17:09:23Z">
        <w:r>
          <w:rPr>
            <w:rFonts w:eastAsia="仿宋_GB2312"/>
            <w:sz w:val="32"/>
            <w:szCs w:val="32"/>
          </w:rPr>
          <w:t>7</w:t>
        </w:r>
      </w:ins>
      <w:ins w:id="245" w:author="franklyzzm" w:date="2020-08-30T17:08:39Z">
        <w:r>
          <w:rPr>
            <w:rFonts w:eastAsia="仿宋_GB2312"/>
            <w:sz w:val="32"/>
            <w:szCs w:val="32"/>
          </w:rPr>
          <w:t xml:space="preserve">X. </w:t>
        </w:r>
      </w:ins>
      <w:ins w:id="246" w:author="franklyzzm" w:date="2020-08-30T17:09:52Z">
        <w:r>
          <w:rPr>
            <w:rFonts w:eastAsia="仿宋_GB2312"/>
            <w:sz w:val="32"/>
            <w:szCs w:val="32"/>
          </w:rPr>
          <w:t>林產</w:t>
        </w:r>
      </w:ins>
      <w:ins w:id="247" w:author="franklyzzm" w:date="2020-08-30T17:09:55Z">
        <w:r>
          <w:rPr>
            <w:rFonts w:eastAsia="仿宋_GB2312"/>
            <w:sz w:val="32"/>
            <w:szCs w:val="32"/>
          </w:rPr>
          <w:t>化學產</w:t>
        </w:r>
      </w:ins>
      <w:ins w:id="248" w:author="franklyzzm" w:date="2020-08-30T17:08:39Z">
        <w:r>
          <w:rPr>
            <w:rFonts w:eastAsia="仿宋_GB2312"/>
            <w:sz w:val="32"/>
            <w:szCs w:val="32"/>
          </w:rPr>
          <w:t>品加工技术</w:t>
        </w:r>
      </w:ins>
    </w:p>
    <w:p>
      <w:pPr>
        <w:ind w:left="0" w:leftChars="0" w:firstLine="1558" w:firstLineChars="487"/>
        <w:rPr>
          <w:del w:id="250" w:author="franklyzzm" w:date="2020-08-30T17:10:28Z"/>
          <w:rFonts w:eastAsia="黑体"/>
          <w:sz w:val="32"/>
          <w:szCs w:val="32"/>
        </w:rPr>
        <w:pPrChange w:id="249" w:author="franklyzzm" w:date="2020-08-30T15:35:39Z">
          <w:pPr>
            <w:ind w:left="1050" w:leftChars="500"/>
          </w:pPr>
        </w:pPrChange>
      </w:pPr>
    </w:p>
    <w:p>
      <w:pPr>
        <w:ind w:left="1050" w:leftChars="500"/>
        <w:rPr>
          <w:rFonts w:eastAsia="黑体"/>
          <w:sz w:val="32"/>
          <w:szCs w:val="32"/>
        </w:rPr>
      </w:pPr>
      <w:r>
        <w:rPr>
          <w:rFonts w:eastAsia="黑体"/>
          <w:sz w:val="32"/>
          <w:szCs w:val="32"/>
        </w:rPr>
        <w:t>06 煤炭开采和洗选业</w:t>
      </w:r>
    </w:p>
    <w:p>
      <w:pPr>
        <w:ind w:left="1050" w:leftChars="500"/>
        <w:rPr>
          <w:rFonts w:eastAsia="黑体"/>
          <w:sz w:val="32"/>
          <w:szCs w:val="32"/>
        </w:rPr>
      </w:pPr>
      <w:r>
        <w:rPr>
          <w:rFonts w:eastAsia="黑体"/>
          <w:sz w:val="32"/>
          <w:szCs w:val="32"/>
        </w:rPr>
        <w:t xml:space="preserve">07 石油和天然气开采业  </w:t>
      </w:r>
    </w:p>
    <w:p>
      <w:pPr>
        <w:ind w:left="1050" w:leftChars="500"/>
        <w:rPr>
          <w:rFonts w:eastAsia="黑体"/>
          <w:sz w:val="32"/>
          <w:szCs w:val="32"/>
        </w:rPr>
      </w:pPr>
      <w:r>
        <w:rPr>
          <w:rFonts w:eastAsia="黑体"/>
          <w:sz w:val="32"/>
          <w:szCs w:val="32"/>
        </w:rPr>
        <w:t>08 黑色金属矿采选业</w:t>
      </w:r>
    </w:p>
    <w:p>
      <w:pPr>
        <w:ind w:left="1050" w:leftChars="500"/>
        <w:rPr>
          <w:ins w:id="251" w:author="franklyzzm" w:date="2020-08-30T15:35:59Z"/>
          <w:rFonts w:eastAsia="黑体"/>
          <w:sz w:val="32"/>
          <w:szCs w:val="32"/>
        </w:rPr>
      </w:pPr>
      <w:r>
        <w:rPr>
          <w:rFonts w:eastAsia="黑体"/>
          <w:sz w:val="32"/>
          <w:szCs w:val="32"/>
        </w:rPr>
        <w:t>09有色金属矿采选业</w:t>
      </w:r>
    </w:p>
    <w:p>
      <w:pPr>
        <w:ind w:firstLine="1558" w:firstLineChars="487"/>
        <w:rPr>
          <w:ins w:id="252" w:author="franklyzzm" w:date="2020-08-30T15:36:00Z"/>
          <w:rFonts w:eastAsia="仿宋_GB2312"/>
          <w:sz w:val="32"/>
          <w:szCs w:val="32"/>
        </w:rPr>
      </w:pPr>
      <w:ins w:id="253" w:author="franklyzzm" w:date="2020-08-30T15:36:00Z">
        <w:r>
          <w:rPr>
            <w:rFonts w:eastAsia="仿宋_GB2312"/>
            <w:sz w:val="32"/>
            <w:szCs w:val="32"/>
          </w:rPr>
          <w:t>01J.</w:t>
        </w:r>
      </w:ins>
      <w:ins w:id="254" w:author="franklyzzm" w:date="2020-08-30T15:36:00Z">
        <w:r>
          <w:rPr>
            <w:sz w:val="32"/>
            <w:szCs w:val="32"/>
          </w:rPr>
          <w:t xml:space="preserve"> </w:t>
        </w:r>
      </w:ins>
      <w:ins w:id="255" w:author="franklyzzm" w:date="2020-08-30T17:04:36Z">
        <w:r>
          <w:rPr>
            <w:rFonts w:eastAsia="仿宋_GB2312"/>
            <w:sz w:val="32"/>
            <w:szCs w:val="32"/>
          </w:rPr>
          <w:t>採礦工程</w:t>
        </w:r>
      </w:ins>
      <w:ins w:id="256" w:author="franklyzzm" w:date="2020-08-30T15:36:00Z">
        <w:r>
          <w:rPr>
            <w:rFonts w:eastAsia="仿宋_GB2312"/>
            <w:sz w:val="32"/>
            <w:szCs w:val="32"/>
          </w:rPr>
          <w:t>技术</w:t>
        </w:r>
      </w:ins>
    </w:p>
    <w:p>
      <w:pPr>
        <w:ind w:left="0" w:leftChars="0" w:firstLine="1558" w:firstLineChars="487"/>
        <w:rPr>
          <w:del w:id="258" w:author="franklyzzm" w:date="2020-08-30T17:04:39Z"/>
          <w:rFonts w:eastAsia="黑体"/>
          <w:sz w:val="32"/>
          <w:szCs w:val="32"/>
        </w:rPr>
        <w:pPrChange w:id="257" w:author="franklyzzm" w:date="2020-08-30T15:36:01Z">
          <w:pPr>
            <w:ind w:left="1050" w:leftChars="500"/>
          </w:pPr>
        </w:pPrChange>
      </w:pPr>
    </w:p>
    <w:p>
      <w:pPr>
        <w:ind w:left="1050" w:leftChars="500"/>
        <w:rPr>
          <w:rFonts w:eastAsia="黑体"/>
          <w:sz w:val="32"/>
          <w:szCs w:val="32"/>
        </w:rPr>
      </w:pPr>
      <w:r>
        <w:rPr>
          <w:rFonts w:eastAsia="黑体"/>
          <w:sz w:val="32"/>
          <w:szCs w:val="32"/>
        </w:rPr>
        <w:t>10 非金属矿采选业</w:t>
      </w:r>
    </w:p>
    <w:p>
      <w:pPr>
        <w:ind w:left="1050" w:leftChars="500"/>
        <w:rPr>
          <w:rFonts w:eastAsia="黑体"/>
          <w:sz w:val="32"/>
          <w:szCs w:val="32"/>
        </w:rPr>
      </w:pPr>
      <w:r>
        <w:rPr>
          <w:rFonts w:eastAsia="黑体"/>
          <w:sz w:val="32"/>
          <w:szCs w:val="32"/>
        </w:rPr>
        <w:t>11 其他采矿业</w:t>
      </w:r>
    </w:p>
    <w:p>
      <w:pPr>
        <w:ind w:left="1050" w:leftChars="500"/>
        <w:rPr>
          <w:ins w:id="259" w:author="franklyzzm" w:date="2020-08-30T15:36:06Z"/>
          <w:rFonts w:eastAsia="黑体"/>
          <w:sz w:val="32"/>
          <w:szCs w:val="32"/>
        </w:rPr>
      </w:pPr>
      <w:r>
        <w:rPr>
          <w:rFonts w:eastAsia="黑体"/>
          <w:sz w:val="32"/>
          <w:szCs w:val="32"/>
        </w:rPr>
        <w:t>13 农副食品加工业</w:t>
      </w:r>
    </w:p>
    <w:p>
      <w:pPr>
        <w:ind w:firstLine="1558" w:firstLineChars="487"/>
        <w:rPr>
          <w:ins w:id="260" w:author="franklyzzm" w:date="2020-08-30T15:36:07Z"/>
          <w:rFonts w:eastAsia="仿宋_GB2312"/>
          <w:sz w:val="32"/>
          <w:szCs w:val="32"/>
        </w:rPr>
      </w:pPr>
      <w:ins w:id="261" w:author="franklyzzm" w:date="2020-08-30T15:36:07Z">
        <w:r>
          <w:rPr>
            <w:rFonts w:eastAsia="仿宋_GB2312"/>
            <w:sz w:val="32"/>
            <w:szCs w:val="32"/>
          </w:rPr>
          <w:t>01J.</w:t>
        </w:r>
      </w:ins>
      <w:ins w:id="262" w:author="franklyzzm" w:date="2020-08-30T15:36:07Z">
        <w:r>
          <w:rPr>
            <w:sz w:val="32"/>
            <w:szCs w:val="32"/>
          </w:rPr>
          <w:t xml:space="preserve"> </w:t>
        </w:r>
      </w:ins>
      <w:ins w:id="263" w:author="franklyzzm" w:date="2020-08-30T17:03:14Z">
        <w:r>
          <w:rPr>
            <w:rFonts w:eastAsia="仿宋_GB2312"/>
            <w:sz w:val="32"/>
            <w:szCs w:val="32"/>
          </w:rPr>
          <w:t>肉類</w:t>
        </w:r>
      </w:ins>
      <w:ins w:id="264" w:author="franklyzzm" w:date="2020-08-30T17:03:15Z">
        <w:r>
          <w:rPr>
            <w:rFonts w:eastAsia="仿宋_GB2312"/>
            <w:sz w:val="32"/>
            <w:szCs w:val="32"/>
          </w:rPr>
          <w:t>加工</w:t>
        </w:r>
      </w:ins>
      <w:ins w:id="265" w:author="franklyzzm" w:date="2020-08-30T15:36:07Z">
        <w:r>
          <w:rPr>
            <w:rFonts w:eastAsia="仿宋_GB2312"/>
            <w:sz w:val="32"/>
            <w:szCs w:val="32"/>
          </w:rPr>
          <w:t>技术</w:t>
        </w:r>
      </w:ins>
    </w:p>
    <w:p>
      <w:pPr>
        <w:ind w:firstLine="1558" w:firstLineChars="487"/>
        <w:rPr>
          <w:ins w:id="266" w:author="franklyzzm" w:date="2020-08-30T17:03:29Z"/>
          <w:rFonts w:eastAsia="仿宋_GB2312"/>
          <w:sz w:val="32"/>
          <w:szCs w:val="32"/>
        </w:rPr>
      </w:pPr>
      <w:ins w:id="267" w:author="franklyzzm" w:date="2020-08-30T17:03:29Z">
        <w:r>
          <w:rPr>
            <w:rFonts w:eastAsia="仿宋_GB2312"/>
            <w:sz w:val="32"/>
            <w:szCs w:val="32"/>
          </w:rPr>
          <w:t>01</w:t>
        </w:r>
      </w:ins>
      <w:ins w:id="268" w:author="franklyzzm" w:date="2020-08-30T17:03:33Z">
        <w:r>
          <w:rPr>
            <w:rFonts w:eastAsia="仿宋_GB2312"/>
            <w:sz w:val="32"/>
            <w:szCs w:val="32"/>
          </w:rPr>
          <w:t>X</w:t>
        </w:r>
      </w:ins>
      <w:ins w:id="269" w:author="franklyzzm" w:date="2020-08-30T17:03:29Z">
        <w:r>
          <w:rPr>
            <w:rFonts w:eastAsia="仿宋_GB2312"/>
            <w:sz w:val="32"/>
            <w:szCs w:val="32"/>
          </w:rPr>
          <w:t>.</w:t>
        </w:r>
      </w:ins>
      <w:ins w:id="270" w:author="franklyzzm" w:date="2020-08-30T17:03:29Z">
        <w:r>
          <w:rPr>
            <w:sz w:val="32"/>
            <w:szCs w:val="32"/>
          </w:rPr>
          <w:t xml:space="preserve"> </w:t>
        </w:r>
      </w:ins>
      <w:ins w:id="271" w:author="franklyzzm" w:date="2020-08-30T17:03:47Z">
        <w:r>
          <w:rPr>
            <w:rFonts w:eastAsia="仿宋_GB2312"/>
            <w:sz w:val="32"/>
            <w:szCs w:val="32"/>
          </w:rPr>
          <w:t>糧食</w:t>
        </w:r>
      </w:ins>
      <w:ins w:id="272" w:author="franklyzzm" w:date="2020-08-30T17:03:29Z">
        <w:r>
          <w:rPr>
            <w:rFonts w:eastAsia="仿宋_GB2312"/>
            <w:sz w:val="32"/>
            <w:szCs w:val="32"/>
          </w:rPr>
          <w:t>加工技术</w:t>
        </w:r>
      </w:ins>
    </w:p>
    <w:p>
      <w:pPr>
        <w:ind w:firstLine="1558" w:firstLineChars="487"/>
        <w:rPr>
          <w:ins w:id="273" w:author="franklyzzm" w:date="2020-08-30T15:36:07Z"/>
          <w:rFonts w:eastAsia="仿宋_GB2312"/>
          <w:sz w:val="32"/>
          <w:szCs w:val="32"/>
        </w:rPr>
      </w:pPr>
      <w:ins w:id="274" w:author="franklyzzm" w:date="2020-08-30T15:36:07Z">
        <w:r>
          <w:rPr>
            <w:rFonts w:eastAsia="仿宋_GB2312"/>
            <w:sz w:val="32"/>
            <w:szCs w:val="32"/>
          </w:rPr>
          <w:t>02</w:t>
        </w:r>
      </w:ins>
      <w:ins w:id="275" w:author="franklyzzm" w:date="2020-08-30T17:03:36Z">
        <w:r>
          <w:rPr>
            <w:rFonts w:eastAsia="仿宋_GB2312"/>
            <w:sz w:val="32"/>
            <w:szCs w:val="32"/>
          </w:rPr>
          <w:t>X</w:t>
        </w:r>
      </w:ins>
      <w:ins w:id="276" w:author="franklyzzm" w:date="2020-08-30T15:36:07Z">
        <w:r>
          <w:rPr>
            <w:rFonts w:eastAsia="仿宋_GB2312"/>
            <w:sz w:val="32"/>
            <w:szCs w:val="32"/>
          </w:rPr>
          <w:t xml:space="preserve">. </w:t>
        </w:r>
      </w:ins>
      <w:ins w:id="277" w:author="franklyzzm" w:date="2020-08-30T17:03:58Z">
        <w:r>
          <w:rPr>
            <w:rFonts w:eastAsia="仿宋_GB2312"/>
            <w:sz w:val="32"/>
            <w:szCs w:val="32"/>
          </w:rPr>
          <w:t>糖</w:t>
        </w:r>
      </w:ins>
      <w:ins w:id="278" w:author="franklyzzm" w:date="2020-08-30T17:03:59Z">
        <w:r>
          <w:rPr>
            <w:rFonts w:eastAsia="仿宋_GB2312"/>
            <w:sz w:val="32"/>
            <w:szCs w:val="32"/>
          </w:rPr>
          <w:t>加工</w:t>
        </w:r>
      </w:ins>
      <w:ins w:id="279" w:author="franklyzzm" w:date="2020-08-30T15:36:07Z">
        <w:r>
          <w:rPr>
            <w:rFonts w:eastAsia="仿宋_GB2312"/>
            <w:sz w:val="32"/>
            <w:szCs w:val="32"/>
          </w:rPr>
          <w:t>技术</w:t>
        </w:r>
      </w:ins>
    </w:p>
    <w:p>
      <w:pPr>
        <w:ind w:left="0" w:leftChars="0" w:firstLine="1558" w:firstLineChars="487"/>
        <w:rPr>
          <w:rFonts w:eastAsia="黑体"/>
          <w:sz w:val="32"/>
          <w:szCs w:val="32"/>
        </w:rPr>
        <w:pPrChange w:id="280" w:author="franklyzzm" w:date="2020-08-30T15:36:09Z">
          <w:pPr>
            <w:ind w:left="1050" w:leftChars="500"/>
          </w:pPr>
        </w:pPrChange>
      </w:pPr>
      <w:ins w:id="281" w:author="franklyzzm" w:date="2020-08-30T15:36:07Z">
        <w:r>
          <w:rPr>
            <w:rFonts w:eastAsia="仿宋_GB2312"/>
            <w:sz w:val="32"/>
            <w:szCs w:val="32"/>
          </w:rPr>
          <w:t>03</w:t>
        </w:r>
      </w:ins>
      <w:ins w:id="282" w:author="franklyzzm" w:date="2020-08-30T17:03:37Z">
        <w:r>
          <w:rPr>
            <w:rFonts w:eastAsia="仿宋_GB2312"/>
            <w:sz w:val="32"/>
            <w:szCs w:val="32"/>
          </w:rPr>
          <w:t>X</w:t>
        </w:r>
      </w:ins>
      <w:ins w:id="283" w:author="franklyzzm" w:date="2020-08-30T15:36:07Z">
        <w:r>
          <w:rPr>
            <w:rFonts w:eastAsia="仿宋_GB2312"/>
            <w:sz w:val="32"/>
            <w:szCs w:val="32"/>
          </w:rPr>
          <w:t xml:space="preserve">. </w:t>
        </w:r>
      </w:ins>
      <w:ins w:id="284" w:author="franklyzzm" w:date="2020-08-30T17:04:09Z">
        <w:r>
          <w:rPr>
            <w:rFonts w:eastAsia="仿宋_GB2312"/>
            <w:sz w:val="32"/>
            <w:szCs w:val="32"/>
          </w:rPr>
          <w:t>蛋品</w:t>
        </w:r>
      </w:ins>
      <w:ins w:id="285" w:author="franklyzzm" w:date="2020-08-30T17:04:10Z">
        <w:r>
          <w:rPr>
            <w:rFonts w:eastAsia="仿宋_GB2312"/>
            <w:sz w:val="32"/>
            <w:szCs w:val="32"/>
          </w:rPr>
          <w:t>加工</w:t>
        </w:r>
      </w:ins>
      <w:ins w:id="286" w:author="franklyzzm" w:date="2020-08-30T15:36:07Z">
        <w:r>
          <w:rPr>
            <w:rFonts w:eastAsia="仿宋_GB2312"/>
            <w:sz w:val="32"/>
            <w:szCs w:val="32"/>
          </w:rPr>
          <w:t>技术</w:t>
        </w:r>
      </w:ins>
    </w:p>
    <w:p>
      <w:pPr>
        <w:ind w:left="1050" w:leftChars="500"/>
        <w:rPr>
          <w:rFonts w:eastAsia="黑体"/>
          <w:sz w:val="32"/>
          <w:szCs w:val="32"/>
        </w:rPr>
      </w:pPr>
      <w:r>
        <w:rPr>
          <w:rFonts w:eastAsia="黑体"/>
          <w:sz w:val="32"/>
          <w:szCs w:val="32"/>
        </w:rPr>
        <w:t>14 食品制造业</w:t>
      </w:r>
    </w:p>
    <w:p>
      <w:pPr>
        <w:ind w:firstLine="1558" w:firstLineChars="487"/>
        <w:rPr>
          <w:b/>
          <w:sz w:val="32"/>
          <w:szCs w:val="32"/>
        </w:rPr>
      </w:pPr>
      <w:r>
        <w:rPr>
          <w:rFonts w:eastAsia="仿宋_GB2312"/>
          <w:sz w:val="32"/>
          <w:szCs w:val="32"/>
        </w:rPr>
        <w:t xml:space="preserve">01X. </w:t>
      </w:r>
      <w:del w:id="287" w:author="franklyzzm" w:date="2020-08-30T17:02:10Z">
        <w:r>
          <w:rPr>
            <w:rFonts w:eastAsia="仿宋_GB2312"/>
            <w:sz w:val="32"/>
            <w:szCs w:val="32"/>
            <w:lang w:val="en-US"/>
          </w:rPr>
          <w:delText>发酵生产用的基因工程菌种</w:delText>
        </w:r>
      </w:del>
      <w:ins w:id="288" w:author="franklyzzm" w:date="2020-08-30T17:02:16Z">
        <w:r>
          <w:rPr>
            <w:rFonts w:eastAsia="仿宋_GB2312"/>
            <w:sz w:val="32"/>
            <w:szCs w:val="32"/>
          </w:rPr>
          <w:t>食品添加劑</w:t>
        </w:r>
      </w:ins>
      <w:ins w:id="289" w:author="franklyzzm" w:date="2020-08-30T17:02:18Z">
        <w:r>
          <w:rPr>
            <w:rFonts w:eastAsia="仿宋_GB2312"/>
            <w:sz w:val="32"/>
            <w:szCs w:val="32"/>
          </w:rPr>
          <w:t>生產</w:t>
        </w:r>
      </w:ins>
      <w:r>
        <w:rPr>
          <w:rFonts w:eastAsia="仿宋_GB2312"/>
          <w:sz w:val="32"/>
          <w:szCs w:val="32"/>
        </w:rPr>
        <w:t>技术</w:t>
      </w:r>
    </w:p>
    <w:p>
      <w:pPr>
        <w:ind w:firstLine="1558" w:firstLineChars="487"/>
        <w:rPr>
          <w:del w:id="290" w:author="franklyzzm" w:date="2020-08-30T17:02:21Z"/>
          <w:b/>
          <w:sz w:val="32"/>
          <w:szCs w:val="32"/>
        </w:rPr>
      </w:pPr>
      <w:del w:id="291" w:author="franklyzzm" w:date="2020-08-30T17:02:21Z">
        <w:r>
          <w:rPr>
            <w:rFonts w:eastAsia="仿宋_GB2312"/>
            <w:sz w:val="32"/>
            <w:szCs w:val="32"/>
          </w:rPr>
          <w:delText>02X. 盐硝联产成套技术</w:delText>
        </w:r>
      </w:del>
    </w:p>
    <w:p>
      <w:pPr>
        <w:ind w:left="1050" w:leftChars="500"/>
        <w:rPr>
          <w:ins w:id="292" w:author="franklyzzm" w:date="2020-08-30T15:36:21Z"/>
          <w:rFonts w:eastAsia="黑体"/>
          <w:sz w:val="32"/>
          <w:szCs w:val="32"/>
        </w:rPr>
      </w:pPr>
      <w:r>
        <w:rPr>
          <w:rFonts w:eastAsia="黑体"/>
          <w:sz w:val="32"/>
          <w:szCs w:val="32"/>
        </w:rPr>
        <w:t>15 饮料制造业</w:t>
      </w:r>
    </w:p>
    <w:p>
      <w:pPr>
        <w:ind w:firstLine="1558" w:firstLineChars="487"/>
        <w:rPr>
          <w:ins w:id="293" w:author="franklyzzm" w:date="2020-08-30T17:01:54Z"/>
          <w:rFonts w:eastAsia="仿宋_GB2312"/>
          <w:sz w:val="32"/>
          <w:szCs w:val="32"/>
        </w:rPr>
      </w:pPr>
      <w:ins w:id="294" w:author="franklyzzm" w:date="2020-08-30T15:36:21Z">
        <w:r>
          <w:rPr>
            <w:rFonts w:eastAsia="仿宋_GB2312"/>
            <w:sz w:val="32"/>
            <w:szCs w:val="32"/>
          </w:rPr>
          <w:t>01J.</w:t>
        </w:r>
      </w:ins>
      <w:ins w:id="295" w:author="franklyzzm" w:date="2020-08-30T15:36:21Z">
        <w:r>
          <w:rPr>
            <w:sz w:val="32"/>
            <w:szCs w:val="32"/>
          </w:rPr>
          <w:t xml:space="preserve"> </w:t>
        </w:r>
      </w:ins>
      <w:ins w:id="296" w:author="franklyzzm" w:date="2020-08-30T17:01:43Z">
        <w:r>
          <w:rPr>
            <w:rFonts w:eastAsia="仿宋_GB2312"/>
            <w:sz w:val="32"/>
            <w:szCs w:val="32"/>
          </w:rPr>
          <w:t>飲料</w:t>
        </w:r>
      </w:ins>
      <w:ins w:id="297" w:author="franklyzzm" w:date="2020-08-30T15:36:21Z">
        <w:r>
          <w:rPr>
            <w:rFonts w:eastAsia="仿宋_GB2312"/>
            <w:sz w:val="32"/>
            <w:szCs w:val="32"/>
          </w:rPr>
          <w:t>生产技术</w:t>
        </w:r>
      </w:ins>
    </w:p>
    <w:p>
      <w:pPr>
        <w:ind w:firstLine="1558" w:firstLineChars="487"/>
        <w:rPr>
          <w:ins w:id="299" w:author="franklyzzm" w:date="2020-08-30T15:36:21Z"/>
          <w:rFonts w:eastAsia="仿宋_GB2312"/>
          <w:sz w:val="32"/>
          <w:szCs w:val="32"/>
        </w:rPr>
        <w:pPrChange w:id="298" w:author="franklyzzm" w:date="2020-08-30T17:01:56Z">
          <w:pPr>
            <w:ind w:firstLine="1558" w:firstLineChars="487"/>
          </w:pPr>
        </w:pPrChange>
      </w:pPr>
      <w:ins w:id="300" w:author="franklyzzm" w:date="2020-08-30T17:01:54Z">
        <w:r>
          <w:rPr>
            <w:rFonts w:eastAsia="仿宋_GB2312"/>
            <w:sz w:val="32"/>
            <w:szCs w:val="32"/>
          </w:rPr>
          <w:t>01</w:t>
        </w:r>
      </w:ins>
      <w:ins w:id="301" w:author="franklyzzm" w:date="2020-08-30T17:01:59Z">
        <w:r>
          <w:rPr>
            <w:rFonts w:eastAsia="仿宋_GB2312"/>
            <w:sz w:val="32"/>
            <w:szCs w:val="32"/>
          </w:rPr>
          <w:t>X</w:t>
        </w:r>
      </w:ins>
      <w:ins w:id="302" w:author="franklyzzm" w:date="2020-08-30T17:01:54Z">
        <w:r>
          <w:rPr>
            <w:rFonts w:eastAsia="仿宋_GB2312"/>
            <w:sz w:val="32"/>
            <w:szCs w:val="32"/>
          </w:rPr>
          <w:t>.</w:t>
        </w:r>
      </w:ins>
      <w:ins w:id="303" w:author="franklyzzm" w:date="2020-08-30T17:01:54Z">
        <w:r>
          <w:rPr>
            <w:sz w:val="32"/>
            <w:szCs w:val="32"/>
          </w:rPr>
          <w:t xml:space="preserve"> </w:t>
        </w:r>
      </w:ins>
      <w:ins w:id="304" w:author="franklyzzm" w:date="2020-08-30T17:01:54Z">
        <w:r>
          <w:rPr>
            <w:rFonts w:eastAsia="仿宋_GB2312"/>
            <w:sz w:val="32"/>
            <w:szCs w:val="32"/>
          </w:rPr>
          <w:t>飲料生产技术</w:t>
        </w:r>
      </w:ins>
    </w:p>
    <w:p>
      <w:pPr>
        <w:ind w:left="0" w:leftChars="0" w:firstLine="1558" w:firstLineChars="487"/>
        <w:rPr>
          <w:del w:id="306" w:author="franklyzzm" w:date="2020-08-30T17:01:50Z"/>
          <w:rFonts w:eastAsia="黑体"/>
          <w:sz w:val="32"/>
          <w:szCs w:val="32"/>
        </w:rPr>
        <w:pPrChange w:id="305" w:author="franklyzzm" w:date="2020-08-30T15:36:22Z">
          <w:pPr>
            <w:ind w:left="1050" w:leftChars="500"/>
          </w:pPr>
        </w:pPrChange>
      </w:pPr>
      <w:del w:id="307" w:author="franklyzzm" w:date="2020-08-30T17:01:50Z">
        <w:r>
          <w:rPr>
            <w:rFonts w:eastAsia="黑体"/>
            <w:sz w:val="32"/>
            <w:szCs w:val="32"/>
          </w:rPr>
          <w:tab/>
        </w:r>
      </w:del>
    </w:p>
    <w:p>
      <w:pPr>
        <w:ind w:left="1050" w:leftChars="500"/>
        <w:rPr>
          <w:rFonts w:eastAsia="黑体"/>
          <w:sz w:val="32"/>
          <w:szCs w:val="32"/>
        </w:rPr>
      </w:pPr>
      <w:r>
        <w:rPr>
          <w:rFonts w:eastAsia="黑体"/>
          <w:sz w:val="32"/>
          <w:szCs w:val="32"/>
        </w:rPr>
        <w:t>16 烟草制品业</w:t>
      </w:r>
    </w:p>
    <w:p>
      <w:pPr>
        <w:ind w:left="1050" w:leftChars="500"/>
        <w:rPr>
          <w:rFonts w:eastAsia="黑体"/>
          <w:sz w:val="32"/>
          <w:szCs w:val="32"/>
        </w:rPr>
      </w:pPr>
      <w:r>
        <w:rPr>
          <w:rFonts w:eastAsia="黑体"/>
          <w:sz w:val="32"/>
          <w:szCs w:val="32"/>
        </w:rPr>
        <w:t>17 纺织业</w:t>
      </w:r>
    </w:p>
    <w:p>
      <w:pPr>
        <w:ind w:firstLine="1558" w:firstLineChars="487"/>
        <w:rPr>
          <w:rFonts w:hint="eastAsia" w:eastAsia="仿宋_GB2312"/>
          <w:sz w:val="32"/>
          <w:szCs w:val="32"/>
        </w:rPr>
      </w:pPr>
      <w:r>
        <w:rPr>
          <w:rFonts w:eastAsia="仿宋_GB2312"/>
          <w:sz w:val="32"/>
          <w:szCs w:val="32"/>
        </w:rPr>
        <w:t xml:space="preserve">01X. </w:t>
      </w:r>
      <w:del w:id="308" w:author="franklyzzm" w:date="2020-08-30T16:57:44Z">
        <w:r>
          <w:rPr>
            <w:rFonts w:eastAsia="仿宋_GB2312"/>
            <w:sz w:val="32"/>
            <w:szCs w:val="32"/>
            <w:lang w:val="en-US"/>
          </w:rPr>
          <w:delText>有梭织造</w:delText>
        </w:r>
      </w:del>
      <w:ins w:id="309" w:author="franklyzzm" w:date="2020-08-30T16:57:48Z">
        <w:r>
          <w:rPr>
            <w:rFonts w:eastAsia="仿宋_GB2312"/>
            <w:sz w:val="32"/>
            <w:szCs w:val="32"/>
          </w:rPr>
          <w:t>紡織</w:t>
        </w:r>
      </w:ins>
      <w:ins w:id="310" w:author="franklyzzm" w:date="2020-08-30T16:57:51Z">
        <w:r>
          <w:rPr>
            <w:rFonts w:eastAsia="仿宋_GB2312"/>
            <w:sz w:val="32"/>
            <w:szCs w:val="32"/>
          </w:rPr>
          <w:t>天然</w:t>
        </w:r>
      </w:ins>
      <w:ins w:id="311" w:author="franklyzzm" w:date="2020-08-30T16:57:57Z">
        <w:r>
          <w:rPr>
            <w:rFonts w:eastAsia="仿宋_GB2312"/>
            <w:sz w:val="32"/>
            <w:szCs w:val="32"/>
          </w:rPr>
          <w:t>纖維</w:t>
        </w:r>
      </w:ins>
      <w:ins w:id="312" w:author="franklyzzm" w:date="2020-08-30T16:57:59Z">
        <w:r>
          <w:rPr>
            <w:rFonts w:eastAsia="仿宋_GB2312"/>
            <w:sz w:val="32"/>
            <w:szCs w:val="32"/>
          </w:rPr>
          <w:t>製品</w:t>
        </w:r>
      </w:ins>
      <w:ins w:id="313" w:author="franklyzzm" w:date="2020-08-30T16:58:02Z">
        <w:r>
          <w:rPr>
            <w:rFonts w:eastAsia="仿宋_GB2312"/>
            <w:sz w:val="32"/>
            <w:szCs w:val="32"/>
          </w:rPr>
          <w:t>及其</w:t>
        </w:r>
      </w:ins>
      <w:ins w:id="314" w:author="franklyzzm" w:date="2020-08-30T16:58:04Z">
        <w:r>
          <w:rPr>
            <w:rFonts w:eastAsia="仿宋_GB2312"/>
            <w:sz w:val="32"/>
            <w:szCs w:val="32"/>
          </w:rPr>
          <w:t>加工</w:t>
        </w:r>
      </w:ins>
      <w:r>
        <w:rPr>
          <w:rFonts w:eastAsia="仿宋_GB2312"/>
          <w:sz w:val="32"/>
          <w:szCs w:val="32"/>
        </w:rPr>
        <w:t>技术</w:t>
      </w:r>
    </w:p>
    <w:p>
      <w:pPr>
        <w:ind w:firstLine="1558" w:firstLineChars="487"/>
        <w:rPr>
          <w:ins w:id="315" w:author="franklyzzm" w:date="2020-08-30T16:57:32Z"/>
          <w:rFonts w:eastAsia="仿宋_GB2312"/>
          <w:sz w:val="32"/>
          <w:szCs w:val="32"/>
        </w:rPr>
      </w:pPr>
      <w:r>
        <w:rPr>
          <w:rFonts w:eastAsia="仿宋_GB2312"/>
          <w:sz w:val="32"/>
          <w:szCs w:val="32"/>
        </w:rPr>
        <w:t xml:space="preserve">02X. </w:t>
      </w:r>
      <w:del w:id="316" w:author="franklyzzm" w:date="2020-08-30T16:58:18Z">
        <w:r>
          <w:rPr>
            <w:rFonts w:eastAsia="仿宋_GB2312"/>
            <w:sz w:val="32"/>
            <w:szCs w:val="32"/>
            <w:lang w:val="en-US"/>
          </w:rPr>
          <w:delText>印染</w:delText>
        </w:r>
      </w:del>
      <w:ins w:id="317" w:author="franklyzzm" w:date="2020-08-30T16:58:22Z">
        <w:r>
          <w:rPr>
            <w:rFonts w:eastAsia="仿宋_GB2312"/>
            <w:sz w:val="32"/>
            <w:szCs w:val="32"/>
          </w:rPr>
          <w:t>大豆</w:t>
        </w:r>
      </w:ins>
      <w:ins w:id="318" w:author="franklyzzm" w:date="2020-08-30T16:58:26Z">
        <w:r>
          <w:rPr>
            <w:rFonts w:eastAsia="仿宋_GB2312"/>
            <w:sz w:val="32"/>
            <w:szCs w:val="32"/>
          </w:rPr>
          <w:t>蛋白</w:t>
        </w:r>
      </w:ins>
      <w:ins w:id="319" w:author="franklyzzm" w:date="2020-08-30T16:58:30Z">
        <w:r>
          <w:rPr>
            <w:rFonts w:eastAsia="仿宋_GB2312"/>
            <w:sz w:val="32"/>
            <w:szCs w:val="32"/>
          </w:rPr>
          <w:t>纖維</w:t>
        </w:r>
      </w:ins>
      <w:ins w:id="320" w:author="franklyzzm" w:date="2020-08-30T16:58:33Z">
        <w:r>
          <w:rPr>
            <w:rFonts w:eastAsia="仿宋_GB2312"/>
            <w:sz w:val="32"/>
            <w:szCs w:val="32"/>
          </w:rPr>
          <w:t>製造</w:t>
        </w:r>
      </w:ins>
      <w:r>
        <w:rPr>
          <w:rFonts w:eastAsia="仿宋_GB2312"/>
          <w:sz w:val="32"/>
          <w:szCs w:val="32"/>
        </w:rPr>
        <w:t>技术</w:t>
      </w:r>
    </w:p>
    <w:p>
      <w:pPr>
        <w:ind w:firstLine="1558" w:firstLineChars="487"/>
        <w:rPr>
          <w:ins w:id="321" w:author="franklyzzm" w:date="2020-08-30T16:57:33Z"/>
          <w:rFonts w:hint="eastAsia" w:eastAsia="仿宋_GB2312"/>
          <w:sz w:val="32"/>
          <w:szCs w:val="32"/>
        </w:rPr>
      </w:pPr>
      <w:ins w:id="322" w:author="franklyzzm" w:date="2020-08-30T16:57:33Z">
        <w:r>
          <w:rPr>
            <w:rFonts w:eastAsia="仿宋_GB2312"/>
            <w:sz w:val="32"/>
            <w:szCs w:val="32"/>
          </w:rPr>
          <w:t>0</w:t>
        </w:r>
      </w:ins>
      <w:ins w:id="323" w:author="franklyzzm" w:date="2020-08-30T17:00:00Z">
        <w:r>
          <w:rPr>
            <w:rFonts w:eastAsia="仿宋_GB2312"/>
            <w:sz w:val="32"/>
            <w:szCs w:val="32"/>
          </w:rPr>
          <w:t>3</w:t>
        </w:r>
      </w:ins>
      <w:ins w:id="324" w:author="franklyzzm" w:date="2020-08-30T16:57:33Z">
        <w:r>
          <w:rPr>
            <w:rFonts w:eastAsia="仿宋_GB2312"/>
            <w:sz w:val="32"/>
            <w:szCs w:val="32"/>
          </w:rPr>
          <w:t xml:space="preserve">X. </w:t>
        </w:r>
      </w:ins>
      <w:ins w:id="325" w:author="franklyzzm" w:date="2020-08-30T16:59:18Z">
        <w:r>
          <w:rPr>
            <w:rFonts w:eastAsia="仿宋_GB2312"/>
            <w:sz w:val="32"/>
            <w:szCs w:val="32"/>
          </w:rPr>
          <w:t>莨</w:t>
        </w:r>
      </w:ins>
      <w:ins w:id="326" w:author="franklyzzm" w:date="2020-08-30T16:59:22Z">
        <w:r>
          <w:rPr>
            <w:rFonts w:eastAsia="仿宋_GB2312"/>
            <w:sz w:val="32"/>
            <w:szCs w:val="32"/>
          </w:rPr>
          <w:t>香</w:t>
        </w:r>
      </w:ins>
      <w:ins w:id="327" w:author="franklyzzm" w:date="2020-08-30T16:59:35Z">
        <w:r>
          <w:rPr>
            <w:rFonts w:eastAsia="仿宋_GB2312"/>
            <w:sz w:val="32"/>
            <w:szCs w:val="32"/>
          </w:rPr>
          <w:t>綢</w:t>
        </w:r>
      </w:ins>
      <w:ins w:id="328" w:author="franklyzzm" w:date="2020-08-30T16:59:37Z">
        <w:r>
          <w:rPr>
            <w:rFonts w:eastAsia="仿宋_GB2312"/>
            <w:sz w:val="32"/>
            <w:szCs w:val="32"/>
          </w:rPr>
          <w:t>加工</w:t>
        </w:r>
      </w:ins>
      <w:ins w:id="329" w:author="franklyzzm" w:date="2020-08-30T16:57:33Z">
        <w:r>
          <w:rPr>
            <w:rFonts w:eastAsia="仿宋_GB2312"/>
            <w:sz w:val="32"/>
            <w:szCs w:val="32"/>
          </w:rPr>
          <w:t>技术</w:t>
        </w:r>
      </w:ins>
    </w:p>
    <w:p>
      <w:pPr>
        <w:ind w:firstLine="1558" w:firstLineChars="487"/>
        <w:rPr>
          <w:rFonts w:eastAsia="仿宋_GB2312"/>
          <w:sz w:val="32"/>
          <w:szCs w:val="32"/>
        </w:rPr>
        <w:pPrChange w:id="330" w:author="franklyzzm" w:date="2020-08-30T16:59:58Z">
          <w:pPr>
            <w:ind w:firstLine="1558" w:firstLineChars="487"/>
          </w:pPr>
        </w:pPrChange>
      </w:pPr>
      <w:ins w:id="331" w:author="franklyzzm" w:date="2020-08-30T16:57:33Z">
        <w:r>
          <w:rPr>
            <w:rFonts w:eastAsia="仿宋_GB2312"/>
            <w:sz w:val="32"/>
            <w:szCs w:val="32"/>
          </w:rPr>
          <w:t>0</w:t>
        </w:r>
      </w:ins>
      <w:ins w:id="332" w:author="franklyzzm" w:date="2020-08-30T17:00:00Z">
        <w:r>
          <w:rPr>
            <w:rFonts w:eastAsia="仿宋_GB2312"/>
            <w:sz w:val="32"/>
            <w:szCs w:val="32"/>
          </w:rPr>
          <w:t>4</w:t>
        </w:r>
      </w:ins>
      <w:ins w:id="333" w:author="franklyzzm" w:date="2020-08-30T16:57:33Z">
        <w:r>
          <w:rPr>
            <w:rFonts w:eastAsia="仿宋_GB2312"/>
            <w:sz w:val="32"/>
            <w:szCs w:val="32"/>
          </w:rPr>
          <w:t xml:space="preserve">X. </w:t>
        </w:r>
      </w:ins>
      <w:ins w:id="334" w:author="franklyzzm" w:date="2020-08-30T16:59:46Z">
        <w:r>
          <w:rPr>
            <w:rFonts w:eastAsia="仿宋_GB2312"/>
            <w:sz w:val="32"/>
            <w:szCs w:val="32"/>
          </w:rPr>
          <w:t>紡織</w:t>
        </w:r>
      </w:ins>
      <w:ins w:id="335" w:author="franklyzzm" w:date="2020-08-30T16:59:49Z">
        <w:r>
          <w:rPr>
            <w:rFonts w:eastAsia="仿宋_GB2312"/>
            <w:sz w:val="32"/>
            <w:szCs w:val="32"/>
          </w:rPr>
          <w:t>纖維</w:t>
        </w:r>
      </w:ins>
      <w:ins w:id="336" w:author="franklyzzm" w:date="2020-08-30T16:59:51Z">
        <w:r>
          <w:rPr>
            <w:rFonts w:eastAsia="仿宋_GB2312"/>
            <w:sz w:val="32"/>
            <w:szCs w:val="32"/>
          </w:rPr>
          <w:t>製品</w:t>
        </w:r>
      </w:ins>
      <w:ins w:id="337" w:author="franklyzzm" w:date="2020-08-30T16:59:53Z">
        <w:r>
          <w:rPr>
            <w:rFonts w:eastAsia="仿宋_GB2312"/>
            <w:sz w:val="32"/>
            <w:szCs w:val="32"/>
          </w:rPr>
          <w:t>及其</w:t>
        </w:r>
      </w:ins>
      <w:ins w:id="338" w:author="franklyzzm" w:date="2020-08-30T16:59:54Z">
        <w:r>
          <w:rPr>
            <w:rFonts w:eastAsia="仿宋_GB2312"/>
            <w:sz w:val="32"/>
            <w:szCs w:val="32"/>
          </w:rPr>
          <w:t>加工</w:t>
        </w:r>
      </w:ins>
      <w:ins w:id="339" w:author="franklyzzm" w:date="2020-08-30T16:57:33Z">
        <w:r>
          <w:rPr>
            <w:rFonts w:eastAsia="仿宋_GB2312"/>
            <w:sz w:val="32"/>
            <w:szCs w:val="32"/>
          </w:rPr>
          <w:t>技术</w:t>
        </w:r>
      </w:ins>
    </w:p>
    <w:p>
      <w:pPr>
        <w:ind w:left="1050" w:leftChars="500"/>
        <w:rPr>
          <w:rFonts w:eastAsia="黑体"/>
          <w:sz w:val="32"/>
          <w:szCs w:val="32"/>
        </w:rPr>
      </w:pPr>
      <w:r>
        <w:rPr>
          <w:rFonts w:eastAsia="黑体"/>
          <w:sz w:val="32"/>
          <w:szCs w:val="32"/>
        </w:rPr>
        <w:t>18 纺织服装、鞋、帽制造业</w:t>
      </w:r>
    </w:p>
    <w:p>
      <w:pPr>
        <w:ind w:left="1050" w:leftChars="500"/>
        <w:rPr>
          <w:rFonts w:eastAsia="黑体"/>
          <w:sz w:val="32"/>
          <w:szCs w:val="32"/>
        </w:rPr>
      </w:pPr>
      <w:r>
        <w:rPr>
          <w:rFonts w:eastAsia="黑体"/>
          <w:sz w:val="32"/>
          <w:szCs w:val="32"/>
        </w:rPr>
        <w:t>19 皮革、毛皮、羽毛（绒）及其制品业</w:t>
      </w:r>
    </w:p>
    <w:p>
      <w:pPr>
        <w:ind w:left="1050" w:leftChars="500"/>
        <w:rPr>
          <w:rFonts w:eastAsia="黑体"/>
          <w:sz w:val="32"/>
          <w:szCs w:val="32"/>
        </w:rPr>
      </w:pPr>
      <w:r>
        <w:rPr>
          <w:rFonts w:eastAsia="黑体"/>
          <w:sz w:val="32"/>
          <w:szCs w:val="32"/>
        </w:rPr>
        <w:t>20 木材加工及木、竹、藤、棕、草制品业</w:t>
      </w:r>
    </w:p>
    <w:p>
      <w:pPr>
        <w:ind w:left="1050" w:leftChars="500"/>
        <w:rPr>
          <w:rFonts w:eastAsia="黑体"/>
          <w:sz w:val="32"/>
          <w:szCs w:val="32"/>
        </w:rPr>
      </w:pPr>
      <w:r>
        <w:rPr>
          <w:rFonts w:eastAsia="黑体"/>
          <w:sz w:val="32"/>
          <w:szCs w:val="32"/>
        </w:rPr>
        <w:t>21 家具制造业</w:t>
      </w:r>
    </w:p>
    <w:p>
      <w:pPr>
        <w:ind w:left="1050" w:leftChars="500"/>
        <w:rPr>
          <w:ins w:id="340" w:author="franklyzzm" w:date="2020-08-30T15:36:36Z"/>
          <w:rFonts w:eastAsia="黑体"/>
          <w:sz w:val="32"/>
          <w:szCs w:val="32"/>
        </w:rPr>
      </w:pPr>
      <w:r>
        <w:rPr>
          <w:rFonts w:eastAsia="黑体"/>
          <w:sz w:val="32"/>
          <w:szCs w:val="32"/>
        </w:rPr>
        <w:t>22 造纸及纸制品业</w:t>
      </w:r>
    </w:p>
    <w:p>
      <w:pPr>
        <w:ind w:firstLine="1558" w:firstLineChars="487"/>
        <w:rPr>
          <w:ins w:id="341" w:author="franklyzzm" w:date="2020-08-30T15:36:37Z"/>
          <w:rFonts w:eastAsia="仿宋_GB2312"/>
          <w:sz w:val="32"/>
          <w:szCs w:val="32"/>
        </w:rPr>
      </w:pPr>
      <w:ins w:id="342" w:author="franklyzzm" w:date="2020-08-30T15:36:37Z">
        <w:r>
          <w:rPr>
            <w:rFonts w:eastAsia="仿宋_GB2312"/>
            <w:sz w:val="32"/>
            <w:szCs w:val="32"/>
          </w:rPr>
          <w:t>01J.</w:t>
        </w:r>
      </w:ins>
      <w:ins w:id="343" w:author="franklyzzm" w:date="2020-08-30T15:36:37Z">
        <w:r>
          <w:rPr>
            <w:sz w:val="32"/>
            <w:szCs w:val="32"/>
          </w:rPr>
          <w:t xml:space="preserve"> </w:t>
        </w:r>
      </w:ins>
      <w:ins w:id="344" w:author="franklyzzm" w:date="2020-08-30T16:55:57Z">
        <w:r>
          <w:rPr>
            <w:rFonts w:eastAsia="仿宋_GB2312"/>
            <w:sz w:val="32"/>
            <w:szCs w:val="32"/>
          </w:rPr>
          <w:t>造紙</w:t>
        </w:r>
      </w:ins>
      <w:ins w:id="345" w:author="franklyzzm" w:date="2020-08-30T15:36:37Z">
        <w:r>
          <w:rPr>
            <w:rFonts w:eastAsia="仿宋_GB2312"/>
            <w:sz w:val="32"/>
            <w:szCs w:val="32"/>
          </w:rPr>
          <w:t>技术</w:t>
        </w:r>
      </w:ins>
    </w:p>
    <w:p>
      <w:pPr>
        <w:ind w:left="0" w:leftChars="0" w:firstLine="1558" w:firstLineChars="487"/>
        <w:rPr>
          <w:ins w:id="347" w:author="franklyzzm" w:date="2020-08-30T16:56:04Z"/>
          <w:rFonts w:eastAsia="黑体"/>
          <w:sz w:val="32"/>
          <w:szCs w:val="32"/>
        </w:rPr>
        <w:pPrChange w:id="346" w:author="franklyzzm" w:date="2020-08-30T16:56:07Z">
          <w:pPr>
            <w:ind w:left="1050" w:leftChars="500"/>
          </w:pPr>
        </w:pPrChange>
      </w:pPr>
      <w:ins w:id="348" w:author="franklyzzm" w:date="2020-08-30T16:56:06Z">
        <w:r>
          <w:rPr>
            <w:rFonts w:eastAsia="仿宋_GB2312"/>
            <w:sz w:val="32"/>
            <w:szCs w:val="32"/>
          </w:rPr>
          <w:t>01</w:t>
        </w:r>
      </w:ins>
      <w:ins w:id="349" w:author="franklyzzm" w:date="2020-08-30T16:56:12Z">
        <w:r>
          <w:rPr>
            <w:rFonts w:eastAsia="仿宋_GB2312"/>
            <w:sz w:val="32"/>
            <w:szCs w:val="32"/>
          </w:rPr>
          <w:t>X</w:t>
        </w:r>
      </w:ins>
      <w:ins w:id="350" w:author="franklyzzm" w:date="2020-08-30T16:56:06Z">
        <w:r>
          <w:rPr>
            <w:rFonts w:eastAsia="仿宋_GB2312"/>
            <w:sz w:val="32"/>
            <w:szCs w:val="32"/>
          </w:rPr>
          <w:t>.</w:t>
        </w:r>
      </w:ins>
      <w:ins w:id="351" w:author="franklyzzm" w:date="2020-08-30T16:56:06Z">
        <w:r>
          <w:rPr>
            <w:sz w:val="32"/>
            <w:szCs w:val="32"/>
          </w:rPr>
          <w:t xml:space="preserve"> </w:t>
        </w:r>
      </w:ins>
      <w:ins w:id="352" w:author="franklyzzm" w:date="2020-08-30T16:56:06Z">
        <w:r>
          <w:rPr>
            <w:rFonts w:eastAsia="仿宋_GB2312"/>
            <w:sz w:val="32"/>
            <w:szCs w:val="32"/>
          </w:rPr>
          <w:t>造紙技术</w:t>
        </w:r>
      </w:ins>
    </w:p>
    <w:p>
      <w:pPr>
        <w:ind w:left="0" w:leftChars="0" w:firstLine="1558" w:firstLineChars="487"/>
        <w:rPr>
          <w:del w:id="354" w:author="franklyzzm" w:date="2020-08-30T16:56:01Z"/>
          <w:rFonts w:eastAsia="黑体"/>
          <w:sz w:val="32"/>
          <w:szCs w:val="32"/>
        </w:rPr>
        <w:pPrChange w:id="353" w:author="franklyzzm" w:date="2020-08-30T15:36:37Z">
          <w:pPr>
            <w:ind w:left="1050" w:leftChars="500"/>
          </w:pPr>
        </w:pPrChange>
      </w:pPr>
    </w:p>
    <w:p>
      <w:pPr>
        <w:ind w:left="1050" w:leftChars="500"/>
        <w:rPr>
          <w:rFonts w:eastAsia="黑体"/>
          <w:sz w:val="32"/>
          <w:szCs w:val="32"/>
        </w:rPr>
      </w:pPr>
      <w:r>
        <w:rPr>
          <w:rFonts w:eastAsia="黑体"/>
          <w:sz w:val="32"/>
          <w:szCs w:val="32"/>
        </w:rPr>
        <w:t>23 印刷业和记录媒介的复制</w:t>
      </w:r>
    </w:p>
    <w:p>
      <w:pPr>
        <w:ind w:left="1050" w:leftChars="500" w:firstLine="480" w:firstLineChars="150"/>
        <w:rPr>
          <w:del w:id="355" w:author="franklyzzm" w:date="2020-08-30T16:55:36Z"/>
          <w:rFonts w:eastAsia="仿宋_GB2312"/>
          <w:sz w:val="32"/>
          <w:szCs w:val="32"/>
        </w:rPr>
      </w:pPr>
      <w:del w:id="356" w:author="franklyzzm" w:date="2020-08-30T16:55:36Z">
        <w:r>
          <w:rPr>
            <w:rFonts w:eastAsia="仿宋_GB2312"/>
            <w:sz w:val="32"/>
            <w:szCs w:val="32"/>
          </w:rPr>
          <w:delText>01J. 铅印工艺</w:delText>
        </w:r>
      </w:del>
    </w:p>
    <w:p>
      <w:pPr>
        <w:ind w:left="1050" w:leftChars="500"/>
        <w:rPr>
          <w:rFonts w:eastAsia="黑体"/>
          <w:sz w:val="32"/>
          <w:szCs w:val="32"/>
        </w:rPr>
      </w:pPr>
      <w:r>
        <w:rPr>
          <w:rFonts w:eastAsia="黑体"/>
          <w:sz w:val="32"/>
          <w:szCs w:val="32"/>
        </w:rPr>
        <w:t>24 文教体育用品制造业</w:t>
      </w:r>
    </w:p>
    <w:p>
      <w:pPr>
        <w:ind w:left="1050" w:leftChars="500"/>
        <w:rPr>
          <w:rFonts w:eastAsia="黑体"/>
          <w:sz w:val="32"/>
          <w:szCs w:val="32"/>
        </w:rPr>
      </w:pPr>
      <w:r>
        <w:rPr>
          <w:rFonts w:eastAsia="黑体"/>
          <w:sz w:val="32"/>
          <w:szCs w:val="32"/>
        </w:rPr>
        <w:t>25 石油加工、炼焦及核燃料加工业</w:t>
      </w:r>
    </w:p>
    <w:p>
      <w:pPr>
        <w:ind w:left="1050" w:leftChars="500" w:firstLine="480" w:firstLineChars="150"/>
        <w:rPr>
          <w:del w:id="357" w:author="franklyzzm" w:date="2020-08-30T16:55:30Z"/>
          <w:rFonts w:eastAsia="仿宋_GB2312"/>
          <w:sz w:val="32"/>
          <w:szCs w:val="32"/>
        </w:rPr>
      </w:pPr>
      <w:del w:id="358" w:author="franklyzzm" w:date="2020-08-30T16:55:30Z">
        <w:r>
          <w:rPr>
            <w:rFonts w:eastAsia="仿宋_GB2312"/>
            <w:sz w:val="32"/>
            <w:szCs w:val="32"/>
          </w:rPr>
          <w:delText>01J. 减粘技术</w:delText>
        </w:r>
      </w:del>
    </w:p>
    <w:p>
      <w:pPr>
        <w:ind w:left="1050" w:leftChars="500" w:firstLine="480" w:firstLineChars="150"/>
        <w:rPr>
          <w:del w:id="359" w:author="franklyzzm" w:date="2020-08-30T16:55:30Z"/>
          <w:rFonts w:eastAsia="仿宋_GB2312"/>
          <w:sz w:val="32"/>
          <w:szCs w:val="32"/>
        </w:rPr>
      </w:pPr>
      <w:del w:id="360" w:author="franklyzzm" w:date="2020-08-30T16:55:30Z">
        <w:r>
          <w:rPr>
            <w:rFonts w:eastAsia="仿宋_GB2312"/>
            <w:sz w:val="32"/>
            <w:szCs w:val="32"/>
          </w:rPr>
          <w:delText>01X. 半再生重整技术</w:delText>
        </w:r>
      </w:del>
    </w:p>
    <w:p>
      <w:pPr>
        <w:ind w:left="1050" w:leftChars="500"/>
        <w:rPr>
          <w:rFonts w:eastAsia="黑体"/>
          <w:sz w:val="32"/>
          <w:szCs w:val="32"/>
        </w:rPr>
      </w:pPr>
      <w:r>
        <w:rPr>
          <w:rFonts w:eastAsia="黑体"/>
          <w:sz w:val="32"/>
          <w:szCs w:val="32"/>
        </w:rPr>
        <w:t>26 化学原料及化学制品制造业</w:t>
      </w:r>
    </w:p>
    <w:p>
      <w:pPr>
        <w:ind w:left="2137" w:leftChars="713" w:hanging="640" w:hangingChars="200"/>
        <w:rPr>
          <w:rFonts w:eastAsia="仿宋_GB2312"/>
          <w:sz w:val="32"/>
          <w:szCs w:val="32"/>
        </w:rPr>
      </w:pPr>
      <w:r>
        <w:rPr>
          <w:rFonts w:eastAsia="仿宋_GB2312"/>
          <w:sz w:val="32"/>
          <w:szCs w:val="32"/>
        </w:rPr>
        <w:t xml:space="preserve">01J. </w:t>
      </w:r>
      <w:del w:id="361" w:author="franklyzzm" w:date="2020-08-30T16:50:35Z">
        <w:r>
          <w:rPr>
            <w:rFonts w:eastAsia="仿宋_GB2312"/>
            <w:sz w:val="32"/>
            <w:szCs w:val="32"/>
            <w:lang w:val="en-US"/>
          </w:rPr>
          <w:delText>农药</w:delText>
        </w:r>
      </w:del>
      <w:ins w:id="362" w:author="franklyzzm" w:date="2020-08-30T16:50:38Z">
        <w:r>
          <w:rPr>
            <w:rFonts w:eastAsia="仿宋_GB2312"/>
            <w:sz w:val="32"/>
            <w:szCs w:val="32"/>
          </w:rPr>
          <w:t>焰火</w:t>
        </w:r>
      </w:ins>
      <w:ins w:id="363" w:author="franklyzzm" w:date="2020-08-30T16:50:39Z">
        <w:r>
          <w:rPr>
            <w:rFonts w:eastAsia="仿宋_GB2312"/>
            <w:sz w:val="32"/>
            <w:szCs w:val="32"/>
          </w:rPr>
          <w:t>、</w:t>
        </w:r>
      </w:ins>
      <w:ins w:id="364" w:author="franklyzzm" w:date="2020-08-30T16:50:44Z">
        <w:r>
          <w:rPr>
            <w:rFonts w:eastAsia="仿宋_GB2312"/>
            <w:sz w:val="32"/>
            <w:szCs w:val="32"/>
          </w:rPr>
          <w:t>爆竹</w:t>
        </w:r>
      </w:ins>
      <w:r>
        <w:rPr>
          <w:rFonts w:eastAsia="仿宋_GB2312"/>
          <w:sz w:val="32"/>
          <w:szCs w:val="32"/>
        </w:rPr>
        <w:t>生产技术</w:t>
      </w:r>
    </w:p>
    <w:p>
      <w:pPr>
        <w:ind w:left="2137" w:leftChars="713" w:hanging="640" w:hangingChars="200"/>
        <w:rPr>
          <w:del w:id="365" w:author="franklyzzm" w:date="2020-08-30T16:50:49Z"/>
          <w:rFonts w:eastAsia="仿宋_GB2312"/>
          <w:sz w:val="32"/>
          <w:szCs w:val="32"/>
        </w:rPr>
      </w:pPr>
      <w:del w:id="366" w:author="franklyzzm" w:date="2020-08-30T16:50:49Z">
        <w:r>
          <w:rPr>
            <w:rFonts w:eastAsia="仿宋_GB2312"/>
            <w:sz w:val="32"/>
            <w:szCs w:val="32"/>
          </w:rPr>
          <w:delText>02J. 纯碱生产技术</w:delText>
        </w:r>
      </w:del>
    </w:p>
    <w:p>
      <w:pPr>
        <w:ind w:left="2137" w:leftChars="713" w:hanging="640" w:hangingChars="200"/>
        <w:rPr>
          <w:del w:id="367" w:author="franklyzzm" w:date="2020-08-30T16:50:49Z"/>
          <w:rFonts w:eastAsia="仿宋_GB2312"/>
          <w:sz w:val="32"/>
          <w:szCs w:val="32"/>
        </w:rPr>
      </w:pPr>
      <w:del w:id="368" w:author="franklyzzm" w:date="2020-08-30T16:50:49Z">
        <w:r>
          <w:rPr>
            <w:rFonts w:eastAsia="仿宋_GB2312"/>
            <w:sz w:val="32"/>
            <w:szCs w:val="32"/>
          </w:rPr>
          <w:delText>03J. 苯胺工艺</w:delText>
        </w:r>
      </w:del>
    </w:p>
    <w:p>
      <w:pPr>
        <w:ind w:left="2137" w:leftChars="713" w:hanging="640" w:hangingChars="200"/>
        <w:rPr>
          <w:del w:id="369" w:author="franklyzzm" w:date="2020-08-30T16:50:49Z"/>
          <w:rFonts w:eastAsia="仿宋_GB2312"/>
          <w:sz w:val="32"/>
          <w:szCs w:val="32"/>
        </w:rPr>
      </w:pPr>
      <w:del w:id="370" w:author="franklyzzm" w:date="2020-08-30T16:50:49Z">
        <w:r>
          <w:rPr>
            <w:rFonts w:eastAsia="仿宋_GB2312"/>
            <w:sz w:val="32"/>
            <w:szCs w:val="32"/>
          </w:rPr>
          <w:delText>04J. 氰化钠生产工艺</w:delText>
        </w:r>
      </w:del>
    </w:p>
    <w:p>
      <w:pPr>
        <w:ind w:left="2137" w:leftChars="713" w:hanging="640" w:hangingChars="200"/>
        <w:rPr>
          <w:del w:id="371" w:author="franklyzzm" w:date="2020-08-30T16:50:49Z"/>
          <w:rFonts w:eastAsia="仿宋_GB2312"/>
          <w:sz w:val="32"/>
          <w:szCs w:val="32"/>
        </w:rPr>
      </w:pPr>
      <w:del w:id="372" w:author="franklyzzm" w:date="2020-08-30T16:50:49Z">
        <w:r>
          <w:rPr>
            <w:rFonts w:eastAsia="仿宋_GB2312"/>
            <w:sz w:val="32"/>
            <w:szCs w:val="32"/>
          </w:rPr>
          <w:delText>05J. 铬盐生产技术</w:delText>
        </w:r>
      </w:del>
    </w:p>
    <w:p>
      <w:pPr>
        <w:ind w:left="2137" w:leftChars="713" w:hanging="640" w:hangingChars="200"/>
        <w:rPr>
          <w:del w:id="373" w:author="franklyzzm" w:date="2020-08-30T16:50:49Z"/>
          <w:rFonts w:eastAsia="仿宋_GB2312"/>
          <w:sz w:val="32"/>
          <w:szCs w:val="32"/>
        </w:rPr>
      </w:pPr>
      <w:del w:id="374" w:author="franklyzzm" w:date="2020-08-30T16:50:49Z">
        <w:r>
          <w:rPr>
            <w:rFonts w:eastAsia="仿宋_GB2312"/>
            <w:sz w:val="32"/>
            <w:szCs w:val="32"/>
          </w:rPr>
          <w:delText>06J. 石化工业用水处理药剂配方</w:delText>
        </w:r>
      </w:del>
    </w:p>
    <w:p>
      <w:pPr>
        <w:ind w:left="1050" w:leftChars="500"/>
        <w:jc w:val="left"/>
        <w:rPr>
          <w:del w:id="375" w:author="franklyzzm" w:date="2020-08-30T16:50:49Z"/>
          <w:rFonts w:hint="eastAsia" w:eastAsia="仿宋_GB2312"/>
          <w:spacing w:val="2"/>
          <w:kern w:val="0"/>
          <w:sz w:val="32"/>
          <w:szCs w:val="32"/>
        </w:rPr>
      </w:pPr>
      <w:del w:id="376" w:author="franklyzzm" w:date="2020-08-30T16:50:49Z">
        <w:r>
          <w:rPr>
            <w:rFonts w:eastAsia="仿宋_GB2312"/>
            <w:spacing w:val="2"/>
            <w:kern w:val="0"/>
            <w:sz w:val="32"/>
            <w:szCs w:val="32"/>
          </w:rPr>
          <w:delText xml:space="preserve">   07</w:delText>
        </w:r>
      </w:del>
      <w:del w:id="377" w:author="franklyzzm" w:date="2020-08-30T16:50:49Z">
        <w:r>
          <w:rPr>
            <w:rFonts w:eastAsia="仿宋_GB2312"/>
            <w:sz w:val="32"/>
            <w:szCs w:val="32"/>
          </w:rPr>
          <w:delText xml:space="preserve">J. </w:delText>
        </w:r>
      </w:del>
      <w:del w:id="378" w:author="franklyzzm" w:date="2020-08-30T16:50:49Z">
        <w:r>
          <w:rPr>
            <w:rFonts w:eastAsia="仿宋_GB2312"/>
            <w:spacing w:val="2"/>
            <w:kern w:val="0"/>
            <w:sz w:val="32"/>
            <w:szCs w:val="32"/>
          </w:rPr>
          <w:delText>苯酐生产技术</w:delText>
        </w:r>
      </w:del>
    </w:p>
    <w:p>
      <w:pPr>
        <w:ind w:left="2137" w:leftChars="713" w:hanging="640" w:hangingChars="200"/>
        <w:jc w:val="both"/>
        <w:rPr>
          <w:rFonts w:eastAsia="仿宋_GB2312"/>
          <w:spacing w:val="0"/>
          <w:kern w:val="2"/>
          <w:sz w:val="32"/>
          <w:szCs w:val="32"/>
          <w:rPrChange w:id="380" w:author="franklyzzm" w:date="2020-08-30T16:51:01Z">
            <w:rPr>
              <w:rFonts w:eastAsia="仿宋_GB2312"/>
              <w:spacing w:val="2"/>
              <w:kern w:val="0"/>
              <w:sz w:val="32"/>
              <w:szCs w:val="32"/>
            </w:rPr>
          </w:rPrChange>
        </w:rPr>
        <w:pPrChange w:id="379" w:author="franklyzzm" w:date="2020-08-30T16:51:01Z">
          <w:pPr>
            <w:ind w:left="1470" w:leftChars="700"/>
            <w:jc w:val="left"/>
          </w:pPr>
        </w:pPrChange>
      </w:pPr>
      <w:r>
        <w:rPr>
          <w:rFonts w:eastAsia="仿宋_GB2312"/>
          <w:spacing w:val="0"/>
          <w:kern w:val="2"/>
          <w:sz w:val="32"/>
          <w:szCs w:val="32"/>
          <w:rPrChange w:id="381" w:author="franklyzzm" w:date="2020-08-30T16:51:01Z">
            <w:rPr>
              <w:rFonts w:eastAsia="仿宋_GB2312"/>
              <w:color w:val="000000"/>
              <w:spacing w:val="2"/>
              <w:kern w:val="0"/>
              <w:sz w:val="32"/>
              <w:szCs w:val="32"/>
            </w:rPr>
          </w:rPrChange>
        </w:rPr>
        <w:t xml:space="preserve">01X. </w:t>
      </w:r>
      <w:del w:id="382" w:author="franklyzzm" w:date="2020-08-30T16:51:31Z">
        <w:r>
          <w:rPr>
            <w:rFonts w:eastAsia="仿宋_GB2312"/>
            <w:spacing w:val="0"/>
            <w:kern w:val="2"/>
            <w:sz w:val="32"/>
            <w:szCs w:val="32"/>
            <w:rPrChange w:id="383" w:author="franklyzzm" w:date="2020-08-30T16:51:01Z">
              <w:rPr>
                <w:rFonts w:eastAsia="仿宋_GB2312"/>
                <w:color w:val="000000"/>
                <w:spacing w:val="2"/>
                <w:kern w:val="0"/>
                <w:sz w:val="32"/>
                <w:szCs w:val="32"/>
              </w:rPr>
            </w:rPrChange>
          </w:rPr>
          <w:delText>低温低压氨合成催化剂</w:delText>
        </w:r>
      </w:del>
      <w:ins w:id="385" w:author="franklyzzm" w:date="2020-08-30T16:51:34Z">
        <w:r>
          <w:rPr>
            <w:rFonts w:eastAsia="仿宋_GB2312"/>
            <w:spacing w:val="0"/>
            <w:kern w:val="2"/>
            <w:sz w:val="32"/>
            <w:szCs w:val="32"/>
          </w:rPr>
          <w:t>化學原料</w:t>
        </w:r>
      </w:ins>
      <w:ins w:id="386" w:author="franklyzzm" w:date="2020-08-30T16:51:35Z">
        <w:r>
          <w:rPr>
            <w:rFonts w:eastAsia="仿宋_GB2312"/>
            <w:spacing w:val="0"/>
            <w:kern w:val="2"/>
            <w:sz w:val="32"/>
            <w:szCs w:val="32"/>
          </w:rPr>
          <w:t>生產</w:t>
        </w:r>
      </w:ins>
      <w:r>
        <w:rPr>
          <w:rFonts w:eastAsia="仿宋_GB2312"/>
          <w:spacing w:val="0"/>
          <w:kern w:val="2"/>
          <w:sz w:val="32"/>
          <w:szCs w:val="32"/>
          <w:rPrChange w:id="387" w:author="franklyzzm" w:date="2020-08-30T16:51:01Z">
            <w:rPr>
              <w:rFonts w:eastAsia="仿宋_GB2312"/>
              <w:color w:val="000000"/>
              <w:spacing w:val="2"/>
              <w:kern w:val="0"/>
              <w:sz w:val="32"/>
              <w:szCs w:val="32"/>
            </w:rPr>
          </w:rPrChange>
        </w:rPr>
        <w:t>技术</w:t>
      </w:r>
    </w:p>
    <w:p>
      <w:pPr>
        <w:ind w:left="2137" w:leftChars="713" w:hanging="640" w:hangingChars="200"/>
        <w:rPr>
          <w:rFonts w:eastAsia="仿宋_GB2312"/>
          <w:spacing w:val="0"/>
          <w:kern w:val="2"/>
          <w:sz w:val="32"/>
          <w:szCs w:val="32"/>
          <w:rPrChange w:id="389" w:author="franklyzzm" w:date="2020-08-30T16:51:01Z">
            <w:rPr>
              <w:rFonts w:eastAsia="仿宋_GB2312"/>
              <w:spacing w:val="2"/>
              <w:kern w:val="0"/>
              <w:sz w:val="32"/>
              <w:szCs w:val="32"/>
            </w:rPr>
          </w:rPrChange>
        </w:rPr>
        <w:pPrChange w:id="388" w:author="franklyzzm" w:date="2020-08-30T16:51:01Z">
          <w:pPr>
            <w:ind w:left="1470" w:leftChars="700"/>
          </w:pPr>
        </w:pPrChange>
      </w:pPr>
      <w:r>
        <w:rPr>
          <w:rFonts w:eastAsia="仿宋_GB2312"/>
          <w:spacing w:val="0"/>
          <w:kern w:val="2"/>
          <w:sz w:val="32"/>
          <w:szCs w:val="32"/>
          <w:rPrChange w:id="390" w:author="franklyzzm" w:date="2020-08-30T16:51:01Z">
            <w:rPr>
              <w:rFonts w:eastAsia="仿宋_GB2312"/>
              <w:spacing w:val="2"/>
              <w:kern w:val="0"/>
              <w:sz w:val="32"/>
              <w:szCs w:val="32"/>
            </w:rPr>
          </w:rPrChange>
        </w:rPr>
        <w:t xml:space="preserve">02X. </w:t>
      </w:r>
      <w:del w:id="391" w:author="franklyzzm" w:date="2020-08-30T16:51:41Z">
        <w:r>
          <w:rPr>
            <w:rFonts w:eastAsia="仿宋_GB2312"/>
            <w:spacing w:val="0"/>
            <w:kern w:val="2"/>
            <w:sz w:val="32"/>
            <w:szCs w:val="32"/>
            <w:rPrChange w:id="392" w:author="franklyzzm" w:date="2020-08-30T16:51:01Z">
              <w:rPr>
                <w:rFonts w:eastAsia="仿宋_GB2312"/>
                <w:spacing w:val="2"/>
                <w:kern w:val="0"/>
                <w:sz w:val="32"/>
                <w:szCs w:val="32"/>
              </w:rPr>
            </w:rPrChange>
          </w:rPr>
          <w:delText>苯酐</w:delText>
        </w:r>
      </w:del>
      <w:ins w:id="394" w:author="franklyzzm" w:date="2020-08-30T16:51:43Z">
        <w:r>
          <w:rPr>
            <w:rFonts w:eastAsia="仿宋_GB2312"/>
            <w:spacing w:val="0"/>
            <w:kern w:val="2"/>
            <w:sz w:val="32"/>
            <w:szCs w:val="32"/>
          </w:rPr>
          <w:t>化學農藥</w:t>
        </w:r>
      </w:ins>
      <w:r>
        <w:rPr>
          <w:rFonts w:eastAsia="仿宋_GB2312"/>
          <w:spacing w:val="0"/>
          <w:kern w:val="2"/>
          <w:sz w:val="32"/>
          <w:szCs w:val="32"/>
          <w:rPrChange w:id="395" w:author="franklyzzm" w:date="2020-08-30T16:51:01Z">
            <w:rPr>
              <w:rFonts w:eastAsia="仿宋_GB2312"/>
              <w:spacing w:val="2"/>
              <w:kern w:val="0"/>
              <w:sz w:val="32"/>
              <w:szCs w:val="32"/>
            </w:rPr>
          </w:rPrChange>
        </w:rPr>
        <w:t>生产技术</w:t>
      </w:r>
    </w:p>
    <w:p>
      <w:pPr>
        <w:ind w:left="2137" w:leftChars="713" w:hanging="640" w:hangingChars="200"/>
        <w:rPr>
          <w:rFonts w:eastAsia="仿宋_GB2312"/>
          <w:sz w:val="32"/>
          <w:szCs w:val="32"/>
        </w:rPr>
        <w:pPrChange w:id="396" w:author="franklyzzm" w:date="2020-08-30T16:51:01Z">
          <w:pPr>
            <w:ind w:left="1470" w:leftChars="700"/>
          </w:pPr>
        </w:pPrChange>
      </w:pPr>
      <w:r>
        <w:rPr>
          <w:rFonts w:eastAsia="仿宋_GB2312"/>
          <w:sz w:val="32"/>
          <w:szCs w:val="32"/>
        </w:rPr>
        <w:t xml:space="preserve">03X. </w:t>
      </w:r>
      <w:del w:id="397" w:author="franklyzzm" w:date="2020-08-30T16:51:48Z">
        <w:r>
          <w:rPr>
            <w:rFonts w:eastAsia="仿宋_GB2312"/>
            <w:sz w:val="32"/>
            <w:szCs w:val="32"/>
            <w:lang w:val="en-US"/>
          </w:rPr>
          <w:delText>磷铵工艺</w:delText>
        </w:r>
      </w:del>
      <w:ins w:id="398" w:author="franklyzzm" w:date="2020-08-30T16:51:49Z">
        <w:r>
          <w:rPr>
            <w:rFonts w:eastAsia="仿宋_GB2312"/>
            <w:sz w:val="32"/>
            <w:szCs w:val="32"/>
          </w:rPr>
          <w:t>生物</w:t>
        </w:r>
      </w:ins>
      <w:ins w:id="399" w:author="franklyzzm" w:date="2020-08-30T16:51:52Z">
        <w:r>
          <w:rPr>
            <w:rFonts w:eastAsia="仿宋_GB2312"/>
            <w:sz w:val="32"/>
            <w:szCs w:val="32"/>
          </w:rPr>
          <w:t>農藥</w:t>
        </w:r>
      </w:ins>
      <w:ins w:id="400" w:author="franklyzzm" w:date="2020-08-30T16:51:55Z">
        <w:r>
          <w:rPr>
            <w:rFonts w:eastAsia="仿宋_GB2312"/>
            <w:sz w:val="32"/>
            <w:szCs w:val="32"/>
          </w:rPr>
          <w:t>生產技術</w:t>
        </w:r>
      </w:ins>
    </w:p>
    <w:p>
      <w:pPr>
        <w:ind w:left="2137" w:leftChars="713" w:hanging="640" w:hangingChars="200"/>
        <w:rPr>
          <w:rFonts w:eastAsia="仿宋_GB2312"/>
          <w:sz w:val="32"/>
          <w:szCs w:val="32"/>
        </w:rPr>
        <w:pPrChange w:id="401" w:author="franklyzzm" w:date="2020-08-30T16:51:01Z">
          <w:pPr>
            <w:ind w:left="1470" w:leftChars="700"/>
          </w:pPr>
        </w:pPrChange>
      </w:pPr>
      <w:r>
        <w:rPr>
          <w:rFonts w:eastAsia="仿宋_GB2312"/>
          <w:sz w:val="32"/>
          <w:szCs w:val="32"/>
        </w:rPr>
        <w:t xml:space="preserve">04X. </w:t>
      </w:r>
      <w:del w:id="402" w:author="franklyzzm" w:date="2020-08-30T16:52:01Z">
        <w:r>
          <w:rPr>
            <w:rFonts w:eastAsia="仿宋_GB2312"/>
            <w:sz w:val="32"/>
            <w:szCs w:val="32"/>
            <w:lang w:val="en-US"/>
          </w:rPr>
          <w:delText>磷酸二铵</w:delText>
        </w:r>
      </w:del>
      <w:ins w:id="403" w:author="franklyzzm" w:date="2020-08-30T16:52:17Z">
        <w:r>
          <w:rPr>
            <w:rFonts w:eastAsia="仿宋_GB2312"/>
            <w:sz w:val="32"/>
            <w:szCs w:val="32"/>
          </w:rPr>
          <w:t>染</w:t>
        </w:r>
      </w:ins>
      <w:ins w:id="404" w:author="franklyzzm" w:date="2020-08-30T16:52:03Z">
        <w:r>
          <w:rPr>
            <w:rFonts w:eastAsia="仿宋_GB2312"/>
            <w:sz w:val="32"/>
            <w:szCs w:val="32"/>
          </w:rPr>
          <w:t>料</w:t>
        </w:r>
      </w:ins>
      <w:r>
        <w:rPr>
          <w:rFonts w:eastAsia="仿宋_GB2312"/>
          <w:sz w:val="32"/>
          <w:szCs w:val="32"/>
        </w:rPr>
        <w:t>生产技术</w:t>
      </w:r>
    </w:p>
    <w:p>
      <w:pPr>
        <w:ind w:left="2137" w:leftChars="713" w:hanging="640" w:hangingChars="200"/>
        <w:rPr>
          <w:rFonts w:eastAsia="仿宋_GB2312"/>
          <w:sz w:val="32"/>
          <w:szCs w:val="32"/>
        </w:rPr>
        <w:pPrChange w:id="405" w:author="franklyzzm" w:date="2020-08-30T16:51:01Z">
          <w:pPr>
            <w:ind w:left="1470" w:leftChars="700"/>
          </w:pPr>
        </w:pPrChange>
      </w:pPr>
      <w:r>
        <w:rPr>
          <w:rFonts w:eastAsia="仿宋_GB2312"/>
          <w:sz w:val="32"/>
          <w:szCs w:val="32"/>
        </w:rPr>
        <w:t xml:space="preserve">05X. </w:t>
      </w:r>
      <w:del w:id="406" w:author="franklyzzm" w:date="2020-08-30T16:52:07Z">
        <w:r>
          <w:rPr>
            <w:rFonts w:eastAsia="仿宋_GB2312"/>
            <w:sz w:val="32"/>
            <w:szCs w:val="32"/>
            <w:lang w:val="en-US"/>
            <w:rPrChange w:id="407" w:author="franklyzzm" w:date="2020-08-30T16:54:40Z">
              <w:rPr>
                <w:rFonts w:eastAsia="仿宋_GB2312"/>
                <w:sz w:val="32"/>
                <w:szCs w:val="32"/>
                <w:lang w:val="en-US"/>
              </w:rPr>
            </w:rPrChange>
          </w:rPr>
          <w:delText>硫酸</w:delText>
        </w:r>
      </w:del>
      <w:ins w:id="409" w:author="franklyzzm" w:date="2020-08-30T16:52:10Z">
        <w:r>
          <w:rPr>
            <w:rFonts w:eastAsia="仿宋_GB2312"/>
            <w:sz w:val="32"/>
            <w:szCs w:val="32"/>
          </w:rPr>
          <w:t>塗料</w:t>
        </w:r>
      </w:ins>
      <w:r>
        <w:rPr>
          <w:rFonts w:eastAsia="仿宋_GB2312"/>
          <w:sz w:val="32"/>
          <w:szCs w:val="32"/>
        </w:rPr>
        <w:t>生产技术</w:t>
      </w:r>
    </w:p>
    <w:p>
      <w:pPr>
        <w:ind w:left="2137" w:leftChars="713" w:hanging="640" w:hangingChars="200"/>
        <w:rPr>
          <w:rFonts w:eastAsia="仿宋_GB2312"/>
          <w:sz w:val="32"/>
          <w:szCs w:val="32"/>
        </w:rPr>
        <w:pPrChange w:id="410" w:author="franklyzzm" w:date="2020-08-30T16:51:01Z">
          <w:pPr>
            <w:ind w:left="1470" w:leftChars="700"/>
          </w:pPr>
        </w:pPrChange>
      </w:pPr>
      <w:r>
        <w:rPr>
          <w:rFonts w:eastAsia="仿宋_GB2312"/>
          <w:sz w:val="32"/>
          <w:szCs w:val="32"/>
        </w:rPr>
        <w:t xml:space="preserve">06X. </w:t>
      </w:r>
      <w:del w:id="411" w:author="franklyzzm" w:date="2020-08-30T16:52:23Z">
        <w:r>
          <w:rPr>
            <w:rFonts w:eastAsia="仿宋_GB2312"/>
            <w:sz w:val="32"/>
            <w:szCs w:val="32"/>
            <w:lang w:val="en-US"/>
            <w:rPrChange w:id="412" w:author="franklyzzm" w:date="2020-08-30T16:54:40Z">
              <w:rPr>
                <w:rFonts w:eastAsia="仿宋_GB2312"/>
                <w:sz w:val="32"/>
                <w:szCs w:val="32"/>
                <w:lang w:val="en-US"/>
              </w:rPr>
            </w:rPrChange>
          </w:rPr>
          <w:delText>氮磷钾</w:delText>
        </w:r>
      </w:del>
      <w:ins w:id="414" w:author="franklyzzm" w:date="2020-08-30T16:52:26Z">
        <w:r>
          <w:rPr>
            <w:rFonts w:eastAsia="仿宋_GB2312"/>
            <w:sz w:val="32"/>
            <w:szCs w:val="32"/>
          </w:rPr>
          <w:t>催化劑</w:t>
        </w:r>
      </w:ins>
      <w:r>
        <w:rPr>
          <w:rFonts w:eastAsia="仿宋_GB2312"/>
          <w:sz w:val="32"/>
          <w:szCs w:val="32"/>
        </w:rPr>
        <w:t>生产</w:t>
      </w:r>
      <w:ins w:id="415" w:author="franklyzzm" w:date="2020-08-30T16:52:30Z">
        <w:r>
          <w:rPr>
            <w:rFonts w:eastAsia="仿宋_GB2312"/>
            <w:sz w:val="32"/>
            <w:szCs w:val="32"/>
          </w:rPr>
          <w:t>技術</w:t>
        </w:r>
      </w:ins>
      <w:del w:id="416" w:author="franklyzzm" w:date="2020-08-30T16:52:29Z">
        <w:r>
          <w:rPr>
            <w:rFonts w:eastAsia="仿宋_GB2312"/>
            <w:sz w:val="32"/>
            <w:szCs w:val="32"/>
          </w:rPr>
          <w:delText>工</w:delText>
        </w:r>
      </w:del>
      <w:del w:id="417" w:author="franklyzzm" w:date="2020-08-30T16:52:28Z">
        <w:r>
          <w:rPr>
            <w:rFonts w:eastAsia="仿宋_GB2312"/>
            <w:sz w:val="32"/>
            <w:szCs w:val="32"/>
          </w:rPr>
          <w:delText>艺</w:delText>
        </w:r>
      </w:del>
    </w:p>
    <w:p>
      <w:pPr>
        <w:ind w:left="2137" w:leftChars="713" w:hanging="640" w:hangingChars="200"/>
        <w:rPr>
          <w:rFonts w:eastAsia="仿宋_GB2312"/>
          <w:sz w:val="32"/>
          <w:szCs w:val="32"/>
        </w:rPr>
        <w:pPrChange w:id="418" w:author="franklyzzm" w:date="2020-08-30T16:51:01Z">
          <w:pPr>
            <w:ind w:left="1470" w:leftChars="700"/>
          </w:pPr>
        </w:pPrChange>
      </w:pPr>
      <w:r>
        <w:rPr>
          <w:rFonts w:eastAsia="仿宋_GB2312"/>
          <w:sz w:val="32"/>
          <w:szCs w:val="32"/>
        </w:rPr>
        <w:t xml:space="preserve">07X. </w:t>
      </w:r>
      <w:del w:id="419" w:author="franklyzzm" w:date="2020-08-30T16:52:37Z">
        <w:r>
          <w:rPr>
            <w:rFonts w:eastAsia="仿宋_GB2312"/>
            <w:sz w:val="32"/>
            <w:szCs w:val="32"/>
            <w:lang w:val="en-US"/>
            <w:rPrChange w:id="420" w:author="franklyzzm" w:date="2020-08-30T16:54:40Z">
              <w:rPr>
                <w:rFonts w:eastAsia="仿宋_GB2312"/>
                <w:sz w:val="32"/>
                <w:szCs w:val="32"/>
                <w:lang w:val="en-US"/>
              </w:rPr>
            </w:rPrChange>
          </w:rPr>
          <w:delText>颜料</w:delText>
        </w:r>
      </w:del>
      <w:ins w:id="422" w:author="franklyzzm" w:date="2020-08-30T16:52:40Z">
        <w:r>
          <w:rPr>
            <w:rFonts w:eastAsia="仿宋_GB2312"/>
            <w:sz w:val="32"/>
            <w:szCs w:val="32"/>
          </w:rPr>
          <w:t>感光材料</w:t>
        </w:r>
      </w:ins>
      <w:r>
        <w:rPr>
          <w:rFonts w:eastAsia="仿宋_GB2312"/>
          <w:sz w:val="32"/>
          <w:szCs w:val="32"/>
        </w:rPr>
        <w:t>生产技术</w:t>
      </w:r>
    </w:p>
    <w:p>
      <w:pPr>
        <w:ind w:left="2137" w:leftChars="713" w:hanging="640" w:hangingChars="200"/>
        <w:rPr>
          <w:rFonts w:eastAsia="仿宋_GB2312"/>
          <w:sz w:val="32"/>
          <w:szCs w:val="32"/>
        </w:rPr>
        <w:pPrChange w:id="423" w:author="franklyzzm" w:date="2020-08-30T16:54:40Z">
          <w:pPr>
            <w:ind w:left="1470" w:leftChars="700"/>
          </w:pPr>
        </w:pPrChange>
      </w:pPr>
      <w:r>
        <w:rPr>
          <w:rFonts w:eastAsia="仿宋_GB2312"/>
          <w:sz w:val="32"/>
          <w:szCs w:val="32"/>
        </w:rPr>
        <w:t xml:space="preserve">08X. </w:t>
      </w:r>
      <w:del w:id="424" w:author="franklyzzm" w:date="2020-08-30T16:52:46Z">
        <w:r>
          <w:rPr>
            <w:rFonts w:eastAsia="仿宋_GB2312"/>
            <w:sz w:val="32"/>
            <w:szCs w:val="32"/>
            <w:lang w:val="en-US"/>
            <w:rPrChange w:id="425" w:author="franklyzzm" w:date="2020-08-30T16:54:40Z">
              <w:rPr>
                <w:rFonts w:eastAsia="仿宋_GB2312"/>
                <w:sz w:val="32"/>
                <w:szCs w:val="32"/>
                <w:lang w:val="en-US"/>
              </w:rPr>
            </w:rPrChange>
          </w:rPr>
          <w:delText>甲苯歧化工艺</w:delText>
        </w:r>
      </w:del>
      <w:ins w:id="427" w:author="franklyzzm" w:date="2020-08-30T16:52:47Z">
        <w:r>
          <w:rPr>
            <w:rFonts w:eastAsia="仿宋_GB2312"/>
            <w:sz w:val="32"/>
            <w:szCs w:val="32"/>
          </w:rPr>
          <w:t>合成</w:t>
        </w:r>
      </w:ins>
      <w:ins w:id="428" w:author="franklyzzm" w:date="2020-08-30T16:52:49Z">
        <w:r>
          <w:rPr>
            <w:rFonts w:eastAsia="仿宋_GB2312"/>
            <w:sz w:val="32"/>
            <w:szCs w:val="32"/>
          </w:rPr>
          <w:t>纖維</w:t>
        </w:r>
      </w:ins>
      <w:ins w:id="429" w:author="franklyzzm" w:date="2020-08-30T16:52:53Z">
        <w:r>
          <w:rPr>
            <w:rFonts w:eastAsia="仿宋_GB2312"/>
            <w:sz w:val="32"/>
            <w:szCs w:val="32"/>
          </w:rPr>
          <w:t>生產</w:t>
        </w:r>
      </w:ins>
      <w:r>
        <w:rPr>
          <w:rFonts w:eastAsia="仿宋_GB2312"/>
          <w:sz w:val="32"/>
          <w:szCs w:val="32"/>
        </w:rPr>
        <w:t>技术</w:t>
      </w:r>
    </w:p>
    <w:p>
      <w:pPr>
        <w:ind w:left="2137" w:leftChars="713" w:hanging="640" w:hangingChars="200"/>
        <w:rPr>
          <w:rFonts w:eastAsia="仿宋_GB2312"/>
          <w:sz w:val="32"/>
          <w:szCs w:val="32"/>
        </w:rPr>
        <w:pPrChange w:id="430" w:author="franklyzzm" w:date="2020-08-30T16:54:40Z">
          <w:pPr>
            <w:ind w:left="1470" w:leftChars="700"/>
          </w:pPr>
        </w:pPrChange>
      </w:pPr>
      <w:r>
        <w:rPr>
          <w:rFonts w:eastAsia="仿宋_GB2312"/>
          <w:sz w:val="32"/>
          <w:szCs w:val="32"/>
        </w:rPr>
        <w:t xml:space="preserve">09X. </w:t>
      </w:r>
      <w:del w:id="431" w:author="franklyzzm" w:date="2020-08-30T16:53:02Z">
        <w:r>
          <w:rPr>
            <w:rFonts w:eastAsia="仿宋_GB2312"/>
            <w:sz w:val="32"/>
            <w:szCs w:val="32"/>
            <w:lang w:val="en-US"/>
            <w:rPrChange w:id="432" w:author="franklyzzm" w:date="2020-08-30T16:54:40Z">
              <w:rPr>
                <w:rFonts w:eastAsia="仿宋_GB2312"/>
                <w:sz w:val="32"/>
                <w:szCs w:val="32"/>
                <w:lang w:val="en-US"/>
              </w:rPr>
            </w:rPrChange>
          </w:rPr>
          <w:delText>芳烃抽提成套工艺</w:delText>
        </w:r>
      </w:del>
      <w:ins w:id="434" w:author="franklyzzm" w:date="2020-08-30T16:53:05Z">
        <w:r>
          <w:rPr>
            <w:rFonts w:eastAsia="仿宋_GB2312"/>
            <w:sz w:val="32"/>
            <w:szCs w:val="32"/>
          </w:rPr>
          <w:t>合成</w:t>
        </w:r>
      </w:ins>
      <w:ins w:id="435" w:author="franklyzzm" w:date="2020-08-30T16:53:20Z">
        <w:r>
          <w:rPr>
            <w:rFonts w:eastAsia="仿宋_GB2312"/>
            <w:sz w:val="32"/>
            <w:szCs w:val="32"/>
          </w:rPr>
          <w:t>樹脂</w:t>
        </w:r>
      </w:ins>
      <w:ins w:id="436" w:author="franklyzzm" w:date="2020-08-30T16:53:23Z">
        <w:r>
          <w:rPr>
            <w:rFonts w:eastAsia="仿宋_GB2312"/>
            <w:sz w:val="32"/>
            <w:szCs w:val="32"/>
          </w:rPr>
          <w:t>及</w:t>
        </w:r>
      </w:ins>
      <w:ins w:id="437" w:author="franklyzzm" w:date="2020-08-30T16:53:24Z">
        <w:r>
          <w:rPr>
            <w:rFonts w:eastAsia="仿宋_GB2312"/>
            <w:sz w:val="32"/>
            <w:szCs w:val="32"/>
          </w:rPr>
          <w:t>其</w:t>
        </w:r>
      </w:ins>
      <w:ins w:id="438" w:author="franklyzzm" w:date="2020-08-30T16:53:25Z">
        <w:r>
          <w:rPr>
            <w:rFonts w:eastAsia="仿宋_GB2312"/>
            <w:sz w:val="32"/>
            <w:szCs w:val="32"/>
          </w:rPr>
          <w:t>製品</w:t>
        </w:r>
      </w:ins>
      <w:ins w:id="439" w:author="franklyzzm" w:date="2020-08-30T16:53:27Z">
        <w:r>
          <w:rPr>
            <w:rFonts w:eastAsia="仿宋_GB2312"/>
            <w:sz w:val="32"/>
            <w:szCs w:val="32"/>
          </w:rPr>
          <w:t>生產</w:t>
        </w:r>
      </w:ins>
      <w:r>
        <w:rPr>
          <w:rFonts w:eastAsia="仿宋_GB2312"/>
          <w:sz w:val="32"/>
          <w:szCs w:val="32"/>
        </w:rPr>
        <w:t>技术</w:t>
      </w:r>
    </w:p>
    <w:p>
      <w:pPr>
        <w:ind w:left="2137" w:leftChars="713" w:hanging="640" w:hangingChars="200"/>
        <w:rPr>
          <w:rFonts w:eastAsia="仿宋_GB2312"/>
          <w:sz w:val="32"/>
          <w:szCs w:val="32"/>
        </w:rPr>
        <w:pPrChange w:id="440" w:author="franklyzzm" w:date="2020-08-30T16:54:40Z">
          <w:pPr>
            <w:ind w:left="1470" w:leftChars="700"/>
          </w:pPr>
        </w:pPrChange>
      </w:pPr>
      <w:r>
        <w:rPr>
          <w:rFonts w:eastAsia="仿宋_GB2312"/>
          <w:sz w:val="32"/>
          <w:szCs w:val="32"/>
        </w:rPr>
        <w:t xml:space="preserve">10X. </w:t>
      </w:r>
      <w:del w:id="441" w:author="franklyzzm" w:date="2020-08-30T16:53:41Z">
        <w:r>
          <w:rPr>
            <w:rFonts w:eastAsia="仿宋_GB2312"/>
            <w:sz w:val="32"/>
            <w:szCs w:val="32"/>
            <w:lang w:val="en-US"/>
            <w:rPrChange w:id="442" w:author="franklyzzm" w:date="2020-08-30T16:54:40Z">
              <w:rPr>
                <w:rFonts w:eastAsia="仿宋_GB2312"/>
                <w:sz w:val="32"/>
                <w:szCs w:val="32"/>
                <w:lang w:val="en-US"/>
              </w:rPr>
            </w:rPrChange>
          </w:rPr>
          <w:delText>丁二烯DMF法抽提成套工艺</w:delText>
        </w:r>
      </w:del>
      <w:ins w:id="444" w:author="franklyzzm" w:date="2020-08-30T16:53:43Z">
        <w:r>
          <w:rPr>
            <w:rFonts w:eastAsia="仿宋_GB2312"/>
            <w:sz w:val="32"/>
            <w:szCs w:val="32"/>
          </w:rPr>
          <w:t>工業</w:t>
        </w:r>
      </w:ins>
      <w:ins w:id="445" w:author="franklyzzm" w:date="2020-08-30T16:53:47Z">
        <w:r>
          <w:rPr>
            <w:rFonts w:eastAsia="仿宋_GB2312"/>
            <w:sz w:val="32"/>
            <w:szCs w:val="32"/>
          </w:rPr>
          <w:t>炸藥</w:t>
        </w:r>
      </w:ins>
      <w:ins w:id="446" w:author="franklyzzm" w:date="2020-08-30T16:53:49Z">
        <w:r>
          <w:rPr>
            <w:rFonts w:eastAsia="仿宋_GB2312"/>
            <w:sz w:val="32"/>
            <w:szCs w:val="32"/>
          </w:rPr>
          <w:t>及</w:t>
        </w:r>
      </w:ins>
      <w:ins w:id="447" w:author="franklyzzm" w:date="2020-08-30T16:53:50Z">
        <w:r>
          <w:rPr>
            <w:rFonts w:eastAsia="仿宋_GB2312"/>
            <w:sz w:val="32"/>
            <w:szCs w:val="32"/>
          </w:rPr>
          <w:t>其</w:t>
        </w:r>
      </w:ins>
      <w:ins w:id="448" w:author="franklyzzm" w:date="2020-08-30T16:53:53Z">
        <w:r>
          <w:rPr>
            <w:rFonts w:eastAsia="仿宋_GB2312"/>
            <w:sz w:val="32"/>
            <w:szCs w:val="32"/>
          </w:rPr>
          <w:t>生產</w:t>
        </w:r>
      </w:ins>
      <w:r>
        <w:rPr>
          <w:rFonts w:eastAsia="仿宋_GB2312"/>
          <w:sz w:val="32"/>
          <w:szCs w:val="32"/>
        </w:rPr>
        <w:t>技术</w:t>
      </w:r>
    </w:p>
    <w:p>
      <w:pPr>
        <w:ind w:left="2137" w:leftChars="713" w:hanging="640" w:hangingChars="200"/>
        <w:rPr>
          <w:rFonts w:eastAsia="仿宋_GB2312"/>
          <w:sz w:val="32"/>
          <w:szCs w:val="32"/>
        </w:rPr>
        <w:pPrChange w:id="449" w:author="franklyzzm" w:date="2020-08-30T16:54:40Z">
          <w:pPr>
            <w:ind w:left="1470" w:leftChars="700"/>
          </w:pPr>
        </w:pPrChange>
      </w:pPr>
      <w:r>
        <w:rPr>
          <w:rFonts w:eastAsia="仿宋_GB2312"/>
          <w:sz w:val="32"/>
          <w:szCs w:val="32"/>
        </w:rPr>
        <w:t xml:space="preserve">11X. </w:t>
      </w:r>
      <w:del w:id="450" w:author="franklyzzm" w:date="2020-08-30T16:54:05Z">
        <w:r>
          <w:rPr>
            <w:rFonts w:eastAsia="仿宋_GB2312"/>
            <w:sz w:val="32"/>
            <w:szCs w:val="32"/>
            <w:lang w:val="en-US"/>
            <w:rPrChange w:id="451" w:author="franklyzzm" w:date="2020-08-30T16:54:40Z">
              <w:rPr>
                <w:rFonts w:eastAsia="仿宋_GB2312"/>
                <w:sz w:val="32"/>
                <w:szCs w:val="32"/>
                <w:lang w:val="en-US"/>
              </w:rPr>
            </w:rPrChange>
          </w:rPr>
          <w:delText>丙烯腈成套工艺</w:delText>
        </w:r>
      </w:del>
      <w:ins w:id="453" w:author="franklyzzm" w:date="2020-08-30T16:54:07Z">
        <w:r>
          <w:rPr>
            <w:rFonts w:eastAsia="仿宋_GB2312"/>
            <w:sz w:val="32"/>
            <w:szCs w:val="32"/>
          </w:rPr>
          <w:t>工業</w:t>
        </w:r>
      </w:ins>
      <w:ins w:id="454" w:author="franklyzzm" w:date="2020-08-30T16:54:11Z">
        <w:r>
          <w:rPr>
            <w:rFonts w:eastAsia="仿宋_GB2312"/>
            <w:sz w:val="32"/>
            <w:szCs w:val="32"/>
          </w:rPr>
          <w:t>雷管</w:t>
        </w:r>
      </w:ins>
      <w:ins w:id="455" w:author="franklyzzm" w:date="2020-08-30T16:54:12Z">
        <w:r>
          <w:rPr>
            <w:rFonts w:eastAsia="仿宋_GB2312"/>
            <w:sz w:val="32"/>
            <w:szCs w:val="32"/>
          </w:rPr>
          <w:t>及</w:t>
        </w:r>
      </w:ins>
      <w:ins w:id="456" w:author="franklyzzm" w:date="2020-08-30T16:54:13Z">
        <w:r>
          <w:rPr>
            <w:rFonts w:eastAsia="仿宋_GB2312"/>
            <w:sz w:val="32"/>
            <w:szCs w:val="32"/>
          </w:rPr>
          <w:t>其</w:t>
        </w:r>
      </w:ins>
      <w:ins w:id="457" w:author="franklyzzm" w:date="2020-08-30T16:54:15Z">
        <w:r>
          <w:rPr>
            <w:rFonts w:eastAsia="仿宋_GB2312"/>
            <w:sz w:val="32"/>
            <w:szCs w:val="32"/>
          </w:rPr>
          <w:t>生產</w:t>
        </w:r>
      </w:ins>
      <w:r>
        <w:rPr>
          <w:rFonts w:eastAsia="仿宋_GB2312"/>
          <w:sz w:val="32"/>
          <w:szCs w:val="32"/>
        </w:rPr>
        <w:t>技术</w:t>
      </w:r>
    </w:p>
    <w:p>
      <w:pPr>
        <w:ind w:left="1470" w:leftChars="700"/>
        <w:rPr>
          <w:del w:id="458" w:author="franklyzzm" w:date="2020-08-30T16:54:20Z"/>
          <w:rFonts w:eastAsia="仿宋_GB2312"/>
          <w:sz w:val="32"/>
          <w:szCs w:val="32"/>
        </w:rPr>
      </w:pPr>
      <w:del w:id="459" w:author="franklyzzm" w:date="2020-08-30T16:54:20Z">
        <w:r>
          <w:rPr>
            <w:rFonts w:eastAsia="仿宋_GB2312"/>
            <w:sz w:val="32"/>
            <w:szCs w:val="32"/>
          </w:rPr>
          <w:delText>12X. 聚脂成套工艺技术</w:delText>
        </w:r>
      </w:del>
    </w:p>
    <w:p>
      <w:pPr>
        <w:ind w:left="1470" w:leftChars="700"/>
        <w:rPr>
          <w:del w:id="460" w:author="franklyzzm" w:date="2020-08-30T16:54:20Z"/>
          <w:rFonts w:eastAsia="仿宋_GB2312"/>
          <w:sz w:val="32"/>
          <w:szCs w:val="32"/>
        </w:rPr>
      </w:pPr>
      <w:del w:id="461" w:author="franklyzzm" w:date="2020-08-30T16:54:20Z">
        <w:r>
          <w:rPr>
            <w:rFonts w:eastAsia="仿宋_GB2312"/>
            <w:sz w:val="32"/>
            <w:szCs w:val="32"/>
          </w:rPr>
          <w:delText>13X. 二元酸工艺技术</w:delText>
        </w:r>
      </w:del>
    </w:p>
    <w:p>
      <w:pPr>
        <w:ind w:left="1050" w:leftChars="500"/>
        <w:rPr>
          <w:rFonts w:eastAsia="黑体"/>
          <w:sz w:val="32"/>
          <w:szCs w:val="32"/>
        </w:rPr>
      </w:pPr>
      <w:r>
        <w:rPr>
          <w:rFonts w:eastAsia="黑体"/>
          <w:sz w:val="32"/>
          <w:szCs w:val="32"/>
        </w:rPr>
        <w:t>27 医药制造业</w:t>
      </w:r>
    </w:p>
    <w:p>
      <w:pPr>
        <w:ind w:left="2137" w:leftChars="713" w:hanging="640" w:hangingChars="200"/>
        <w:rPr>
          <w:ins w:id="462" w:author="franklyzzm" w:date="2020-08-30T16:43:31Z"/>
          <w:rFonts w:eastAsia="仿宋_GB2312"/>
          <w:sz w:val="32"/>
          <w:szCs w:val="32"/>
        </w:rPr>
      </w:pPr>
      <w:r>
        <w:rPr>
          <w:rFonts w:eastAsia="仿宋_GB2312"/>
          <w:sz w:val="32"/>
          <w:szCs w:val="32"/>
        </w:rPr>
        <w:t xml:space="preserve">01J. </w:t>
      </w:r>
      <w:ins w:id="463" w:author="franklyzzm" w:date="2020-08-30T17:25:46Z">
        <w:r>
          <w:rPr>
            <w:rFonts w:eastAsia="仿宋_GB2312"/>
            <w:sz w:val="32"/>
            <w:szCs w:val="32"/>
          </w:rPr>
          <w:t>中藥材資源及生產技術</w:t>
        </w:r>
      </w:ins>
      <w:del w:id="464" w:author="franklyzzm" w:date="2020-08-30T17:25:01Z">
        <w:r>
          <w:rPr>
            <w:rFonts w:eastAsia="仿宋_GB2312"/>
            <w:sz w:val="32"/>
            <w:szCs w:val="32"/>
            <w:lang w:val="en-US"/>
          </w:rPr>
          <w:delText>软木塞烫蜡包装药品工艺</w:delText>
        </w:r>
      </w:del>
    </w:p>
    <w:p>
      <w:pPr>
        <w:ind w:left="2137" w:leftChars="713" w:hanging="640" w:hangingChars="200"/>
        <w:rPr>
          <w:ins w:id="465" w:author="franklyzzm" w:date="2020-08-30T16:43:32Z"/>
          <w:rFonts w:eastAsia="仿宋_GB2312"/>
          <w:sz w:val="32"/>
          <w:szCs w:val="32"/>
        </w:rPr>
      </w:pPr>
      <w:ins w:id="466" w:author="franklyzzm" w:date="2020-08-30T16:43:32Z">
        <w:r>
          <w:rPr>
            <w:rFonts w:eastAsia="仿宋_GB2312"/>
            <w:sz w:val="32"/>
            <w:szCs w:val="32"/>
          </w:rPr>
          <w:t>0</w:t>
        </w:r>
      </w:ins>
      <w:ins w:id="467" w:author="franklyzzm" w:date="2020-08-30T16:43:47Z">
        <w:r>
          <w:rPr>
            <w:rFonts w:eastAsia="仿宋_GB2312"/>
            <w:sz w:val="32"/>
            <w:szCs w:val="32"/>
          </w:rPr>
          <w:t>2</w:t>
        </w:r>
      </w:ins>
      <w:ins w:id="468" w:author="franklyzzm" w:date="2020-08-30T16:43:32Z">
        <w:r>
          <w:rPr>
            <w:rFonts w:eastAsia="仿宋_GB2312"/>
            <w:sz w:val="32"/>
            <w:szCs w:val="32"/>
          </w:rPr>
          <w:t xml:space="preserve">J. </w:t>
        </w:r>
      </w:ins>
      <w:ins w:id="469" w:author="franklyzzm" w:date="2020-08-30T17:25:50Z">
        <w:r>
          <w:rPr>
            <w:rFonts w:eastAsia="仿宋_GB2312"/>
            <w:sz w:val="32"/>
            <w:szCs w:val="32"/>
          </w:rPr>
          <w:t>中藥飲片炮製技術</w:t>
        </w:r>
      </w:ins>
    </w:p>
    <w:p>
      <w:pPr>
        <w:ind w:left="2137" w:leftChars="713" w:hanging="640" w:hangingChars="200"/>
        <w:rPr>
          <w:ins w:id="470" w:author="franklyzzm" w:date="2020-08-30T16:43:44Z"/>
          <w:rFonts w:eastAsia="仿宋_GB2312"/>
          <w:sz w:val="32"/>
          <w:szCs w:val="32"/>
        </w:rPr>
      </w:pPr>
      <w:ins w:id="471" w:author="franklyzzm" w:date="2020-08-30T16:43:44Z">
        <w:r>
          <w:rPr>
            <w:rFonts w:eastAsia="仿宋_GB2312"/>
            <w:sz w:val="32"/>
            <w:szCs w:val="32"/>
          </w:rPr>
          <w:t>01</w:t>
        </w:r>
      </w:ins>
      <w:ins w:id="472" w:author="franklyzzm" w:date="2020-08-30T16:43:53Z">
        <w:r>
          <w:rPr>
            <w:rFonts w:eastAsia="仿宋_GB2312"/>
            <w:sz w:val="32"/>
            <w:szCs w:val="32"/>
          </w:rPr>
          <w:t>X</w:t>
        </w:r>
      </w:ins>
      <w:ins w:id="473" w:author="franklyzzm" w:date="2020-08-30T16:43:44Z">
        <w:r>
          <w:rPr>
            <w:rFonts w:eastAsia="仿宋_GB2312"/>
            <w:sz w:val="32"/>
            <w:szCs w:val="32"/>
          </w:rPr>
          <w:t xml:space="preserve">. </w:t>
        </w:r>
      </w:ins>
      <w:ins w:id="474" w:author="franklyzzm" w:date="2020-08-30T16:46:16Z">
        <w:r>
          <w:rPr>
            <w:rFonts w:eastAsia="仿宋_GB2312"/>
            <w:sz w:val="32"/>
            <w:szCs w:val="32"/>
          </w:rPr>
          <w:t>中</w:t>
        </w:r>
      </w:ins>
      <w:ins w:id="475" w:author="franklyzzm" w:date="2020-08-30T16:46:23Z">
        <w:r>
          <w:rPr>
            <w:rFonts w:eastAsia="仿宋_GB2312"/>
            <w:sz w:val="32"/>
            <w:szCs w:val="32"/>
          </w:rPr>
          <w:t>藥材</w:t>
        </w:r>
      </w:ins>
      <w:ins w:id="476" w:author="franklyzzm" w:date="2020-08-30T16:46:26Z">
        <w:r>
          <w:rPr>
            <w:rFonts w:eastAsia="仿宋_GB2312"/>
            <w:sz w:val="32"/>
            <w:szCs w:val="32"/>
          </w:rPr>
          <w:t>資源</w:t>
        </w:r>
      </w:ins>
      <w:ins w:id="477" w:author="franklyzzm" w:date="2020-08-30T16:47:10Z">
        <w:r>
          <w:rPr>
            <w:rFonts w:eastAsia="仿宋_GB2312"/>
            <w:sz w:val="32"/>
            <w:szCs w:val="32"/>
          </w:rPr>
          <w:t>及</w:t>
        </w:r>
      </w:ins>
      <w:ins w:id="478" w:author="franklyzzm" w:date="2020-08-30T16:47:14Z">
        <w:r>
          <w:rPr>
            <w:rFonts w:eastAsia="仿宋_GB2312"/>
            <w:sz w:val="32"/>
            <w:szCs w:val="32"/>
          </w:rPr>
          <w:t>生產</w:t>
        </w:r>
      </w:ins>
      <w:ins w:id="479" w:author="franklyzzm" w:date="2020-08-30T16:47:15Z">
        <w:r>
          <w:rPr>
            <w:rFonts w:eastAsia="仿宋_GB2312"/>
            <w:sz w:val="32"/>
            <w:szCs w:val="32"/>
          </w:rPr>
          <w:t>技術</w:t>
        </w:r>
      </w:ins>
    </w:p>
    <w:p>
      <w:pPr>
        <w:ind w:left="2137" w:leftChars="713" w:hanging="640" w:hangingChars="200"/>
        <w:rPr>
          <w:ins w:id="480" w:author="franklyzzm" w:date="2020-08-30T16:47:22Z"/>
          <w:rFonts w:eastAsia="仿宋_GB2312"/>
          <w:sz w:val="32"/>
          <w:szCs w:val="32"/>
        </w:rPr>
      </w:pPr>
      <w:ins w:id="481" w:author="franklyzzm" w:date="2020-08-30T16:47:22Z">
        <w:r>
          <w:rPr>
            <w:rFonts w:eastAsia="仿宋_GB2312"/>
            <w:sz w:val="32"/>
            <w:szCs w:val="32"/>
          </w:rPr>
          <w:t>0</w:t>
        </w:r>
      </w:ins>
      <w:ins w:id="482" w:author="franklyzzm" w:date="2020-08-30T16:47:43Z">
        <w:r>
          <w:rPr>
            <w:rFonts w:eastAsia="仿宋_GB2312"/>
            <w:sz w:val="32"/>
            <w:szCs w:val="32"/>
          </w:rPr>
          <w:t>2</w:t>
        </w:r>
      </w:ins>
      <w:ins w:id="483" w:author="franklyzzm" w:date="2020-08-30T16:47:22Z">
        <w:r>
          <w:rPr>
            <w:rFonts w:eastAsia="仿宋_GB2312"/>
            <w:sz w:val="32"/>
            <w:szCs w:val="32"/>
          </w:rPr>
          <w:t xml:space="preserve">X. </w:t>
        </w:r>
      </w:ins>
      <w:ins w:id="484" w:author="franklyzzm" w:date="2020-08-30T16:48:08Z">
        <w:r>
          <w:rPr>
            <w:rFonts w:eastAsia="仿宋_GB2312"/>
            <w:sz w:val="32"/>
            <w:szCs w:val="32"/>
          </w:rPr>
          <w:t>生物</w:t>
        </w:r>
      </w:ins>
      <w:ins w:id="485" w:author="franklyzzm" w:date="2020-08-30T16:48:09Z">
        <w:r>
          <w:rPr>
            <w:rFonts w:eastAsia="仿宋_GB2312"/>
            <w:sz w:val="32"/>
            <w:szCs w:val="32"/>
          </w:rPr>
          <w:t>技術</w:t>
        </w:r>
      </w:ins>
      <w:ins w:id="486" w:author="franklyzzm" w:date="2020-08-30T16:48:11Z">
        <w:r>
          <w:rPr>
            <w:rFonts w:eastAsia="仿宋_GB2312"/>
            <w:sz w:val="32"/>
            <w:szCs w:val="32"/>
          </w:rPr>
          <w:t>藥物</w:t>
        </w:r>
      </w:ins>
      <w:ins w:id="487" w:author="franklyzzm" w:date="2020-08-30T16:47:22Z">
        <w:r>
          <w:rPr>
            <w:rFonts w:eastAsia="仿宋_GB2312"/>
            <w:sz w:val="32"/>
            <w:szCs w:val="32"/>
          </w:rPr>
          <w:t>生產技術</w:t>
        </w:r>
      </w:ins>
    </w:p>
    <w:p>
      <w:pPr>
        <w:ind w:left="2137" w:leftChars="713" w:hanging="640" w:hangingChars="200"/>
        <w:rPr>
          <w:ins w:id="488" w:author="franklyzzm" w:date="2020-08-30T17:41:23Z"/>
          <w:rFonts w:eastAsia="仿宋_GB2312"/>
          <w:sz w:val="32"/>
          <w:szCs w:val="32"/>
        </w:rPr>
      </w:pPr>
      <w:ins w:id="489" w:author="franklyzzm" w:date="2020-08-30T16:47:23Z">
        <w:r>
          <w:rPr>
            <w:rFonts w:eastAsia="仿宋_GB2312"/>
            <w:sz w:val="32"/>
            <w:szCs w:val="32"/>
          </w:rPr>
          <w:t>0</w:t>
        </w:r>
      </w:ins>
      <w:ins w:id="490" w:author="franklyzzm" w:date="2020-08-30T16:47:44Z">
        <w:r>
          <w:rPr>
            <w:rFonts w:eastAsia="仿宋_GB2312"/>
            <w:sz w:val="32"/>
            <w:szCs w:val="32"/>
          </w:rPr>
          <w:t>3</w:t>
        </w:r>
      </w:ins>
      <w:ins w:id="491" w:author="franklyzzm" w:date="2020-08-30T16:47:23Z">
        <w:r>
          <w:rPr>
            <w:rFonts w:eastAsia="仿宋_GB2312"/>
            <w:sz w:val="32"/>
            <w:szCs w:val="32"/>
          </w:rPr>
          <w:t xml:space="preserve">X. </w:t>
        </w:r>
      </w:ins>
      <w:ins w:id="492" w:author="franklyzzm" w:date="2020-08-30T17:47:40Z">
        <w:r>
          <w:rPr>
            <w:rFonts w:eastAsia="仿宋_GB2312"/>
            <w:sz w:val="32"/>
            <w:szCs w:val="32"/>
          </w:rPr>
          <w:t>中藥的配方和生產技術</w:t>
        </w:r>
      </w:ins>
    </w:p>
    <w:p>
      <w:pPr>
        <w:ind w:left="2137" w:leftChars="713" w:hanging="640" w:hangingChars="200"/>
        <w:rPr>
          <w:ins w:id="493" w:author="franklyzzm" w:date="2020-08-30T16:47:24Z"/>
          <w:rFonts w:eastAsia="仿宋_GB2312"/>
          <w:sz w:val="32"/>
          <w:szCs w:val="32"/>
        </w:rPr>
      </w:pPr>
      <w:ins w:id="494" w:author="franklyzzm" w:date="2020-08-30T16:47:24Z">
        <w:r>
          <w:rPr>
            <w:rFonts w:eastAsia="仿宋_GB2312"/>
            <w:sz w:val="32"/>
            <w:szCs w:val="32"/>
          </w:rPr>
          <w:t>0</w:t>
        </w:r>
      </w:ins>
      <w:ins w:id="495" w:author="franklyzzm" w:date="2020-08-30T16:47:45Z">
        <w:r>
          <w:rPr>
            <w:rFonts w:eastAsia="仿宋_GB2312"/>
            <w:sz w:val="32"/>
            <w:szCs w:val="32"/>
          </w:rPr>
          <w:t>4</w:t>
        </w:r>
      </w:ins>
      <w:ins w:id="496" w:author="franklyzzm" w:date="2020-08-30T16:47:24Z">
        <w:r>
          <w:rPr>
            <w:rFonts w:eastAsia="仿宋_GB2312"/>
            <w:sz w:val="32"/>
            <w:szCs w:val="32"/>
          </w:rPr>
          <w:t xml:space="preserve">X. </w:t>
        </w:r>
      </w:ins>
      <w:ins w:id="497" w:author="franklyzzm" w:date="2020-08-30T17:47:45Z">
        <w:r>
          <w:rPr>
            <w:rFonts w:eastAsia="仿宋_GB2312"/>
            <w:sz w:val="32"/>
            <w:szCs w:val="32"/>
          </w:rPr>
          <w:t>組織工程醫療器械產品的製備和加工技術</w:t>
        </w:r>
      </w:ins>
    </w:p>
    <w:p>
      <w:pPr>
        <w:ind w:left="2137" w:leftChars="713" w:hanging="640" w:hangingChars="200"/>
        <w:rPr>
          <w:del w:id="498" w:author="franklyzzm" w:date="2020-08-30T16:50:16Z"/>
          <w:rFonts w:eastAsia="仿宋_GB2312"/>
          <w:sz w:val="32"/>
          <w:szCs w:val="32"/>
        </w:rPr>
      </w:pPr>
    </w:p>
    <w:p>
      <w:pPr>
        <w:ind w:left="1050" w:leftChars="500"/>
        <w:rPr>
          <w:rFonts w:eastAsia="黑体"/>
          <w:sz w:val="32"/>
          <w:szCs w:val="32"/>
        </w:rPr>
      </w:pPr>
      <w:r>
        <w:rPr>
          <w:rFonts w:eastAsia="黑体"/>
          <w:sz w:val="32"/>
          <w:szCs w:val="32"/>
        </w:rPr>
        <w:t>28 化学纤维制造业</w:t>
      </w:r>
    </w:p>
    <w:p>
      <w:pPr>
        <w:ind w:left="1050" w:leftChars="500"/>
        <w:rPr>
          <w:ins w:id="499" w:author="franklyzzm" w:date="2020-08-30T15:37:18Z"/>
          <w:rFonts w:eastAsia="黑体"/>
          <w:sz w:val="32"/>
          <w:szCs w:val="32"/>
        </w:rPr>
      </w:pPr>
      <w:r>
        <w:rPr>
          <w:rFonts w:eastAsia="黑体"/>
          <w:sz w:val="32"/>
          <w:szCs w:val="32"/>
        </w:rPr>
        <w:t>29 橡胶制品业</w:t>
      </w:r>
    </w:p>
    <w:p>
      <w:pPr>
        <w:ind w:left="1470" w:leftChars="700"/>
        <w:rPr>
          <w:rFonts w:eastAsia="黑体"/>
          <w:sz w:val="32"/>
          <w:szCs w:val="32"/>
        </w:rPr>
        <w:pPrChange w:id="500" w:author="franklyzzm" w:date="2020-08-30T15:37:21Z">
          <w:pPr>
            <w:ind w:left="1050" w:leftChars="500"/>
          </w:pPr>
        </w:pPrChange>
      </w:pPr>
      <w:ins w:id="501" w:author="franklyzzm" w:date="2020-08-30T15:37:19Z">
        <w:r>
          <w:rPr>
            <w:rFonts w:eastAsia="仿宋_GB2312"/>
            <w:sz w:val="32"/>
            <w:szCs w:val="32"/>
          </w:rPr>
          <w:t>0</w:t>
        </w:r>
      </w:ins>
      <w:ins w:id="502" w:author="franklyzzm" w:date="2020-08-30T16:42:55Z">
        <w:r>
          <w:rPr>
            <w:rFonts w:eastAsia="仿宋_GB2312"/>
            <w:sz w:val="32"/>
            <w:szCs w:val="32"/>
          </w:rPr>
          <w:t>1</w:t>
        </w:r>
      </w:ins>
      <w:ins w:id="503" w:author="franklyzzm" w:date="2020-08-30T15:37:19Z">
        <w:r>
          <w:rPr>
            <w:rFonts w:eastAsia="仿宋_GB2312"/>
            <w:sz w:val="32"/>
            <w:szCs w:val="32"/>
          </w:rPr>
          <w:t xml:space="preserve">X. </w:t>
        </w:r>
      </w:ins>
      <w:ins w:id="504" w:author="franklyzzm" w:date="2020-08-30T16:43:05Z">
        <w:r>
          <w:rPr>
            <w:rFonts w:eastAsia="仿宋_GB2312"/>
            <w:sz w:val="32"/>
            <w:szCs w:val="32"/>
          </w:rPr>
          <w:t>橡膠製品</w:t>
        </w:r>
      </w:ins>
      <w:ins w:id="505" w:author="franklyzzm" w:date="2020-08-30T15:37:19Z">
        <w:r>
          <w:rPr>
            <w:rFonts w:eastAsia="仿宋_GB2312"/>
            <w:sz w:val="32"/>
            <w:szCs w:val="32"/>
          </w:rPr>
          <w:t>生产技术</w:t>
        </w:r>
      </w:ins>
    </w:p>
    <w:p>
      <w:pPr>
        <w:ind w:left="1050" w:leftChars="500"/>
        <w:rPr>
          <w:rFonts w:eastAsia="黑体"/>
          <w:sz w:val="32"/>
          <w:szCs w:val="32"/>
        </w:rPr>
      </w:pPr>
      <w:r>
        <w:rPr>
          <w:rFonts w:eastAsia="黑体"/>
          <w:sz w:val="32"/>
          <w:szCs w:val="32"/>
        </w:rPr>
        <w:t>30 塑料制品业</w:t>
      </w:r>
    </w:p>
    <w:p>
      <w:pPr>
        <w:ind w:left="1050" w:leftChars="500"/>
        <w:rPr>
          <w:rFonts w:eastAsia="黑体"/>
          <w:sz w:val="32"/>
          <w:szCs w:val="32"/>
        </w:rPr>
      </w:pPr>
      <w:r>
        <w:rPr>
          <w:rFonts w:eastAsia="黑体"/>
          <w:sz w:val="32"/>
          <w:szCs w:val="32"/>
        </w:rPr>
        <w:t>31 非金属矿物制品业</w:t>
      </w:r>
    </w:p>
    <w:p>
      <w:pPr>
        <w:ind w:left="2137" w:leftChars="713" w:hanging="640" w:hangingChars="200"/>
        <w:rPr>
          <w:rFonts w:eastAsia="仿宋_GB2312"/>
          <w:sz w:val="32"/>
          <w:szCs w:val="32"/>
        </w:rPr>
      </w:pPr>
      <w:r>
        <w:rPr>
          <w:rFonts w:eastAsia="仿宋_GB2312"/>
          <w:sz w:val="32"/>
          <w:szCs w:val="32"/>
        </w:rPr>
        <w:t>01J.</w:t>
      </w:r>
      <w:ins w:id="506" w:author="franklyzzm" w:date="2020-08-30T16:41:00Z">
        <w:r>
          <w:rPr>
            <w:rFonts w:eastAsia="仿宋_GB2312"/>
            <w:sz w:val="32"/>
            <w:szCs w:val="32"/>
          </w:rPr>
          <w:t xml:space="preserve"> </w:t>
        </w:r>
      </w:ins>
      <w:del w:id="507" w:author="franklyzzm" w:date="2020-08-30T16:41:00Z">
        <w:r>
          <w:rPr>
            <w:rFonts w:eastAsia="仿宋_GB2312"/>
            <w:sz w:val="32"/>
            <w:szCs w:val="32"/>
          </w:rPr>
          <w:delText xml:space="preserve"> </w:delText>
        </w:r>
      </w:del>
      <w:del w:id="508" w:author="franklyzzm" w:date="2020-08-30T16:38:57Z">
        <w:r>
          <w:rPr>
            <w:rFonts w:eastAsia="仿宋_GB2312"/>
            <w:sz w:val="32"/>
            <w:szCs w:val="32"/>
            <w:lang w:val="en-US"/>
          </w:rPr>
          <w:delText>镁碳砖</w:delText>
        </w:r>
      </w:del>
      <w:ins w:id="509" w:author="franklyzzm" w:date="2020-08-30T16:38:58Z">
        <w:r>
          <w:rPr>
            <w:rFonts w:eastAsia="仿宋_GB2312"/>
            <w:sz w:val="32"/>
            <w:szCs w:val="32"/>
          </w:rPr>
          <w:t>非</w:t>
        </w:r>
      </w:ins>
      <w:ins w:id="510" w:author="franklyzzm" w:date="2020-08-30T16:39:05Z">
        <w:r>
          <w:rPr>
            <w:rFonts w:eastAsia="仿宋_GB2312"/>
            <w:sz w:val="32"/>
            <w:szCs w:val="32"/>
          </w:rPr>
          <w:t>晶</w:t>
        </w:r>
      </w:ins>
      <w:ins w:id="511" w:author="franklyzzm" w:date="2020-08-30T16:39:08Z">
        <w:r>
          <w:rPr>
            <w:rFonts w:eastAsia="仿宋_GB2312"/>
            <w:sz w:val="32"/>
            <w:szCs w:val="32"/>
          </w:rPr>
          <w:t>無幾</w:t>
        </w:r>
      </w:ins>
      <w:ins w:id="512" w:author="franklyzzm" w:date="2020-08-30T16:39:11Z">
        <w:r>
          <w:rPr>
            <w:rFonts w:eastAsia="仿宋_GB2312"/>
            <w:sz w:val="32"/>
            <w:szCs w:val="32"/>
          </w:rPr>
          <w:t>非金屬</w:t>
        </w:r>
      </w:ins>
      <w:ins w:id="513" w:author="franklyzzm" w:date="2020-08-30T16:39:14Z">
        <w:r>
          <w:rPr>
            <w:rFonts w:eastAsia="仿宋_GB2312"/>
            <w:sz w:val="32"/>
            <w:szCs w:val="32"/>
          </w:rPr>
          <w:t>材料</w:t>
        </w:r>
      </w:ins>
      <w:r>
        <w:rPr>
          <w:rFonts w:eastAsia="仿宋_GB2312"/>
          <w:sz w:val="32"/>
          <w:szCs w:val="32"/>
        </w:rPr>
        <w:t>生产技术</w:t>
      </w:r>
    </w:p>
    <w:p>
      <w:pPr>
        <w:ind w:left="2137" w:leftChars="713" w:hanging="640" w:hangingChars="200"/>
        <w:rPr>
          <w:rFonts w:eastAsia="仿宋_GB2312"/>
          <w:sz w:val="32"/>
          <w:szCs w:val="32"/>
        </w:rPr>
      </w:pPr>
      <w:r>
        <w:rPr>
          <w:rFonts w:eastAsia="仿宋_GB2312"/>
          <w:sz w:val="32"/>
          <w:szCs w:val="32"/>
        </w:rPr>
        <w:t>02J.</w:t>
      </w:r>
      <w:ins w:id="514" w:author="franklyzzm" w:date="2020-08-30T16:40:59Z">
        <w:r>
          <w:rPr>
            <w:rFonts w:eastAsia="仿宋_GB2312"/>
            <w:sz w:val="32"/>
            <w:szCs w:val="32"/>
          </w:rPr>
          <w:t xml:space="preserve"> </w:t>
        </w:r>
      </w:ins>
      <w:del w:id="515" w:author="franklyzzm" w:date="2020-08-30T16:40:58Z">
        <w:r>
          <w:rPr>
            <w:rFonts w:eastAsia="仿宋_GB2312"/>
            <w:sz w:val="32"/>
            <w:szCs w:val="32"/>
          </w:rPr>
          <w:delText xml:space="preserve"> </w:delText>
        </w:r>
      </w:del>
      <w:del w:id="516" w:author="franklyzzm" w:date="2020-08-30T16:39:27Z">
        <w:r>
          <w:rPr>
            <w:rFonts w:eastAsia="仿宋_GB2312"/>
            <w:sz w:val="32"/>
            <w:szCs w:val="32"/>
            <w:lang w:val="en-US"/>
          </w:rPr>
          <w:delText>耐火材料</w:delText>
        </w:r>
      </w:del>
      <w:ins w:id="517" w:author="franklyzzm" w:date="2020-08-30T16:39:35Z">
        <w:r>
          <w:rPr>
            <w:rFonts w:eastAsia="仿宋_GB2312"/>
            <w:sz w:val="32"/>
            <w:szCs w:val="32"/>
          </w:rPr>
          <w:t>低維</w:t>
        </w:r>
      </w:ins>
      <w:ins w:id="518" w:author="franklyzzm" w:date="2020-08-30T16:39:38Z">
        <w:r>
          <w:rPr>
            <w:rFonts w:eastAsia="仿宋_GB2312"/>
            <w:sz w:val="32"/>
            <w:szCs w:val="32"/>
          </w:rPr>
          <w:t>無幾</w:t>
        </w:r>
      </w:ins>
      <w:ins w:id="519" w:author="franklyzzm" w:date="2020-08-30T16:39:41Z">
        <w:r>
          <w:rPr>
            <w:rFonts w:eastAsia="仿宋_GB2312"/>
            <w:sz w:val="32"/>
            <w:szCs w:val="32"/>
          </w:rPr>
          <w:t>非金屬</w:t>
        </w:r>
      </w:ins>
      <w:ins w:id="520" w:author="franklyzzm" w:date="2020-08-30T16:39:43Z">
        <w:r>
          <w:rPr>
            <w:rFonts w:eastAsia="仿宋_GB2312"/>
            <w:sz w:val="32"/>
            <w:szCs w:val="32"/>
          </w:rPr>
          <w:t>材料</w:t>
        </w:r>
      </w:ins>
      <w:ins w:id="521" w:author="franklyzzm" w:date="2020-08-30T16:39:46Z">
        <w:r>
          <w:rPr>
            <w:rFonts w:eastAsia="仿宋_GB2312"/>
            <w:sz w:val="32"/>
            <w:szCs w:val="32"/>
          </w:rPr>
          <w:t>生產</w:t>
        </w:r>
      </w:ins>
      <w:r>
        <w:rPr>
          <w:rFonts w:eastAsia="仿宋_GB2312"/>
          <w:sz w:val="32"/>
          <w:szCs w:val="32"/>
        </w:rPr>
        <w:t>技术</w:t>
      </w:r>
    </w:p>
    <w:p>
      <w:pPr>
        <w:ind w:left="2137" w:leftChars="713" w:hanging="640" w:hangingChars="200"/>
        <w:rPr>
          <w:rFonts w:eastAsia="仿宋_GB2312"/>
          <w:spacing w:val="0"/>
          <w:kern w:val="2"/>
          <w:sz w:val="32"/>
          <w:szCs w:val="32"/>
          <w:rPrChange w:id="523" w:author="franklyzzm" w:date="2020-08-30T16:38:32Z">
            <w:rPr>
              <w:rFonts w:eastAsia="仿宋_GB2312"/>
              <w:color w:val="000000"/>
              <w:spacing w:val="2"/>
              <w:kern w:val="0"/>
              <w:sz w:val="32"/>
              <w:szCs w:val="32"/>
            </w:rPr>
          </w:rPrChange>
        </w:rPr>
        <w:pPrChange w:id="522" w:author="franklyzzm" w:date="2020-08-30T16:38:32Z">
          <w:pPr>
            <w:ind w:left="1050" w:leftChars="500"/>
          </w:pPr>
        </w:pPrChange>
      </w:pPr>
      <w:del w:id="524" w:author="franklyzzm" w:date="2020-08-30T16:38:22Z">
        <w:r>
          <w:rPr>
            <w:rFonts w:eastAsia="仿宋_GB2312"/>
            <w:spacing w:val="0"/>
            <w:kern w:val="2"/>
            <w:sz w:val="32"/>
            <w:szCs w:val="32"/>
            <w:rPrChange w:id="525" w:author="franklyzzm" w:date="2020-08-30T16:38:32Z">
              <w:rPr>
                <w:rFonts w:eastAsia="仿宋_GB2312"/>
                <w:color w:val="000000"/>
                <w:spacing w:val="2"/>
                <w:kern w:val="0"/>
                <w:sz w:val="32"/>
                <w:szCs w:val="32"/>
              </w:rPr>
            </w:rPrChange>
          </w:rPr>
          <w:delText xml:space="preserve"> </w:delText>
        </w:r>
      </w:del>
      <w:del w:id="527" w:author="franklyzzm" w:date="2020-08-30T16:38:21Z">
        <w:r>
          <w:rPr>
            <w:rFonts w:eastAsia="仿宋_GB2312"/>
            <w:spacing w:val="0"/>
            <w:kern w:val="2"/>
            <w:sz w:val="32"/>
            <w:szCs w:val="32"/>
            <w:rPrChange w:id="528" w:author="franklyzzm" w:date="2020-08-30T16:38:32Z">
              <w:rPr>
                <w:rFonts w:eastAsia="仿宋_GB2312"/>
                <w:color w:val="000000"/>
                <w:spacing w:val="2"/>
                <w:kern w:val="0"/>
                <w:sz w:val="32"/>
                <w:szCs w:val="32"/>
              </w:rPr>
            </w:rPrChange>
          </w:rPr>
          <w:delText xml:space="preserve">  </w:delText>
        </w:r>
      </w:del>
      <w:r>
        <w:rPr>
          <w:rFonts w:eastAsia="仿宋_GB2312"/>
          <w:spacing w:val="0"/>
          <w:kern w:val="2"/>
          <w:sz w:val="32"/>
          <w:szCs w:val="32"/>
          <w:rPrChange w:id="530" w:author="franklyzzm" w:date="2020-08-30T16:38:32Z">
            <w:rPr>
              <w:rFonts w:eastAsia="仿宋_GB2312"/>
              <w:color w:val="000000"/>
              <w:spacing w:val="2"/>
              <w:kern w:val="0"/>
              <w:sz w:val="32"/>
              <w:szCs w:val="32"/>
            </w:rPr>
          </w:rPrChange>
        </w:rPr>
        <w:t>01X.</w:t>
      </w:r>
      <w:ins w:id="531" w:author="franklyzzm" w:date="2020-08-30T16:41:05Z">
        <w:r>
          <w:rPr>
            <w:rFonts w:eastAsia="仿宋_GB2312"/>
            <w:spacing w:val="0"/>
            <w:kern w:val="2"/>
            <w:sz w:val="32"/>
            <w:szCs w:val="32"/>
          </w:rPr>
          <w:t xml:space="preserve"> </w:t>
        </w:r>
      </w:ins>
      <w:del w:id="532" w:author="franklyzzm" w:date="2020-08-30T16:41:04Z">
        <w:r>
          <w:rPr>
            <w:rFonts w:eastAsia="仿宋_GB2312"/>
            <w:spacing w:val="0"/>
            <w:kern w:val="2"/>
            <w:sz w:val="32"/>
            <w:szCs w:val="32"/>
            <w:rPrChange w:id="533" w:author="franklyzzm" w:date="2020-08-30T16:38:32Z">
              <w:rPr>
                <w:rFonts w:eastAsia="仿宋_GB2312"/>
                <w:color w:val="000000"/>
                <w:spacing w:val="2"/>
                <w:kern w:val="0"/>
                <w:sz w:val="32"/>
                <w:szCs w:val="32"/>
              </w:rPr>
            </w:rPrChange>
          </w:rPr>
          <w:delText xml:space="preserve"> </w:delText>
        </w:r>
      </w:del>
      <w:ins w:id="535" w:author="franklyzzm" w:date="2020-08-30T16:39:54Z">
        <w:r>
          <w:rPr>
            <w:rFonts w:eastAsia="仿宋_GB2312"/>
            <w:spacing w:val="0"/>
            <w:kern w:val="2"/>
            <w:sz w:val="32"/>
            <w:szCs w:val="32"/>
          </w:rPr>
          <w:t>日用</w:t>
        </w:r>
      </w:ins>
      <w:r>
        <w:rPr>
          <w:rFonts w:eastAsia="仿宋_GB2312"/>
          <w:sz w:val="32"/>
          <w:szCs w:val="32"/>
        </w:rPr>
        <w:t>陶瓷</w:t>
      </w:r>
      <w:del w:id="536" w:author="franklyzzm" w:date="2020-08-30T16:40:03Z">
        <w:r>
          <w:rPr>
            <w:rFonts w:eastAsia="仿宋_GB2312"/>
            <w:sz w:val="32"/>
            <w:szCs w:val="32"/>
            <w:lang w:val="en-US"/>
          </w:rPr>
          <w:delText>辊道式连续干躁、烧成</w:delText>
        </w:r>
      </w:del>
      <w:ins w:id="537" w:author="franklyzzm" w:date="2020-08-30T16:40:04Z">
        <w:r>
          <w:rPr>
            <w:rFonts w:eastAsia="仿宋_GB2312"/>
            <w:sz w:val="32"/>
            <w:szCs w:val="32"/>
          </w:rPr>
          <w:t>及</w:t>
        </w:r>
      </w:ins>
      <w:ins w:id="538" w:author="franklyzzm" w:date="2020-08-30T16:40:06Z">
        <w:r>
          <w:rPr>
            <w:rFonts w:eastAsia="仿宋_GB2312"/>
            <w:sz w:val="32"/>
            <w:szCs w:val="32"/>
          </w:rPr>
          <w:t>其</w:t>
        </w:r>
      </w:ins>
      <w:ins w:id="539" w:author="franklyzzm" w:date="2020-08-30T16:40:07Z">
        <w:r>
          <w:rPr>
            <w:rFonts w:eastAsia="仿宋_GB2312"/>
            <w:sz w:val="32"/>
            <w:szCs w:val="32"/>
          </w:rPr>
          <w:t>製品</w:t>
        </w:r>
      </w:ins>
      <w:ins w:id="540" w:author="franklyzzm" w:date="2020-08-30T16:40:09Z">
        <w:r>
          <w:rPr>
            <w:rFonts w:eastAsia="仿宋_GB2312"/>
            <w:sz w:val="32"/>
            <w:szCs w:val="32"/>
          </w:rPr>
          <w:t>生產</w:t>
        </w:r>
      </w:ins>
      <w:r>
        <w:rPr>
          <w:rFonts w:eastAsia="仿宋_GB2312"/>
          <w:sz w:val="32"/>
          <w:szCs w:val="32"/>
        </w:rPr>
        <w:t>技术</w:t>
      </w:r>
    </w:p>
    <w:p>
      <w:pPr>
        <w:ind w:left="2137" w:leftChars="713" w:hanging="640" w:hangingChars="200"/>
        <w:rPr>
          <w:ins w:id="542" w:author="franklyzzm" w:date="2020-08-30T16:40:38Z"/>
          <w:rFonts w:eastAsia="仿宋_GB2312"/>
          <w:sz w:val="32"/>
          <w:szCs w:val="32"/>
        </w:rPr>
        <w:pPrChange w:id="541" w:author="franklyzzm" w:date="2020-08-30T16:38:32Z">
          <w:pPr>
            <w:ind w:left="1050" w:leftChars="500" w:firstLine="480" w:firstLineChars="150"/>
          </w:pPr>
        </w:pPrChange>
      </w:pPr>
      <w:r>
        <w:rPr>
          <w:rFonts w:eastAsia="仿宋_GB2312"/>
          <w:sz w:val="32"/>
          <w:szCs w:val="32"/>
        </w:rPr>
        <w:t>02X.</w:t>
      </w:r>
      <w:ins w:id="543" w:author="franklyzzm" w:date="2020-08-30T16:41:07Z">
        <w:r>
          <w:rPr>
            <w:rFonts w:eastAsia="仿宋_GB2312"/>
            <w:sz w:val="32"/>
            <w:szCs w:val="32"/>
          </w:rPr>
          <w:t xml:space="preserve"> </w:t>
        </w:r>
      </w:ins>
      <w:del w:id="544" w:author="franklyzzm" w:date="2020-08-30T16:40:49Z">
        <w:r>
          <w:rPr>
            <w:rFonts w:eastAsia="仿宋_GB2312"/>
            <w:sz w:val="32"/>
            <w:szCs w:val="32"/>
          </w:rPr>
          <w:delText xml:space="preserve"> </w:delText>
        </w:r>
      </w:del>
      <w:del w:id="545" w:author="franklyzzm" w:date="2020-08-30T16:40:18Z">
        <w:r>
          <w:rPr>
            <w:rFonts w:eastAsia="仿宋_GB2312"/>
            <w:sz w:val="32"/>
            <w:szCs w:val="32"/>
            <w:lang w:val="en-US"/>
          </w:rPr>
          <w:delText>陶瓷墙地砖全自动压制</w:delText>
        </w:r>
      </w:del>
      <w:ins w:id="546" w:author="franklyzzm" w:date="2020-08-30T16:40:21Z">
        <w:r>
          <w:rPr>
            <w:rFonts w:eastAsia="仿宋_GB2312"/>
            <w:sz w:val="32"/>
            <w:szCs w:val="32"/>
          </w:rPr>
          <w:t>耐火材料</w:t>
        </w:r>
      </w:ins>
      <w:ins w:id="547" w:author="franklyzzm" w:date="2020-08-30T16:40:25Z">
        <w:r>
          <w:rPr>
            <w:rFonts w:eastAsia="仿宋_GB2312"/>
            <w:sz w:val="32"/>
            <w:szCs w:val="32"/>
          </w:rPr>
          <w:t>生產</w:t>
        </w:r>
      </w:ins>
      <w:r>
        <w:rPr>
          <w:rFonts w:eastAsia="仿宋_GB2312"/>
          <w:sz w:val="32"/>
          <w:szCs w:val="32"/>
        </w:rPr>
        <w:t>技术</w:t>
      </w:r>
    </w:p>
    <w:p>
      <w:pPr>
        <w:ind w:left="2137" w:leftChars="713" w:hanging="640" w:hangingChars="200"/>
        <w:rPr>
          <w:ins w:id="548" w:author="franklyzzm" w:date="2020-08-30T16:40:38Z"/>
          <w:rFonts w:eastAsia="仿宋_GB2312"/>
          <w:spacing w:val="0"/>
          <w:kern w:val="2"/>
          <w:sz w:val="32"/>
          <w:szCs w:val="32"/>
        </w:rPr>
      </w:pPr>
      <w:ins w:id="549" w:author="franklyzzm" w:date="2020-08-30T16:40:38Z">
        <w:r>
          <w:rPr>
            <w:rFonts w:eastAsia="仿宋_GB2312"/>
            <w:spacing w:val="0"/>
            <w:kern w:val="2"/>
            <w:sz w:val="32"/>
            <w:szCs w:val="32"/>
          </w:rPr>
          <w:t>0</w:t>
        </w:r>
      </w:ins>
      <w:ins w:id="550" w:author="franklyzzm" w:date="2020-08-30T16:40:42Z">
        <w:r>
          <w:rPr>
            <w:rFonts w:eastAsia="仿宋_GB2312"/>
            <w:spacing w:val="0"/>
            <w:kern w:val="2"/>
            <w:sz w:val="32"/>
            <w:szCs w:val="32"/>
          </w:rPr>
          <w:t>3</w:t>
        </w:r>
      </w:ins>
      <w:ins w:id="551" w:author="franklyzzm" w:date="2020-08-30T16:40:38Z">
        <w:r>
          <w:rPr>
            <w:rFonts w:eastAsia="仿宋_GB2312"/>
            <w:spacing w:val="0"/>
            <w:kern w:val="2"/>
            <w:sz w:val="32"/>
            <w:szCs w:val="32"/>
          </w:rPr>
          <w:t>X.</w:t>
        </w:r>
      </w:ins>
      <w:ins w:id="552" w:author="franklyzzm" w:date="2020-08-30T16:41:11Z">
        <w:r>
          <w:rPr>
            <w:rFonts w:eastAsia="仿宋_GB2312"/>
            <w:spacing w:val="0"/>
            <w:kern w:val="2"/>
            <w:sz w:val="32"/>
            <w:szCs w:val="32"/>
          </w:rPr>
          <w:t xml:space="preserve"> </w:t>
        </w:r>
      </w:ins>
      <w:ins w:id="553" w:author="franklyzzm" w:date="2020-08-30T16:41:29Z">
        <w:r>
          <w:rPr>
            <w:rFonts w:eastAsia="仿宋_GB2312"/>
            <w:sz w:val="32"/>
            <w:szCs w:val="32"/>
          </w:rPr>
          <w:t>無幾非金屬材料</w:t>
        </w:r>
      </w:ins>
      <w:ins w:id="554" w:author="franklyzzm" w:date="2020-08-30T16:40:38Z">
        <w:r>
          <w:rPr>
            <w:rFonts w:eastAsia="仿宋_GB2312"/>
            <w:sz w:val="32"/>
            <w:szCs w:val="32"/>
          </w:rPr>
          <w:t>生產技术</w:t>
        </w:r>
      </w:ins>
    </w:p>
    <w:p>
      <w:pPr>
        <w:ind w:left="2137" w:leftChars="713" w:hanging="640" w:hangingChars="200"/>
        <w:rPr>
          <w:ins w:id="555" w:author="franklyzzm" w:date="2020-08-30T16:40:38Z"/>
          <w:rFonts w:eastAsia="仿宋_GB2312"/>
          <w:sz w:val="32"/>
          <w:szCs w:val="32"/>
        </w:rPr>
      </w:pPr>
      <w:ins w:id="556" w:author="franklyzzm" w:date="2020-08-30T16:40:38Z">
        <w:r>
          <w:rPr>
            <w:rFonts w:eastAsia="仿宋_GB2312"/>
            <w:sz w:val="32"/>
            <w:szCs w:val="32"/>
          </w:rPr>
          <w:t>0</w:t>
        </w:r>
      </w:ins>
      <w:ins w:id="557" w:author="franklyzzm" w:date="2020-08-30T16:40:42Z">
        <w:r>
          <w:rPr>
            <w:rFonts w:eastAsia="仿宋_GB2312"/>
            <w:sz w:val="32"/>
            <w:szCs w:val="32"/>
          </w:rPr>
          <w:t>4</w:t>
        </w:r>
      </w:ins>
      <w:ins w:id="558" w:author="franklyzzm" w:date="2020-08-30T16:40:38Z">
        <w:r>
          <w:rPr>
            <w:rFonts w:eastAsia="仿宋_GB2312"/>
            <w:sz w:val="32"/>
            <w:szCs w:val="32"/>
          </w:rPr>
          <w:t>X.</w:t>
        </w:r>
      </w:ins>
      <w:ins w:id="559" w:author="franklyzzm" w:date="2020-08-30T16:41:12Z">
        <w:r>
          <w:rPr>
            <w:rFonts w:eastAsia="仿宋_GB2312"/>
            <w:sz w:val="32"/>
            <w:szCs w:val="32"/>
          </w:rPr>
          <w:t xml:space="preserve"> </w:t>
        </w:r>
      </w:ins>
      <w:ins w:id="560" w:author="franklyzzm" w:date="2020-08-30T16:41:41Z">
        <w:r>
          <w:rPr>
            <w:rFonts w:eastAsia="仿宋_GB2312"/>
            <w:sz w:val="32"/>
            <w:szCs w:val="32"/>
          </w:rPr>
          <w:t>人工</w:t>
        </w:r>
      </w:ins>
      <w:ins w:id="561" w:author="franklyzzm" w:date="2020-08-30T16:41:46Z">
        <w:r>
          <w:rPr>
            <w:rFonts w:eastAsia="仿宋_GB2312"/>
            <w:sz w:val="32"/>
            <w:szCs w:val="32"/>
          </w:rPr>
          <w:t>晶體</w:t>
        </w:r>
      </w:ins>
      <w:ins w:id="562" w:author="franklyzzm" w:date="2020-08-30T16:41:55Z">
        <w:r>
          <w:rPr>
            <w:rFonts w:eastAsia="仿宋_GB2312"/>
            <w:sz w:val="32"/>
            <w:szCs w:val="32"/>
          </w:rPr>
          <w:t>生長</w:t>
        </w:r>
      </w:ins>
      <w:ins w:id="563" w:author="franklyzzm" w:date="2020-08-30T16:41:59Z">
        <w:r>
          <w:rPr>
            <w:rFonts w:eastAsia="仿宋_GB2312"/>
            <w:sz w:val="32"/>
            <w:szCs w:val="32"/>
          </w:rPr>
          <w:t>與</w:t>
        </w:r>
      </w:ins>
      <w:ins w:id="564" w:author="franklyzzm" w:date="2020-08-30T16:42:02Z">
        <w:r>
          <w:rPr>
            <w:rFonts w:eastAsia="仿宋_GB2312"/>
            <w:sz w:val="32"/>
            <w:szCs w:val="32"/>
          </w:rPr>
          <w:t>加工</w:t>
        </w:r>
      </w:ins>
      <w:ins w:id="565" w:author="franklyzzm" w:date="2020-08-30T16:40:38Z">
        <w:r>
          <w:rPr>
            <w:rFonts w:eastAsia="仿宋_GB2312"/>
            <w:sz w:val="32"/>
            <w:szCs w:val="32"/>
          </w:rPr>
          <w:t>技术</w:t>
        </w:r>
      </w:ins>
    </w:p>
    <w:p>
      <w:pPr>
        <w:ind w:left="2137" w:leftChars="713" w:hanging="640" w:hangingChars="200"/>
        <w:rPr>
          <w:rFonts w:eastAsia="仿宋_GB2312"/>
          <w:sz w:val="32"/>
          <w:szCs w:val="32"/>
        </w:rPr>
        <w:pPrChange w:id="566" w:author="franklyzzm" w:date="2020-08-30T16:42:12Z">
          <w:pPr>
            <w:ind w:left="1050" w:leftChars="500" w:firstLine="480" w:firstLineChars="150"/>
          </w:pPr>
        </w:pPrChange>
      </w:pPr>
      <w:ins w:id="567" w:author="franklyzzm" w:date="2020-08-30T16:42:10Z">
        <w:r>
          <w:rPr>
            <w:rFonts w:eastAsia="仿宋_GB2312"/>
            <w:sz w:val="32"/>
            <w:szCs w:val="32"/>
          </w:rPr>
          <w:t>0</w:t>
        </w:r>
      </w:ins>
      <w:ins w:id="568" w:author="franklyzzm" w:date="2020-08-30T16:42:15Z">
        <w:r>
          <w:rPr>
            <w:rFonts w:eastAsia="仿宋_GB2312"/>
            <w:sz w:val="32"/>
            <w:szCs w:val="32"/>
          </w:rPr>
          <w:t>5</w:t>
        </w:r>
      </w:ins>
      <w:ins w:id="569" w:author="franklyzzm" w:date="2020-08-30T16:42:10Z">
        <w:r>
          <w:rPr>
            <w:rFonts w:eastAsia="仿宋_GB2312"/>
            <w:sz w:val="32"/>
            <w:szCs w:val="32"/>
          </w:rPr>
          <w:t xml:space="preserve">X. </w:t>
        </w:r>
      </w:ins>
      <w:ins w:id="570" w:author="franklyzzm" w:date="2020-08-30T16:42:24Z">
        <w:r>
          <w:rPr>
            <w:rFonts w:eastAsia="仿宋_GB2312"/>
            <w:sz w:val="32"/>
            <w:szCs w:val="32"/>
          </w:rPr>
          <w:t>聚合物</w:t>
        </w:r>
      </w:ins>
      <w:ins w:id="571" w:author="franklyzzm" w:date="2020-08-30T16:42:29Z">
        <w:r>
          <w:rPr>
            <w:rFonts w:eastAsia="仿宋_GB2312"/>
            <w:sz w:val="32"/>
            <w:szCs w:val="32"/>
          </w:rPr>
          <w:t>基</w:t>
        </w:r>
      </w:ins>
      <w:ins w:id="572" w:author="franklyzzm" w:date="2020-08-30T16:42:34Z">
        <w:r>
          <w:rPr>
            <w:rFonts w:eastAsia="仿宋_GB2312"/>
            <w:sz w:val="32"/>
            <w:szCs w:val="32"/>
          </w:rPr>
          <w:t>復合材料</w:t>
        </w:r>
      </w:ins>
      <w:ins w:id="573" w:author="franklyzzm" w:date="2020-08-30T16:42:36Z">
        <w:r>
          <w:rPr>
            <w:rFonts w:eastAsia="仿宋_GB2312"/>
            <w:sz w:val="32"/>
            <w:szCs w:val="32"/>
          </w:rPr>
          <w:t>生產</w:t>
        </w:r>
      </w:ins>
      <w:ins w:id="574" w:author="franklyzzm" w:date="2020-08-30T16:42:10Z">
        <w:r>
          <w:rPr>
            <w:rFonts w:eastAsia="仿宋_GB2312"/>
            <w:sz w:val="32"/>
            <w:szCs w:val="32"/>
          </w:rPr>
          <w:t>技术</w:t>
        </w:r>
      </w:ins>
    </w:p>
    <w:p>
      <w:pPr>
        <w:ind w:left="1050" w:leftChars="500"/>
        <w:rPr>
          <w:rFonts w:eastAsia="黑体"/>
          <w:sz w:val="32"/>
          <w:szCs w:val="32"/>
        </w:rPr>
      </w:pPr>
      <w:r>
        <w:rPr>
          <w:rFonts w:eastAsia="黑体"/>
          <w:sz w:val="32"/>
          <w:szCs w:val="32"/>
        </w:rPr>
        <w:t>32 黑色金属冶炼及压延加工业</w:t>
      </w:r>
    </w:p>
    <w:p>
      <w:pPr>
        <w:ind w:left="2137" w:leftChars="713" w:hanging="640" w:hangingChars="200"/>
        <w:rPr>
          <w:del w:id="575" w:author="franklyzzm" w:date="2020-08-30T16:36:44Z"/>
          <w:rFonts w:eastAsia="仿宋_GB2312"/>
          <w:sz w:val="32"/>
          <w:szCs w:val="32"/>
        </w:rPr>
      </w:pPr>
      <w:del w:id="576" w:author="franklyzzm" w:date="2020-08-30T16:36:44Z">
        <w:r>
          <w:rPr>
            <w:rFonts w:eastAsia="仿宋_GB2312"/>
            <w:sz w:val="32"/>
            <w:szCs w:val="32"/>
          </w:rPr>
          <w:delText>01J. 炼焦技术</w:delText>
        </w:r>
      </w:del>
    </w:p>
    <w:p>
      <w:pPr>
        <w:ind w:left="2137" w:leftChars="713" w:hanging="640" w:hangingChars="200"/>
        <w:rPr>
          <w:del w:id="577" w:author="franklyzzm" w:date="2020-08-30T16:36:44Z"/>
          <w:rFonts w:eastAsia="仿宋_GB2312"/>
          <w:sz w:val="32"/>
          <w:szCs w:val="32"/>
        </w:rPr>
      </w:pPr>
      <w:del w:id="578" w:author="franklyzzm" w:date="2020-08-30T16:36:44Z">
        <w:r>
          <w:rPr>
            <w:rFonts w:eastAsia="仿宋_GB2312"/>
            <w:sz w:val="32"/>
            <w:szCs w:val="32"/>
          </w:rPr>
          <w:delText>02J. 炼铁、炼钢和轧钢二手设备及配套技术</w:delText>
        </w:r>
      </w:del>
    </w:p>
    <w:p>
      <w:pPr>
        <w:ind w:left="2137" w:leftChars="713" w:hanging="640" w:hangingChars="200"/>
        <w:rPr>
          <w:del w:id="579" w:author="franklyzzm" w:date="2020-08-30T16:36:44Z"/>
          <w:rFonts w:eastAsia="仿宋_GB2312"/>
          <w:sz w:val="32"/>
          <w:szCs w:val="32"/>
        </w:rPr>
      </w:pPr>
      <w:del w:id="580" w:author="franklyzzm" w:date="2020-08-30T16:36:44Z">
        <w:r>
          <w:rPr>
            <w:rFonts w:eastAsia="仿宋_GB2312"/>
            <w:sz w:val="32"/>
            <w:szCs w:val="32"/>
          </w:rPr>
          <w:delText>03J. 热镀锌技术</w:delText>
        </w:r>
      </w:del>
    </w:p>
    <w:p>
      <w:pPr>
        <w:ind w:left="2137" w:leftChars="713" w:hanging="640" w:hangingChars="200"/>
        <w:rPr>
          <w:del w:id="581" w:author="franklyzzm" w:date="2020-08-30T16:36:44Z"/>
          <w:rFonts w:eastAsia="仿宋_GB2312"/>
          <w:sz w:val="32"/>
          <w:szCs w:val="32"/>
        </w:rPr>
      </w:pPr>
      <w:del w:id="582" w:author="franklyzzm" w:date="2020-08-30T16:36:44Z">
        <w:r>
          <w:rPr>
            <w:rFonts w:eastAsia="仿宋_GB2312"/>
            <w:sz w:val="32"/>
            <w:szCs w:val="32"/>
          </w:rPr>
          <w:delText>04J. 氮氢保护气体罩式炉退火技术</w:delText>
        </w:r>
      </w:del>
    </w:p>
    <w:p>
      <w:pPr>
        <w:ind w:left="2137" w:leftChars="713" w:hanging="640" w:hangingChars="200"/>
        <w:rPr>
          <w:del w:id="583" w:author="franklyzzm" w:date="2020-08-30T16:36:44Z"/>
          <w:rFonts w:eastAsia="仿宋_GB2312"/>
          <w:sz w:val="32"/>
          <w:szCs w:val="32"/>
        </w:rPr>
      </w:pPr>
      <w:del w:id="584" w:author="franklyzzm" w:date="2020-08-30T16:36:44Z">
        <w:r>
          <w:rPr>
            <w:rFonts w:eastAsia="仿宋_GB2312"/>
            <w:sz w:val="32"/>
            <w:szCs w:val="32"/>
          </w:rPr>
          <w:delText>05J. 水银整流器传动控制系统技术</w:delText>
        </w:r>
      </w:del>
    </w:p>
    <w:p>
      <w:pPr>
        <w:ind w:left="2137" w:leftChars="713" w:hanging="640" w:hangingChars="200"/>
        <w:rPr>
          <w:del w:id="585" w:author="franklyzzm" w:date="2020-08-30T16:36:44Z"/>
          <w:rFonts w:eastAsia="仿宋_GB2312"/>
          <w:sz w:val="32"/>
          <w:szCs w:val="32"/>
        </w:rPr>
      </w:pPr>
      <w:del w:id="586" w:author="franklyzzm" w:date="2020-08-30T16:36:44Z">
        <w:r>
          <w:rPr>
            <w:rFonts w:eastAsia="仿宋_GB2312"/>
            <w:sz w:val="32"/>
            <w:szCs w:val="32"/>
          </w:rPr>
          <w:delText>06J. 化铁炉炼钢工艺</w:delText>
        </w:r>
      </w:del>
    </w:p>
    <w:p>
      <w:pPr>
        <w:ind w:left="2137" w:leftChars="713" w:hanging="640" w:hangingChars="200"/>
        <w:rPr>
          <w:del w:id="587" w:author="franklyzzm" w:date="2020-08-30T16:36:44Z"/>
          <w:rFonts w:eastAsia="仿宋_GB2312"/>
          <w:sz w:val="32"/>
          <w:szCs w:val="32"/>
        </w:rPr>
      </w:pPr>
      <w:del w:id="588" w:author="franklyzzm" w:date="2020-08-30T16:36:44Z">
        <w:r>
          <w:rPr>
            <w:rFonts w:eastAsia="仿宋_GB2312"/>
            <w:sz w:val="32"/>
            <w:szCs w:val="32"/>
          </w:rPr>
          <w:delText>07J. 热烧结矿工艺</w:delText>
        </w:r>
      </w:del>
    </w:p>
    <w:p>
      <w:pPr>
        <w:ind w:left="1470" w:leftChars="700"/>
        <w:rPr>
          <w:rFonts w:eastAsia="仿宋_GB2312"/>
          <w:sz w:val="32"/>
          <w:szCs w:val="32"/>
        </w:rPr>
      </w:pPr>
      <w:r>
        <w:rPr>
          <w:rFonts w:eastAsia="仿宋_GB2312"/>
          <w:sz w:val="32"/>
          <w:szCs w:val="32"/>
        </w:rPr>
        <w:t xml:space="preserve">01X. </w:t>
      </w:r>
      <w:del w:id="589" w:author="franklyzzm" w:date="2020-08-30T16:37:47Z">
        <w:r>
          <w:rPr>
            <w:rFonts w:eastAsia="仿宋_GB2312"/>
            <w:sz w:val="32"/>
            <w:szCs w:val="32"/>
            <w:lang w:val="en-US"/>
          </w:rPr>
          <w:delText>红铁矿选矿工艺</w:delText>
        </w:r>
      </w:del>
      <w:ins w:id="590" w:author="franklyzzm" w:date="2020-08-30T16:37:50Z">
        <w:r>
          <w:rPr>
            <w:rFonts w:eastAsia="仿宋_GB2312"/>
            <w:sz w:val="32"/>
            <w:szCs w:val="32"/>
          </w:rPr>
          <w:t>鋼鐵</w:t>
        </w:r>
      </w:ins>
      <w:ins w:id="591" w:author="franklyzzm" w:date="2020-08-30T16:37:53Z">
        <w:r>
          <w:rPr>
            <w:rFonts w:eastAsia="仿宋_GB2312"/>
            <w:sz w:val="32"/>
            <w:szCs w:val="32"/>
          </w:rPr>
          <w:t>冶金</w:t>
        </w:r>
      </w:ins>
      <w:ins w:id="592" w:author="franklyzzm" w:date="2020-08-30T16:37:54Z">
        <w:r>
          <w:rPr>
            <w:rFonts w:eastAsia="仿宋_GB2312"/>
            <w:sz w:val="32"/>
            <w:szCs w:val="32"/>
          </w:rPr>
          <w:t>技術</w:t>
        </w:r>
      </w:ins>
    </w:p>
    <w:p>
      <w:pPr>
        <w:ind w:left="1470" w:leftChars="700"/>
        <w:rPr>
          <w:del w:id="593" w:author="franklyzzm" w:date="2020-08-30T16:36:50Z"/>
          <w:rFonts w:eastAsia="仿宋_GB2312"/>
          <w:sz w:val="32"/>
          <w:szCs w:val="32"/>
        </w:rPr>
      </w:pPr>
      <w:del w:id="594" w:author="franklyzzm" w:date="2020-08-30T16:36:50Z">
        <w:r>
          <w:rPr>
            <w:rFonts w:eastAsia="仿宋_GB2312"/>
            <w:sz w:val="32"/>
            <w:szCs w:val="32"/>
          </w:rPr>
          <w:delText>02X. 普通钢常规板坯连铸机技术</w:delText>
        </w:r>
      </w:del>
    </w:p>
    <w:p>
      <w:pPr>
        <w:ind w:left="1470" w:leftChars="700"/>
        <w:rPr>
          <w:del w:id="595" w:author="franklyzzm" w:date="2020-08-30T16:36:50Z"/>
          <w:rFonts w:eastAsia="仿宋_GB2312"/>
          <w:sz w:val="32"/>
          <w:szCs w:val="32"/>
        </w:rPr>
      </w:pPr>
      <w:del w:id="596" w:author="franklyzzm" w:date="2020-08-30T16:36:50Z">
        <w:r>
          <w:rPr>
            <w:rFonts w:eastAsia="仿宋_GB2312"/>
            <w:sz w:val="32"/>
            <w:szCs w:val="32"/>
          </w:rPr>
          <w:delText>03X. 红外碳硫分析技术和原子吸收分析技术</w:delText>
        </w:r>
      </w:del>
    </w:p>
    <w:p>
      <w:pPr>
        <w:ind w:left="1470" w:leftChars="700"/>
        <w:rPr>
          <w:del w:id="597" w:author="franklyzzm" w:date="2020-08-30T16:36:50Z"/>
          <w:rFonts w:eastAsia="仿宋_GB2312"/>
          <w:sz w:val="32"/>
          <w:szCs w:val="32"/>
        </w:rPr>
      </w:pPr>
      <w:del w:id="598" w:author="franklyzzm" w:date="2020-08-30T16:36:50Z">
        <w:r>
          <w:rPr>
            <w:rFonts w:eastAsia="仿宋_GB2312"/>
            <w:sz w:val="32"/>
            <w:szCs w:val="32"/>
          </w:rPr>
          <w:delText>04X. 普通钢方坯连铸机技术</w:delText>
        </w:r>
      </w:del>
    </w:p>
    <w:p>
      <w:pPr>
        <w:ind w:left="1470" w:leftChars="700"/>
        <w:rPr>
          <w:del w:id="599" w:author="franklyzzm" w:date="2020-08-30T16:36:50Z"/>
          <w:rFonts w:eastAsia="仿宋_GB2312"/>
          <w:sz w:val="32"/>
          <w:szCs w:val="32"/>
        </w:rPr>
      </w:pPr>
      <w:del w:id="600" w:author="franklyzzm" w:date="2020-08-30T16:36:50Z">
        <w:r>
          <w:rPr>
            <w:rFonts w:eastAsia="仿宋_GB2312"/>
            <w:sz w:val="32"/>
            <w:szCs w:val="32"/>
          </w:rPr>
          <w:delText>05X. 湿式电除尘器(W-EP)技术</w:delText>
        </w:r>
      </w:del>
    </w:p>
    <w:p>
      <w:pPr>
        <w:ind w:left="1470" w:leftChars="700"/>
        <w:rPr>
          <w:del w:id="601" w:author="franklyzzm" w:date="2020-08-30T16:36:50Z"/>
          <w:rFonts w:eastAsia="仿宋_GB2312"/>
          <w:sz w:val="32"/>
          <w:szCs w:val="32"/>
        </w:rPr>
      </w:pPr>
      <w:del w:id="602" w:author="franklyzzm" w:date="2020-08-30T16:36:50Z">
        <w:r>
          <w:rPr>
            <w:rFonts w:eastAsia="仿宋_GB2312"/>
            <w:sz w:val="32"/>
            <w:szCs w:val="32"/>
          </w:rPr>
          <w:delText>06X. 热轧带钢平整分卷机组技术</w:delText>
        </w:r>
      </w:del>
    </w:p>
    <w:p>
      <w:pPr>
        <w:ind w:left="1470" w:leftChars="700"/>
        <w:rPr>
          <w:del w:id="603" w:author="franklyzzm" w:date="2020-08-30T16:36:50Z"/>
          <w:rFonts w:eastAsia="仿宋_GB2312"/>
          <w:sz w:val="32"/>
          <w:szCs w:val="32"/>
        </w:rPr>
      </w:pPr>
      <w:del w:id="604" w:author="franklyzzm" w:date="2020-08-30T16:36:50Z">
        <w:r>
          <w:rPr>
            <w:rFonts w:eastAsia="仿宋_GB2312"/>
            <w:sz w:val="32"/>
            <w:szCs w:val="32"/>
          </w:rPr>
          <w:delText>07X. 热轧板坯加热炉技术</w:delText>
        </w:r>
      </w:del>
    </w:p>
    <w:p>
      <w:pPr>
        <w:ind w:left="1470" w:leftChars="700"/>
        <w:rPr>
          <w:del w:id="605" w:author="franklyzzm" w:date="2020-08-30T16:36:50Z"/>
          <w:rFonts w:eastAsia="仿宋_GB2312"/>
          <w:sz w:val="32"/>
          <w:szCs w:val="32"/>
        </w:rPr>
      </w:pPr>
      <w:del w:id="606" w:author="franklyzzm" w:date="2020-08-30T16:36:50Z">
        <w:r>
          <w:rPr>
            <w:rFonts w:eastAsia="仿宋_GB2312"/>
            <w:sz w:val="32"/>
            <w:szCs w:val="32"/>
          </w:rPr>
          <w:delText>08X. 热轧带钢纵切线技术</w:delText>
        </w:r>
      </w:del>
    </w:p>
    <w:p>
      <w:pPr>
        <w:ind w:left="1470" w:leftChars="700"/>
        <w:rPr>
          <w:del w:id="607" w:author="franklyzzm" w:date="2020-08-30T16:36:50Z"/>
          <w:rFonts w:eastAsia="仿宋_GB2312"/>
          <w:sz w:val="32"/>
          <w:szCs w:val="32"/>
        </w:rPr>
      </w:pPr>
      <w:del w:id="608" w:author="franklyzzm" w:date="2020-08-30T16:36:50Z">
        <w:r>
          <w:rPr>
            <w:rFonts w:eastAsia="仿宋_GB2312"/>
            <w:sz w:val="32"/>
            <w:szCs w:val="32"/>
          </w:rPr>
          <w:delText>09X. 热轧带钢薄规格横切线技术</w:delText>
        </w:r>
      </w:del>
    </w:p>
    <w:p>
      <w:pPr>
        <w:ind w:left="1470" w:leftChars="700"/>
        <w:rPr>
          <w:del w:id="609" w:author="franklyzzm" w:date="2020-08-30T16:36:50Z"/>
          <w:rFonts w:eastAsia="仿宋_GB2312"/>
          <w:sz w:val="32"/>
          <w:szCs w:val="32"/>
        </w:rPr>
      </w:pPr>
      <w:del w:id="610" w:author="franklyzzm" w:date="2020-08-30T16:36:50Z">
        <w:r>
          <w:rPr>
            <w:rFonts w:eastAsia="仿宋_GB2312"/>
            <w:sz w:val="32"/>
            <w:szCs w:val="32"/>
          </w:rPr>
          <w:delText>10X. 小型棒材及线材生产线设备技术</w:delText>
        </w:r>
      </w:del>
    </w:p>
    <w:p>
      <w:pPr>
        <w:ind w:left="1680" w:leftChars="800"/>
        <w:rPr>
          <w:del w:id="611" w:author="franklyzzm" w:date="2020-08-30T16:36:50Z"/>
          <w:rFonts w:eastAsia="仿宋_GB2312"/>
          <w:sz w:val="32"/>
          <w:szCs w:val="32"/>
        </w:rPr>
      </w:pPr>
      <w:del w:id="612" w:author="franklyzzm" w:date="2020-08-30T16:36:50Z">
        <w:r>
          <w:rPr>
            <w:rFonts w:eastAsia="仿宋_GB2312"/>
            <w:sz w:val="32"/>
            <w:szCs w:val="32"/>
          </w:rPr>
          <w:delText>11X. 棒线材轧机起停式飞剪控制系统</w:delText>
        </w:r>
      </w:del>
    </w:p>
    <w:p>
      <w:pPr>
        <w:ind w:left="1680" w:leftChars="800"/>
        <w:rPr>
          <w:del w:id="613" w:author="franklyzzm" w:date="2020-08-30T16:36:50Z"/>
          <w:rFonts w:eastAsia="仿宋_GB2312"/>
          <w:sz w:val="32"/>
          <w:szCs w:val="32"/>
        </w:rPr>
      </w:pPr>
      <w:del w:id="614" w:author="franklyzzm" w:date="2020-08-30T16:36:50Z">
        <w:r>
          <w:rPr>
            <w:rFonts w:eastAsia="仿宋_GB2312"/>
            <w:sz w:val="32"/>
            <w:szCs w:val="32"/>
          </w:rPr>
          <w:delText>12X. 棒线材轧机基础自动化控制系统</w:delText>
        </w:r>
      </w:del>
    </w:p>
    <w:p>
      <w:pPr>
        <w:ind w:left="1680" w:leftChars="800"/>
        <w:rPr>
          <w:del w:id="615" w:author="franklyzzm" w:date="2020-08-30T16:36:50Z"/>
          <w:rFonts w:eastAsia="仿宋_GB2312"/>
          <w:sz w:val="32"/>
          <w:szCs w:val="32"/>
        </w:rPr>
      </w:pPr>
      <w:del w:id="616" w:author="franklyzzm" w:date="2020-08-30T16:36:50Z">
        <w:r>
          <w:rPr>
            <w:rFonts w:eastAsia="仿宋_GB2312"/>
            <w:sz w:val="32"/>
            <w:szCs w:val="32"/>
          </w:rPr>
          <w:delText>13X. 冷拔管机技术</w:delText>
        </w:r>
      </w:del>
    </w:p>
    <w:p>
      <w:pPr>
        <w:ind w:left="1680" w:leftChars="800"/>
        <w:rPr>
          <w:del w:id="617" w:author="franklyzzm" w:date="2020-08-30T16:36:50Z"/>
          <w:rFonts w:eastAsia="仿宋_GB2312"/>
          <w:sz w:val="32"/>
          <w:szCs w:val="32"/>
        </w:rPr>
      </w:pPr>
      <w:del w:id="618" w:author="franklyzzm" w:date="2020-08-30T16:36:50Z">
        <w:r>
          <w:rPr>
            <w:rFonts w:eastAsia="仿宋_GB2312"/>
            <w:sz w:val="32"/>
            <w:szCs w:val="32"/>
          </w:rPr>
          <w:delText>14X. 焊管机组技术</w:delText>
        </w:r>
      </w:del>
    </w:p>
    <w:p>
      <w:pPr>
        <w:ind w:left="1680" w:leftChars="800"/>
        <w:rPr>
          <w:del w:id="619" w:author="franklyzzm" w:date="2020-08-30T16:36:50Z"/>
          <w:rFonts w:eastAsia="仿宋_GB2312"/>
          <w:sz w:val="32"/>
          <w:szCs w:val="32"/>
        </w:rPr>
      </w:pPr>
      <w:del w:id="620" w:author="franklyzzm" w:date="2020-08-30T16:36:50Z">
        <w:r>
          <w:rPr>
            <w:rFonts w:eastAsia="仿宋_GB2312"/>
            <w:sz w:val="32"/>
            <w:szCs w:val="32"/>
          </w:rPr>
          <w:delText>15X. 连续热镀锌机组技术</w:delText>
        </w:r>
      </w:del>
    </w:p>
    <w:p>
      <w:pPr>
        <w:ind w:left="1680" w:leftChars="800"/>
        <w:rPr>
          <w:del w:id="621" w:author="franklyzzm" w:date="2020-08-30T16:36:54Z"/>
          <w:rFonts w:hint="eastAsia" w:eastAsia="仿宋_GB2312"/>
          <w:sz w:val="32"/>
          <w:szCs w:val="32"/>
        </w:rPr>
      </w:pPr>
      <w:del w:id="622" w:author="franklyzzm" w:date="2020-08-30T16:36:54Z">
        <w:r>
          <w:rPr>
            <w:rFonts w:eastAsia="仿宋_GB2312"/>
            <w:sz w:val="32"/>
            <w:szCs w:val="32"/>
          </w:rPr>
          <w:delText>16X. 加热炉汽化冷却技术</w:delText>
        </w:r>
      </w:del>
    </w:p>
    <w:p>
      <w:pPr>
        <w:ind w:left="1680" w:leftChars="800"/>
        <w:rPr>
          <w:del w:id="623" w:author="franklyzzm" w:date="2020-08-30T16:36:54Z"/>
          <w:rFonts w:eastAsia="仿宋_GB2312"/>
          <w:sz w:val="32"/>
          <w:szCs w:val="32"/>
        </w:rPr>
      </w:pPr>
      <w:del w:id="624" w:author="franklyzzm" w:date="2020-08-30T16:36:54Z">
        <w:r>
          <w:rPr>
            <w:rFonts w:eastAsia="仿宋_GB2312"/>
            <w:sz w:val="32"/>
            <w:szCs w:val="32"/>
          </w:rPr>
          <w:delText>17X. 中低牌号无取向电工钢生产技术</w:delText>
        </w:r>
      </w:del>
    </w:p>
    <w:p>
      <w:pPr>
        <w:ind w:left="1680" w:leftChars="800"/>
        <w:rPr>
          <w:del w:id="625" w:author="franklyzzm" w:date="2020-08-30T16:36:54Z"/>
          <w:rFonts w:eastAsia="仿宋_GB2312"/>
          <w:sz w:val="32"/>
          <w:szCs w:val="32"/>
        </w:rPr>
      </w:pPr>
      <w:del w:id="626" w:author="franklyzzm" w:date="2020-08-30T16:36:54Z">
        <w:r>
          <w:rPr>
            <w:rFonts w:eastAsia="仿宋_GB2312"/>
            <w:sz w:val="32"/>
            <w:szCs w:val="32"/>
          </w:rPr>
          <w:delText>18X. 冷轧中、低牌号无取向硅钢生产技术</w:delText>
        </w:r>
      </w:del>
    </w:p>
    <w:p>
      <w:pPr>
        <w:ind w:left="1050" w:leftChars="500"/>
        <w:rPr>
          <w:rFonts w:eastAsia="黑体"/>
          <w:sz w:val="32"/>
          <w:szCs w:val="32"/>
        </w:rPr>
      </w:pPr>
      <w:r>
        <w:rPr>
          <w:rFonts w:eastAsia="黑体"/>
          <w:sz w:val="32"/>
          <w:szCs w:val="32"/>
        </w:rPr>
        <w:t>33 有色金属冶炼及压延加工业</w:t>
      </w:r>
    </w:p>
    <w:p>
      <w:pPr>
        <w:ind w:left="1260" w:leftChars="600" w:firstLine="480" w:firstLineChars="150"/>
        <w:rPr>
          <w:rFonts w:eastAsia="仿宋_GB2312"/>
          <w:sz w:val="32"/>
          <w:szCs w:val="32"/>
        </w:rPr>
      </w:pPr>
      <w:r>
        <w:rPr>
          <w:rFonts w:eastAsia="仿宋_GB2312"/>
          <w:sz w:val="32"/>
          <w:szCs w:val="32"/>
        </w:rPr>
        <w:t xml:space="preserve">01J. </w:t>
      </w:r>
      <w:del w:id="627" w:author="franklyzzm" w:date="2020-08-30T16:34:44Z">
        <w:r>
          <w:rPr>
            <w:rFonts w:eastAsia="仿宋_GB2312"/>
            <w:sz w:val="32"/>
            <w:szCs w:val="32"/>
            <w:lang w:val="en-US"/>
          </w:rPr>
          <w:delText>氧化铜线杆生产</w:delText>
        </w:r>
      </w:del>
      <w:ins w:id="628" w:author="franklyzzm" w:date="2020-08-30T16:34:47Z">
        <w:r>
          <w:rPr>
            <w:rFonts w:eastAsia="仿宋_GB2312"/>
            <w:sz w:val="32"/>
            <w:szCs w:val="32"/>
          </w:rPr>
          <w:t>有色金屬</w:t>
        </w:r>
      </w:ins>
      <w:ins w:id="629" w:author="franklyzzm" w:date="2020-08-30T16:34:50Z">
        <w:r>
          <w:rPr>
            <w:rFonts w:eastAsia="仿宋_GB2312"/>
            <w:sz w:val="32"/>
            <w:szCs w:val="32"/>
          </w:rPr>
          <w:t>冶金</w:t>
        </w:r>
      </w:ins>
      <w:r>
        <w:rPr>
          <w:rFonts w:eastAsia="仿宋_GB2312"/>
          <w:sz w:val="32"/>
          <w:szCs w:val="32"/>
        </w:rPr>
        <w:t>技术</w:t>
      </w:r>
    </w:p>
    <w:p>
      <w:pPr>
        <w:ind w:left="1260" w:leftChars="600" w:firstLine="480" w:firstLineChars="150"/>
        <w:rPr>
          <w:ins w:id="630" w:author="franklyzzm" w:date="2020-08-30T16:35:35Z"/>
          <w:rFonts w:eastAsia="仿宋_GB2312"/>
          <w:sz w:val="32"/>
          <w:szCs w:val="32"/>
        </w:rPr>
      </w:pPr>
      <w:r>
        <w:rPr>
          <w:rFonts w:eastAsia="仿宋_GB2312"/>
          <w:sz w:val="32"/>
          <w:szCs w:val="32"/>
        </w:rPr>
        <w:t xml:space="preserve">02J. </w:t>
      </w:r>
      <w:del w:id="631" w:author="franklyzzm" w:date="2020-08-30T16:34:57Z">
        <w:r>
          <w:rPr>
            <w:rFonts w:eastAsia="仿宋_GB2312"/>
            <w:sz w:val="32"/>
            <w:szCs w:val="32"/>
            <w:lang w:val="en-US"/>
          </w:rPr>
          <w:delText>常规炭浆</w:delText>
        </w:r>
      </w:del>
      <w:ins w:id="632" w:author="franklyzzm" w:date="2020-08-30T16:34:59Z">
        <w:r>
          <w:rPr>
            <w:rFonts w:eastAsia="仿宋_GB2312"/>
            <w:sz w:val="32"/>
            <w:szCs w:val="32"/>
          </w:rPr>
          <w:t>稀土的</w:t>
        </w:r>
      </w:ins>
      <w:ins w:id="633" w:author="franklyzzm" w:date="2020-08-30T16:35:02Z">
        <w:r>
          <w:rPr>
            <w:rFonts w:eastAsia="仿宋_GB2312"/>
            <w:sz w:val="32"/>
            <w:szCs w:val="32"/>
          </w:rPr>
          <w:t>提煉、</w:t>
        </w:r>
      </w:ins>
      <w:ins w:id="634" w:author="franklyzzm" w:date="2020-08-30T16:35:04Z">
        <w:r>
          <w:rPr>
            <w:rFonts w:eastAsia="仿宋_GB2312"/>
            <w:sz w:val="32"/>
            <w:szCs w:val="32"/>
          </w:rPr>
          <w:t>加工</w:t>
        </w:r>
      </w:ins>
      <w:ins w:id="635" w:author="franklyzzm" w:date="2020-08-30T16:35:05Z">
        <w:r>
          <w:rPr>
            <w:rFonts w:eastAsia="仿宋_GB2312"/>
            <w:sz w:val="32"/>
            <w:szCs w:val="32"/>
          </w:rPr>
          <w:t>、</w:t>
        </w:r>
      </w:ins>
      <w:ins w:id="636" w:author="franklyzzm" w:date="2020-08-30T16:35:08Z">
        <w:r>
          <w:rPr>
            <w:rFonts w:eastAsia="仿宋_GB2312"/>
            <w:sz w:val="32"/>
            <w:szCs w:val="32"/>
          </w:rPr>
          <w:t>利用</w:t>
        </w:r>
      </w:ins>
      <w:r>
        <w:rPr>
          <w:rFonts w:eastAsia="仿宋_GB2312"/>
          <w:sz w:val="32"/>
          <w:szCs w:val="32"/>
        </w:rPr>
        <w:t>技术</w:t>
      </w:r>
    </w:p>
    <w:p>
      <w:pPr>
        <w:ind w:left="1260" w:leftChars="600" w:firstLine="480" w:firstLineChars="150"/>
        <w:rPr>
          <w:ins w:id="637" w:author="franklyzzm" w:date="2020-08-30T16:35:35Z"/>
          <w:rFonts w:eastAsia="仿宋_GB2312"/>
          <w:sz w:val="32"/>
          <w:szCs w:val="32"/>
        </w:rPr>
      </w:pPr>
      <w:ins w:id="638" w:author="franklyzzm" w:date="2020-08-30T16:35:35Z">
        <w:r>
          <w:rPr>
            <w:rFonts w:eastAsia="仿宋_GB2312"/>
            <w:sz w:val="32"/>
            <w:szCs w:val="32"/>
          </w:rPr>
          <w:t>01</w:t>
        </w:r>
      </w:ins>
      <w:ins w:id="639" w:author="franklyzzm" w:date="2020-08-30T16:35:42Z">
        <w:r>
          <w:rPr>
            <w:rFonts w:eastAsia="仿宋_GB2312"/>
            <w:sz w:val="32"/>
            <w:szCs w:val="32"/>
          </w:rPr>
          <w:t>X</w:t>
        </w:r>
      </w:ins>
      <w:ins w:id="640" w:author="franklyzzm" w:date="2020-08-30T16:35:35Z">
        <w:r>
          <w:rPr>
            <w:rFonts w:eastAsia="仿宋_GB2312"/>
            <w:sz w:val="32"/>
            <w:szCs w:val="32"/>
          </w:rPr>
          <w:t>. 有色金屬冶金技术</w:t>
        </w:r>
      </w:ins>
    </w:p>
    <w:p>
      <w:pPr>
        <w:ind w:left="1260" w:leftChars="600" w:firstLine="480" w:firstLineChars="150"/>
        <w:rPr>
          <w:rFonts w:eastAsia="仿宋_GB2312"/>
          <w:sz w:val="32"/>
          <w:szCs w:val="32"/>
        </w:rPr>
        <w:pPrChange w:id="641" w:author="franklyzzm" w:date="2020-08-30T16:36:29Z">
          <w:pPr>
            <w:ind w:left="1260" w:leftChars="600" w:firstLine="480" w:firstLineChars="150"/>
          </w:pPr>
        </w:pPrChange>
      </w:pPr>
      <w:ins w:id="642" w:author="franklyzzm" w:date="2020-08-30T16:35:35Z">
        <w:r>
          <w:rPr>
            <w:rFonts w:eastAsia="仿宋_GB2312"/>
            <w:sz w:val="32"/>
            <w:szCs w:val="32"/>
          </w:rPr>
          <w:t>02</w:t>
        </w:r>
      </w:ins>
      <w:ins w:id="643" w:author="franklyzzm" w:date="2020-08-30T16:35:45Z">
        <w:r>
          <w:rPr>
            <w:rFonts w:eastAsia="仿宋_GB2312"/>
            <w:sz w:val="32"/>
            <w:szCs w:val="32"/>
          </w:rPr>
          <w:t>X</w:t>
        </w:r>
      </w:ins>
      <w:ins w:id="644" w:author="franklyzzm" w:date="2020-08-30T16:35:35Z">
        <w:r>
          <w:rPr>
            <w:rFonts w:eastAsia="仿宋_GB2312"/>
            <w:sz w:val="32"/>
            <w:szCs w:val="32"/>
          </w:rPr>
          <w:t xml:space="preserve">. </w:t>
        </w:r>
      </w:ins>
      <w:ins w:id="645" w:author="franklyzzm" w:date="2020-08-30T16:36:00Z">
        <w:r>
          <w:rPr>
            <w:rFonts w:eastAsia="仿宋_GB2312"/>
            <w:sz w:val="32"/>
            <w:szCs w:val="32"/>
          </w:rPr>
          <w:t>非</w:t>
        </w:r>
      </w:ins>
      <w:ins w:id="646" w:author="franklyzzm" w:date="2020-08-30T16:36:02Z">
        <w:r>
          <w:rPr>
            <w:rFonts w:eastAsia="仿宋_GB2312"/>
            <w:sz w:val="32"/>
            <w:szCs w:val="32"/>
          </w:rPr>
          <w:t>晶</w:t>
        </w:r>
      </w:ins>
      <w:ins w:id="647" w:author="franklyzzm" w:date="2020-08-30T16:35:35Z">
        <w:r>
          <w:rPr>
            <w:rFonts w:eastAsia="仿宋_GB2312"/>
            <w:sz w:val="32"/>
            <w:szCs w:val="32"/>
          </w:rPr>
          <w:t>、</w:t>
        </w:r>
      </w:ins>
      <w:ins w:id="648" w:author="franklyzzm" w:date="2020-08-30T16:36:21Z">
        <w:r>
          <w:rPr>
            <w:rFonts w:eastAsia="仿宋_GB2312"/>
            <w:sz w:val="32"/>
            <w:szCs w:val="32"/>
          </w:rPr>
          <w:t>微晶金屬</w:t>
        </w:r>
      </w:ins>
      <w:ins w:id="649" w:author="franklyzzm" w:date="2020-08-30T16:36:26Z">
        <w:r>
          <w:rPr>
            <w:rFonts w:eastAsia="仿宋_GB2312"/>
            <w:sz w:val="32"/>
            <w:szCs w:val="32"/>
          </w:rPr>
          <w:t>冶金</w:t>
        </w:r>
      </w:ins>
      <w:ins w:id="650" w:author="franklyzzm" w:date="2020-08-30T16:35:35Z">
        <w:r>
          <w:rPr>
            <w:rFonts w:eastAsia="仿宋_GB2312"/>
            <w:sz w:val="32"/>
            <w:szCs w:val="32"/>
          </w:rPr>
          <w:t>技术</w:t>
        </w:r>
      </w:ins>
    </w:p>
    <w:p>
      <w:pPr>
        <w:ind w:left="1260" w:leftChars="600" w:firstLine="480" w:firstLineChars="150"/>
        <w:rPr>
          <w:del w:id="651" w:author="franklyzzm" w:date="2020-08-30T16:35:14Z"/>
          <w:rFonts w:eastAsia="仿宋_GB2312"/>
          <w:sz w:val="32"/>
          <w:szCs w:val="32"/>
        </w:rPr>
      </w:pPr>
      <w:del w:id="652" w:author="franklyzzm" w:date="2020-08-30T16:35:14Z">
        <w:r>
          <w:rPr>
            <w:rFonts w:eastAsia="仿宋_GB2312"/>
            <w:sz w:val="32"/>
            <w:szCs w:val="32"/>
          </w:rPr>
          <w:delText>03J. 氰化法电镀黄铜连续作业线技术</w:delText>
        </w:r>
      </w:del>
    </w:p>
    <w:p>
      <w:pPr>
        <w:ind w:left="1260" w:leftChars="600" w:firstLine="480" w:firstLineChars="150"/>
        <w:rPr>
          <w:del w:id="653" w:author="franklyzzm" w:date="2020-08-30T16:35:14Z"/>
          <w:rFonts w:eastAsia="仿宋_GB2312"/>
          <w:sz w:val="32"/>
          <w:szCs w:val="32"/>
        </w:rPr>
      </w:pPr>
      <w:del w:id="654" w:author="franklyzzm" w:date="2020-08-30T16:35:14Z">
        <w:r>
          <w:rPr>
            <w:rFonts w:eastAsia="仿宋_GB2312"/>
            <w:sz w:val="32"/>
            <w:szCs w:val="32"/>
          </w:rPr>
          <w:delText>04J. 电解铝生产工艺</w:delText>
        </w:r>
      </w:del>
    </w:p>
    <w:p>
      <w:pPr>
        <w:ind w:left="1260" w:leftChars="600" w:firstLine="480" w:firstLineChars="150"/>
        <w:rPr>
          <w:del w:id="655" w:author="franklyzzm" w:date="2020-08-30T16:35:14Z"/>
          <w:rFonts w:eastAsia="仿宋_GB2312"/>
          <w:sz w:val="32"/>
          <w:szCs w:val="32"/>
        </w:rPr>
      </w:pPr>
      <w:del w:id="656" w:author="franklyzzm" w:date="2020-08-30T16:35:14Z">
        <w:r>
          <w:rPr>
            <w:rFonts w:eastAsia="仿宋_GB2312"/>
            <w:sz w:val="32"/>
            <w:szCs w:val="32"/>
          </w:rPr>
          <w:delText>05J. 稀土矿冶炼工艺</w:delText>
        </w:r>
      </w:del>
    </w:p>
    <w:p>
      <w:pPr>
        <w:ind w:left="1260" w:leftChars="600" w:firstLine="480" w:firstLineChars="150"/>
        <w:rPr>
          <w:del w:id="657" w:author="franklyzzm" w:date="2020-08-30T16:35:14Z"/>
          <w:rFonts w:eastAsia="仿宋_GB2312"/>
          <w:sz w:val="32"/>
          <w:szCs w:val="32"/>
        </w:rPr>
      </w:pPr>
      <w:del w:id="658" w:author="franklyzzm" w:date="2020-08-30T16:35:14Z">
        <w:r>
          <w:rPr>
            <w:rFonts w:eastAsia="仿宋_GB2312"/>
            <w:sz w:val="32"/>
            <w:szCs w:val="32"/>
          </w:rPr>
          <w:delText>06J. 炼铅工艺</w:delText>
        </w:r>
      </w:del>
    </w:p>
    <w:p>
      <w:pPr>
        <w:ind w:left="1260" w:leftChars="600" w:firstLine="480" w:firstLineChars="150"/>
        <w:rPr>
          <w:del w:id="659" w:author="franklyzzm" w:date="2020-08-30T16:35:14Z"/>
          <w:rFonts w:eastAsia="仿宋_GB2312"/>
          <w:sz w:val="32"/>
          <w:szCs w:val="32"/>
        </w:rPr>
      </w:pPr>
      <w:del w:id="660" w:author="franklyzzm" w:date="2020-08-30T16:35:14Z">
        <w:r>
          <w:rPr>
            <w:rFonts w:eastAsia="仿宋_GB2312"/>
            <w:sz w:val="32"/>
            <w:szCs w:val="32"/>
          </w:rPr>
          <w:delText>07J. 密闭鼓风炉炼铜技术</w:delText>
        </w:r>
      </w:del>
    </w:p>
    <w:p>
      <w:pPr>
        <w:ind w:left="1260" w:leftChars="600" w:firstLine="480" w:firstLineChars="150"/>
        <w:rPr>
          <w:del w:id="661" w:author="franklyzzm" w:date="2020-08-30T16:35:14Z"/>
          <w:rFonts w:eastAsia="仿宋_GB2312"/>
          <w:sz w:val="32"/>
          <w:szCs w:val="32"/>
        </w:rPr>
      </w:pPr>
      <w:del w:id="662" w:author="franklyzzm" w:date="2020-08-30T16:35:14Z">
        <w:r>
          <w:rPr>
            <w:rFonts w:eastAsia="仿宋_GB2312"/>
            <w:sz w:val="32"/>
            <w:szCs w:val="32"/>
          </w:rPr>
          <w:delText>08J. 冶炼烟气制酸干法净化和热浓酸洗涤技术</w:delText>
        </w:r>
      </w:del>
    </w:p>
    <w:p>
      <w:pPr>
        <w:ind w:left="1260" w:leftChars="600" w:firstLine="480" w:firstLineChars="150"/>
        <w:rPr>
          <w:del w:id="663" w:author="franklyzzm" w:date="2020-08-30T16:35:14Z"/>
          <w:rFonts w:eastAsia="仿宋_GB2312"/>
          <w:sz w:val="32"/>
          <w:szCs w:val="32"/>
        </w:rPr>
      </w:pPr>
      <w:del w:id="664" w:author="franklyzzm" w:date="2020-08-30T16:35:14Z">
        <w:r>
          <w:rPr>
            <w:rFonts w:eastAsia="仿宋_GB2312"/>
            <w:sz w:val="32"/>
            <w:szCs w:val="32"/>
          </w:rPr>
          <w:delText>09J. 金矿选矿、精炼工艺</w:delText>
        </w:r>
      </w:del>
    </w:p>
    <w:p>
      <w:pPr>
        <w:ind w:left="1260" w:leftChars="600"/>
        <w:jc w:val="left"/>
        <w:rPr>
          <w:del w:id="665" w:author="franklyzzm" w:date="2020-08-30T16:35:14Z"/>
          <w:rFonts w:eastAsia="仿宋_GB2312"/>
          <w:color w:val="000000"/>
          <w:spacing w:val="2"/>
          <w:kern w:val="0"/>
          <w:sz w:val="32"/>
          <w:szCs w:val="32"/>
        </w:rPr>
      </w:pPr>
      <w:del w:id="666" w:author="franklyzzm" w:date="2020-08-30T16:35:14Z">
        <w:r>
          <w:rPr>
            <w:rFonts w:eastAsia="仿宋_GB2312"/>
            <w:sz w:val="32"/>
            <w:szCs w:val="32"/>
          </w:rPr>
          <w:tab/>
        </w:r>
      </w:del>
      <w:del w:id="667" w:author="franklyzzm" w:date="2020-08-30T16:35:14Z">
        <w:r>
          <w:rPr>
            <w:rFonts w:eastAsia="仿宋_GB2312"/>
            <w:sz w:val="32"/>
            <w:szCs w:val="32"/>
          </w:rPr>
          <w:delText>10J. 单一稀土分离制备技术</w:delText>
        </w:r>
      </w:del>
    </w:p>
    <w:p>
      <w:pPr>
        <w:ind w:left="1260" w:leftChars="600"/>
        <w:jc w:val="left"/>
        <w:rPr>
          <w:del w:id="668" w:author="franklyzzm" w:date="2020-08-30T16:35:14Z"/>
          <w:rFonts w:eastAsia="仿宋_GB2312"/>
          <w:color w:val="000000"/>
          <w:spacing w:val="2"/>
          <w:kern w:val="0"/>
          <w:sz w:val="32"/>
          <w:szCs w:val="32"/>
        </w:rPr>
      </w:pPr>
      <w:del w:id="669" w:author="franklyzzm" w:date="2020-08-30T16:35:14Z">
        <w:r>
          <w:rPr>
            <w:rFonts w:eastAsia="仿宋_GB2312"/>
            <w:sz w:val="32"/>
            <w:szCs w:val="32"/>
          </w:rPr>
          <w:tab/>
        </w:r>
      </w:del>
      <w:del w:id="670" w:author="franklyzzm" w:date="2020-08-30T16:35:14Z">
        <w:r>
          <w:rPr>
            <w:rFonts w:eastAsia="仿宋_GB2312"/>
            <w:sz w:val="32"/>
            <w:szCs w:val="32"/>
          </w:rPr>
          <w:delText>11J. 稀土精矿前处理技术</w:delText>
        </w:r>
      </w:del>
    </w:p>
    <w:p>
      <w:pPr>
        <w:ind w:left="1680" w:leftChars="800"/>
        <w:rPr>
          <w:del w:id="671" w:author="franklyzzm" w:date="2020-08-30T16:35:31Z"/>
          <w:rFonts w:eastAsia="仿宋_GB2312"/>
          <w:sz w:val="32"/>
          <w:szCs w:val="32"/>
        </w:rPr>
      </w:pPr>
      <w:del w:id="672" w:author="franklyzzm" w:date="2020-08-30T16:35:31Z">
        <w:r>
          <w:rPr>
            <w:rFonts w:eastAsia="仿宋_GB2312"/>
            <w:sz w:val="32"/>
            <w:szCs w:val="32"/>
          </w:rPr>
          <w:delText>01X. 原矿、精矿预氧化技术</w:delText>
        </w:r>
      </w:del>
    </w:p>
    <w:p>
      <w:pPr>
        <w:ind w:left="1680" w:leftChars="800"/>
        <w:rPr>
          <w:del w:id="673" w:author="franklyzzm" w:date="2020-08-30T16:35:31Z"/>
          <w:rFonts w:eastAsia="仿宋_GB2312"/>
          <w:sz w:val="32"/>
          <w:szCs w:val="32"/>
        </w:rPr>
      </w:pPr>
      <w:del w:id="674" w:author="franklyzzm" w:date="2020-08-30T16:35:31Z">
        <w:r>
          <w:rPr>
            <w:rFonts w:eastAsia="仿宋_GB2312"/>
            <w:sz w:val="32"/>
            <w:szCs w:val="32"/>
          </w:rPr>
          <w:delText>02X. 一水硬铝石型铝土矿生产氧化铝工艺技术</w:delText>
        </w:r>
      </w:del>
    </w:p>
    <w:p>
      <w:pPr>
        <w:ind w:left="1680" w:leftChars="800"/>
        <w:rPr>
          <w:del w:id="675" w:author="franklyzzm" w:date="2020-08-30T16:35:31Z"/>
          <w:rFonts w:eastAsia="仿宋_GB2312"/>
          <w:sz w:val="32"/>
          <w:szCs w:val="32"/>
        </w:rPr>
      </w:pPr>
      <w:del w:id="676" w:author="franklyzzm" w:date="2020-08-30T16:35:31Z">
        <w:r>
          <w:rPr>
            <w:rFonts w:eastAsia="仿宋_GB2312"/>
            <w:sz w:val="32"/>
            <w:szCs w:val="32"/>
          </w:rPr>
          <w:delText>03X. 350kA预焙铝电解槽电解工艺技术</w:delText>
        </w:r>
      </w:del>
    </w:p>
    <w:p>
      <w:pPr>
        <w:ind w:left="1680" w:leftChars="800"/>
        <w:rPr>
          <w:del w:id="677" w:author="franklyzzm" w:date="2020-08-30T16:35:31Z"/>
          <w:rFonts w:eastAsia="仿宋_GB2312"/>
          <w:sz w:val="32"/>
          <w:szCs w:val="32"/>
        </w:rPr>
      </w:pPr>
      <w:del w:id="678" w:author="franklyzzm" w:date="2020-08-30T16:35:31Z">
        <w:r>
          <w:rPr>
            <w:rFonts w:eastAsia="仿宋_GB2312"/>
            <w:sz w:val="32"/>
            <w:szCs w:val="32"/>
          </w:rPr>
          <w:delText>04X. 1600吨以下挤压机及挤压技术</w:delText>
        </w:r>
      </w:del>
    </w:p>
    <w:p>
      <w:pPr>
        <w:ind w:left="1680" w:leftChars="800"/>
        <w:rPr>
          <w:del w:id="679" w:author="franklyzzm" w:date="2020-08-30T16:35:31Z"/>
          <w:rFonts w:eastAsia="仿宋_GB2312"/>
          <w:sz w:val="32"/>
          <w:szCs w:val="32"/>
        </w:rPr>
      </w:pPr>
      <w:del w:id="680" w:author="franklyzzm" w:date="2020-08-30T16:35:31Z">
        <w:r>
          <w:rPr>
            <w:rFonts w:eastAsia="仿宋_GB2312"/>
            <w:sz w:val="32"/>
            <w:szCs w:val="32"/>
          </w:rPr>
          <w:delText>05X. 350kA以下预焙铝电解槽设计及制造技术</w:delText>
        </w:r>
      </w:del>
    </w:p>
    <w:p>
      <w:pPr>
        <w:ind w:left="1050" w:leftChars="500"/>
        <w:rPr>
          <w:ins w:id="681" w:author="franklyzzm" w:date="2020-08-30T15:37:43Z"/>
          <w:rFonts w:eastAsia="黑体"/>
          <w:sz w:val="32"/>
          <w:szCs w:val="32"/>
        </w:rPr>
      </w:pPr>
      <w:r>
        <w:rPr>
          <w:rFonts w:eastAsia="黑体"/>
          <w:sz w:val="32"/>
          <w:szCs w:val="32"/>
        </w:rPr>
        <w:t>34 金属制品业</w:t>
      </w:r>
    </w:p>
    <w:p>
      <w:pPr>
        <w:ind w:left="1260" w:leftChars="600" w:firstLine="480" w:firstLineChars="150"/>
        <w:jc w:val="both"/>
        <w:rPr>
          <w:ins w:id="683" w:author="franklyzzm" w:date="2020-08-30T15:37:44Z"/>
          <w:rFonts w:eastAsia="仿宋_GB2312"/>
          <w:spacing w:val="0"/>
          <w:kern w:val="2"/>
          <w:sz w:val="32"/>
          <w:szCs w:val="32"/>
          <w:rPrChange w:id="684" w:author="franklyzzm" w:date="2020-08-30T16:37:21Z">
            <w:rPr>
              <w:ins w:id="685" w:author="franklyzzm" w:date="2020-08-30T15:37:44Z"/>
              <w:rFonts w:eastAsia="仿宋_GB2312"/>
              <w:spacing w:val="2"/>
              <w:kern w:val="0"/>
              <w:sz w:val="32"/>
              <w:szCs w:val="32"/>
            </w:rPr>
          </w:rPrChange>
        </w:rPr>
        <w:pPrChange w:id="682" w:author="franklyzzm" w:date="2020-08-30T16:37:21Z">
          <w:pPr>
            <w:ind w:left="1470" w:leftChars="700"/>
            <w:jc w:val="left"/>
          </w:pPr>
        </w:pPrChange>
      </w:pPr>
      <w:ins w:id="686" w:author="franklyzzm" w:date="2020-08-30T15:37:44Z">
        <w:r>
          <w:rPr>
            <w:rFonts w:eastAsia="仿宋_GB2312"/>
            <w:spacing w:val="0"/>
            <w:kern w:val="2"/>
            <w:sz w:val="32"/>
            <w:szCs w:val="32"/>
            <w:rPrChange w:id="687" w:author="franklyzzm" w:date="2020-08-30T16:37:21Z">
              <w:rPr>
                <w:rFonts w:eastAsia="仿宋_GB2312"/>
                <w:color w:val="000000"/>
                <w:spacing w:val="2"/>
                <w:kern w:val="0"/>
                <w:sz w:val="32"/>
                <w:szCs w:val="32"/>
              </w:rPr>
            </w:rPrChange>
          </w:rPr>
          <w:t xml:space="preserve">01X. </w:t>
        </w:r>
      </w:ins>
      <w:ins w:id="689" w:author="franklyzzm" w:date="2020-08-30T16:33:28Z">
        <w:r>
          <w:rPr>
            <w:rFonts w:eastAsia="仿宋_GB2312"/>
            <w:spacing w:val="0"/>
            <w:kern w:val="2"/>
            <w:sz w:val="32"/>
            <w:szCs w:val="32"/>
            <w:rPrChange w:id="690" w:author="franklyzzm" w:date="2020-08-30T16:37:21Z">
              <w:rPr>
                <w:rFonts w:eastAsia="仿宋_GB2312"/>
                <w:color w:val="000000"/>
                <w:spacing w:val="2"/>
                <w:kern w:val="0"/>
                <w:sz w:val="32"/>
                <w:szCs w:val="32"/>
              </w:rPr>
            </w:rPrChange>
          </w:rPr>
          <w:t>熱處理</w:t>
        </w:r>
      </w:ins>
      <w:ins w:id="692" w:author="franklyzzm" w:date="2020-08-30T15:37:44Z">
        <w:r>
          <w:rPr>
            <w:rFonts w:eastAsia="仿宋_GB2312"/>
            <w:spacing w:val="0"/>
            <w:kern w:val="2"/>
            <w:sz w:val="32"/>
            <w:szCs w:val="32"/>
            <w:rPrChange w:id="693" w:author="franklyzzm" w:date="2020-08-30T16:37:21Z">
              <w:rPr>
                <w:rFonts w:eastAsia="仿宋_GB2312"/>
                <w:color w:val="000000"/>
                <w:spacing w:val="2"/>
                <w:kern w:val="0"/>
                <w:sz w:val="32"/>
                <w:szCs w:val="32"/>
              </w:rPr>
            </w:rPrChange>
          </w:rPr>
          <w:t>技术</w:t>
        </w:r>
      </w:ins>
    </w:p>
    <w:p>
      <w:pPr>
        <w:ind w:left="1260" w:leftChars="600" w:firstLine="480" w:firstLineChars="150"/>
        <w:rPr>
          <w:ins w:id="696" w:author="franklyzzm" w:date="2020-08-30T15:37:44Z"/>
          <w:rFonts w:eastAsia="仿宋_GB2312"/>
          <w:spacing w:val="0"/>
          <w:kern w:val="2"/>
          <w:sz w:val="32"/>
          <w:szCs w:val="32"/>
          <w:rPrChange w:id="697" w:author="franklyzzm" w:date="2020-08-30T16:37:21Z">
            <w:rPr>
              <w:ins w:id="698" w:author="franklyzzm" w:date="2020-08-30T15:37:44Z"/>
              <w:rFonts w:eastAsia="仿宋_GB2312"/>
              <w:spacing w:val="2"/>
              <w:kern w:val="0"/>
              <w:sz w:val="32"/>
              <w:szCs w:val="32"/>
            </w:rPr>
          </w:rPrChange>
        </w:rPr>
        <w:pPrChange w:id="695" w:author="franklyzzm" w:date="2020-08-30T16:37:21Z">
          <w:pPr>
            <w:ind w:left="1470" w:leftChars="700"/>
          </w:pPr>
        </w:pPrChange>
      </w:pPr>
      <w:ins w:id="699" w:author="franklyzzm" w:date="2020-08-30T15:37:44Z">
        <w:r>
          <w:rPr>
            <w:rFonts w:eastAsia="仿宋_GB2312"/>
            <w:spacing w:val="0"/>
            <w:kern w:val="2"/>
            <w:sz w:val="32"/>
            <w:szCs w:val="32"/>
            <w:rPrChange w:id="700" w:author="franklyzzm" w:date="2020-08-30T16:37:21Z">
              <w:rPr>
                <w:rFonts w:eastAsia="仿宋_GB2312"/>
                <w:spacing w:val="2"/>
                <w:kern w:val="0"/>
                <w:sz w:val="32"/>
                <w:szCs w:val="32"/>
              </w:rPr>
            </w:rPrChange>
          </w:rPr>
          <w:t xml:space="preserve">02X. </w:t>
        </w:r>
      </w:ins>
      <w:ins w:id="702" w:author="franklyzzm" w:date="2020-08-30T16:33:37Z">
        <w:r>
          <w:rPr>
            <w:rFonts w:eastAsia="仿宋_GB2312"/>
            <w:spacing w:val="0"/>
            <w:kern w:val="2"/>
            <w:sz w:val="32"/>
            <w:szCs w:val="32"/>
            <w:rPrChange w:id="703" w:author="franklyzzm" w:date="2020-08-30T16:37:21Z">
              <w:rPr>
                <w:rFonts w:eastAsia="仿宋_GB2312"/>
                <w:spacing w:val="2"/>
                <w:kern w:val="0"/>
                <w:sz w:val="32"/>
                <w:szCs w:val="32"/>
              </w:rPr>
            </w:rPrChange>
          </w:rPr>
          <w:t>金屬</w:t>
        </w:r>
      </w:ins>
      <w:ins w:id="705" w:author="franklyzzm" w:date="2020-08-30T16:33:46Z">
        <w:r>
          <w:rPr>
            <w:rFonts w:eastAsia="仿宋_GB2312"/>
            <w:spacing w:val="0"/>
            <w:kern w:val="2"/>
            <w:sz w:val="32"/>
            <w:szCs w:val="32"/>
            <w:rPrChange w:id="706" w:author="franklyzzm" w:date="2020-08-30T16:37:21Z">
              <w:rPr>
                <w:rFonts w:eastAsia="仿宋_GB2312"/>
                <w:spacing w:val="2"/>
                <w:kern w:val="0"/>
                <w:sz w:val="32"/>
                <w:szCs w:val="32"/>
              </w:rPr>
            </w:rPrChange>
          </w:rPr>
          <w:t>基</w:t>
        </w:r>
      </w:ins>
      <w:ins w:id="708" w:author="franklyzzm" w:date="2020-08-30T16:33:57Z">
        <w:r>
          <w:rPr>
            <w:rFonts w:eastAsia="仿宋_GB2312"/>
            <w:spacing w:val="0"/>
            <w:kern w:val="2"/>
            <w:sz w:val="32"/>
            <w:szCs w:val="32"/>
            <w:rPrChange w:id="709" w:author="franklyzzm" w:date="2020-08-30T16:37:21Z">
              <w:rPr>
                <w:rFonts w:eastAsia="仿宋_GB2312"/>
                <w:spacing w:val="2"/>
                <w:kern w:val="0"/>
                <w:sz w:val="32"/>
                <w:szCs w:val="32"/>
              </w:rPr>
            </w:rPrChange>
          </w:rPr>
          <w:t>復合材料</w:t>
        </w:r>
      </w:ins>
      <w:ins w:id="711" w:author="franklyzzm" w:date="2020-08-30T15:37:44Z">
        <w:r>
          <w:rPr>
            <w:rFonts w:eastAsia="仿宋_GB2312"/>
            <w:spacing w:val="0"/>
            <w:kern w:val="2"/>
            <w:sz w:val="32"/>
            <w:szCs w:val="32"/>
            <w:rPrChange w:id="712" w:author="franklyzzm" w:date="2020-08-30T16:37:21Z">
              <w:rPr>
                <w:rFonts w:eastAsia="仿宋_GB2312"/>
                <w:spacing w:val="2"/>
                <w:kern w:val="0"/>
                <w:sz w:val="32"/>
                <w:szCs w:val="32"/>
              </w:rPr>
            </w:rPrChange>
          </w:rPr>
          <w:t>生产技术</w:t>
        </w:r>
      </w:ins>
    </w:p>
    <w:p>
      <w:pPr>
        <w:ind w:left="1470" w:leftChars="700"/>
        <w:rPr>
          <w:del w:id="715" w:author="franklyzzm" w:date="2020-08-30T16:34:02Z"/>
          <w:rFonts w:eastAsia="黑体"/>
          <w:sz w:val="32"/>
          <w:szCs w:val="32"/>
        </w:rPr>
        <w:pPrChange w:id="714" w:author="franklyzzm" w:date="2020-08-30T15:37:45Z">
          <w:pPr>
            <w:ind w:left="1050" w:leftChars="500"/>
          </w:pPr>
        </w:pPrChange>
      </w:pPr>
    </w:p>
    <w:p>
      <w:pPr>
        <w:ind w:left="1050" w:leftChars="500"/>
        <w:rPr>
          <w:rFonts w:eastAsia="黑体"/>
          <w:sz w:val="32"/>
          <w:szCs w:val="32"/>
        </w:rPr>
      </w:pPr>
      <w:r>
        <w:rPr>
          <w:rFonts w:eastAsia="黑体"/>
          <w:sz w:val="32"/>
          <w:szCs w:val="32"/>
        </w:rPr>
        <w:t>35 通用设备制造业</w:t>
      </w:r>
    </w:p>
    <w:p>
      <w:pPr>
        <w:ind w:left="1680" w:leftChars="800"/>
        <w:rPr>
          <w:rFonts w:eastAsia="黑体"/>
          <w:sz w:val="32"/>
          <w:szCs w:val="32"/>
        </w:rPr>
      </w:pPr>
      <w:r>
        <w:rPr>
          <w:rFonts w:eastAsia="仿宋_GB2312"/>
          <w:sz w:val="32"/>
          <w:szCs w:val="32"/>
        </w:rPr>
        <w:t xml:space="preserve">01X. </w:t>
      </w:r>
      <w:del w:id="716" w:author="franklyzzm" w:date="2020-08-30T16:30:47Z">
        <w:r>
          <w:rPr>
            <w:rFonts w:eastAsia="仿宋_GB2312"/>
            <w:sz w:val="32"/>
            <w:szCs w:val="32"/>
            <w:lang w:val="en-US"/>
          </w:rPr>
          <w:delText>燃油锅炉制造</w:delText>
        </w:r>
      </w:del>
      <w:ins w:id="717" w:author="franklyzzm" w:date="2020-08-30T16:30:50Z">
        <w:r>
          <w:rPr>
            <w:rFonts w:eastAsia="仿宋_GB2312"/>
            <w:sz w:val="32"/>
            <w:szCs w:val="32"/>
          </w:rPr>
          <w:t>鑄造</w:t>
        </w:r>
      </w:ins>
      <w:r>
        <w:rPr>
          <w:rFonts w:eastAsia="仿宋_GB2312"/>
          <w:sz w:val="32"/>
          <w:szCs w:val="32"/>
        </w:rPr>
        <w:t>技术</w:t>
      </w:r>
    </w:p>
    <w:p>
      <w:pPr>
        <w:ind w:left="1680" w:leftChars="800"/>
        <w:rPr>
          <w:rFonts w:eastAsia="仿宋_GB2312"/>
          <w:sz w:val="32"/>
          <w:szCs w:val="32"/>
        </w:rPr>
      </w:pPr>
      <w:r>
        <w:rPr>
          <w:rFonts w:eastAsia="仿宋_GB2312"/>
          <w:sz w:val="32"/>
          <w:szCs w:val="32"/>
        </w:rPr>
        <w:t xml:space="preserve">02X. </w:t>
      </w:r>
      <w:del w:id="718" w:author="franklyzzm" w:date="2020-08-30T16:30:57Z">
        <w:r>
          <w:rPr>
            <w:rFonts w:eastAsia="仿宋_GB2312"/>
            <w:sz w:val="32"/>
            <w:szCs w:val="32"/>
            <w:lang w:val="en-US"/>
          </w:rPr>
          <w:delText>一般蝶阀设计与</w:delText>
        </w:r>
      </w:del>
      <w:ins w:id="719" w:author="franklyzzm" w:date="2020-08-30T16:31:00Z">
        <w:r>
          <w:rPr>
            <w:rFonts w:eastAsia="仿宋_GB2312"/>
            <w:sz w:val="32"/>
            <w:szCs w:val="32"/>
          </w:rPr>
          <w:t>通用設備</w:t>
        </w:r>
      </w:ins>
      <w:r>
        <w:rPr>
          <w:rFonts w:eastAsia="仿宋_GB2312"/>
          <w:sz w:val="32"/>
          <w:szCs w:val="32"/>
        </w:rPr>
        <w:t>制造技术</w:t>
      </w:r>
      <w:del w:id="720" w:author="franklyzzm" w:date="2020-08-30T16:31:04Z">
        <w:r>
          <w:rPr>
            <w:rFonts w:eastAsia="仿宋_GB2312"/>
            <w:sz w:val="32"/>
            <w:szCs w:val="32"/>
          </w:rPr>
          <w:delText>(口径1040mm以下)</w:delText>
        </w:r>
      </w:del>
    </w:p>
    <w:p>
      <w:pPr>
        <w:ind w:left="1680" w:leftChars="800"/>
        <w:rPr>
          <w:rFonts w:eastAsia="仿宋_GB2312"/>
          <w:sz w:val="32"/>
          <w:szCs w:val="32"/>
        </w:rPr>
      </w:pPr>
      <w:r>
        <w:rPr>
          <w:rFonts w:eastAsia="仿宋_GB2312"/>
          <w:sz w:val="32"/>
          <w:szCs w:val="32"/>
        </w:rPr>
        <w:t xml:space="preserve">03X. </w:t>
      </w:r>
      <w:del w:id="721" w:author="franklyzzm" w:date="2020-08-30T16:31:13Z">
        <w:r>
          <w:rPr>
            <w:rFonts w:eastAsia="仿宋_GB2312"/>
            <w:sz w:val="32"/>
            <w:szCs w:val="32"/>
            <w:lang w:val="en-US"/>
          </w:rPr>
          <w:delText>小口径精密铸造阀门设计与</w:delText>
        </w:r>
      </w:del>
      <w:ins w:id="722" w:author="franklyzzm" w:date="2020-08-30T16:31:16Z">
        <w:r>
          <w:rPr>
            <w:rFonts w:eastAsia="仿宋_GB2312"/>
            <w:sz w:val="32"/>
            <w:szCs w:val="32"/>
          </w:rPr>
          <w:t>通用</w:t>
        </w:r>
      </w:ins>
      <w:ins w:id="723" w:author="franklyzzm" w:date="2020-08-30T16:31:18Z">
        <w:r>
          <w:rPr>
            <w:rFonts w:eastAsia="仿宋_GB2312"/>
            <w:sz w:val="32"/>
            <w:szCs w:val="32"/>
          </w:rPr>
          <w:t>零部件</w:t>
        </w:r>
      </w:ins>
      <w:r>
        <w:rPr>
          <w:rFonts w:eastAsia="仿宋_GB2312"/>
          <w:sz w:val="32"/>
          <w:szCs w:val="32"/>
        </w:rPr>
        <w:t>制造技术</w:t>
      </w:r>
      <w:del w:id="724" w:author="franklyzzm" w:date="2020-08-30T16:31:23Z">
        <w:r>
          <w:rPr>
            <w:rFonts w:eastAsia="仿宋_GB2312"/>
            <w:sz w:val="32"/>
            <w:szCs w:val="32"/>
          </w:rPr>
          <w:delText>（2"以下）</w:delText>
        </w:r>
      </w:del>
    </w:p>
    <w:p>
      <w:pPr>
        <w:ind w:left="1680" w:leftChars="800"/>
        <w:rPr>
          <w:rFonts w:eastAsia="仿宋_GB2312"/>
          <w:sz w:val="32"/>
          <w:szCs w:val="32"/>
        </w:rPr>
      </w:pPr>
      <w:r>
        <w:rPr>
          <w:rFonts w:eastAsia="仿宋_GB2312"/>
          <w:sz w:val="32"/>
          <w:szCs w:val="32"/>
        </w:rPr>
        <w:t xml:space="preserve">04X. </w:t>
      </w:r>
      <w:del w:id="725" w:author="franklyzzm" w:date="2020-08-30T16:31:34Z">
        <w:r>
          <w:rPr>
            <w:rFonts w:eastAsia="仿宋_GB2312"/>
            <w:sz w:val="32"/>
            <w:szCs w:val="32"/>
            <w:lang w:val="en-US"/>
          </w:rPr>
          <w:delText>一般疏水阀设计与</w:delText>
        </w:r>
      </w:del>
      <w:ins w:id="726" w:author="franklyzzm" w:date="2020-08-30T16:31:38Z">
        <w:r>
          <w:rPr>
            <w:rFonts w:eastAsia="仿宋_GB2312"/>
            <w:sz w:val="32"/>
            <w:szCs w:val="32"/>
          </w:rPr>
          <w:t>燃氣輪機</w:t>
        </w:r>
      </w:ins>
      <w:r>
        <w:rPr>
          <w:rFonts w:eastAsia="仿宋_GB2312"/>
          <w:sz w:val="32"/>
          <w:szCs w:val="32"/>
        </w:rPr>
        <w:t>制造技术</w:t>
      </w:r>
    </w:p>
    <w:p>
      <w:pPr>
        <w:ind w:left="1680" w:leftChars="800"/>
        <w:rPr>
          <w:ins w:id="727" w:author="franklyzzm" w:date="2020-08-30T17:44:20Z"/>
          <w:rFonts w:eastAsia="仿宋_GB2312"/>
          <w:sz w:val="32"/>
          <w:szCs w:val="32"/>
        </w:rPr>
      </w:pPr>
      <w:r>
        <w:rPr>
          <w:rFonts w:eastAsia="仿宋_GB2312"/>
          <w:sz w:val="32"/>
          <w:szCs w:val="32"/>
        </w:rPr>
        <w:t xml:space="preserve">05X. </w:t>
      </w:r>
      <w:del w:id="728" w:author="franklyzzm" w:date="2020-08-30T16:31:46Z">
        <w:r>
          <w:rPr>
            <w:rFonts w:eastAsia="仿宋_GB2312"/>
            <w:sz w:val="32"/>
            <w:szCs w:val="32"/>
            <w:lang w:val="en-US"/>
          </w:rPr>
          <w:delText>一般高中压铸钢阀门设计和</w:delText>
        </w:r>
      </w:del>
      <w:ins w:id="729" w:author="franklyzzm" w:date="2020-08-30T16:31:51Z">
        <w:r>
          <w:rPr>
            <w:rFonts w:eastAsia="仿宋_GB2312"/>
            <w:sz w:val="32"/>
            <w:szCs w:val="32"/>
          </w:rPr>
          <w:t>鍋爐</w:t>
        </w:r>
      </w:ins>
      <w:r>
        <w:rPr>
          <w:rFonts w:eastAsia="仿宋_GB2312"/>
          <w:sz w:val="32"/>
          <w:szCs w:val="32"/>
        </w:rPr>
        <w:t>制造</w:t>
      </w:r>
      <w:ins w:id="730" w:author="franklyzzm" w:date="2020-08-30T16:31:53Z">
        <w:r>
          <w:rPr>
            <w:rFonts w:eastAsia="仿宋_GB2312"/>
            <w:sz w:val="32"/>
            <w:szCs w:val="32"/>
          </w:rPr>
          <w:t>的</w:t>
        </w:r>
      </w:ins>
      <w:ins w:id="731" w:author="franklyzzm" w:date="2020-08-30T16:31:58Z">
        <w:r>
          <w:rPr>
            <w:rFonts w:eastAsia="仿宋_GB2312"/>
            <w:sz w:val="32"/>
            <w:szCs w:val="32"/>
          </w:rPr>
          <w:t>燃燒</w:t>
        </w:r>
      </w:ins>
      <w:r>
        <w:rPr>
          <w:rFonts w:eastAsia="仿宋_GB2312"/>
          <w:sz w:val="32"/>
          <w:szCs w:val="32"/>
        </w:rPr>
        <w:t>技术</w:t>
      </w:r>
    </w:p>
    <w:p>
      <w:pPr>
        <w:ind w:left="1680" w:leftChars="800"/>
        <w:rPr>
          <w:ins w:id="732" w:author="franklyzzm" w:date="2020-08-30T17:44:32Z"/>
          <w:rFonts w:eastAsia="仿宋_GB2312"/>
          <w:sz w:val="32"/>
          <w:szCs w:val="32"/>
        </w:rPr>
      </w:pPr>
      <w:ins w:id="733" w:author="franklyzzm" w:date="2020-08-30T17:44:32Z">
        <w:r>
          <w:rPr>
            <w:rFonts w:eastAsia="仿宋_GB2312"/>
            <w:sz w:val="32"/>
            <w:szCs w:val="32"/>
          </w:rPr>
          <w:t>0</w:t>
        </w:r>
      </w:ins>
      <w:ins w:id="734" w:author="franklyzzm" w:date="2020-08-30T17:44:35Z">
        <w:r>
          <w:rPr>
            <w:rFonts w:eastAsia="仿宋_GB2312"/>
            <w:sz w:val="32"/>
            <w:szCs w:val="32"/>
          </w:rPr>
          <w:t>6</w:t>
        </w:r>
      </w:ins>
      <w:ins w:id="735" w:author="franklyzzm" w:date="2020-08-30T17:44:32Z">
        <w:r>
          <w:rPr>
            <w:rFonts w:eastAsia="仿宋_GB2312"/>
            <w:sz w:val="32"/>
            <w:szCs w:val="32"/>
          </w:rPr>
          <w:t xml:space="preserve">X. </w:t>
        </w:r>
      </w:ins>
      <w:ins w:id="736" w:author="franklyzzm" w:date="2020-08-30T17:46:20Z">
        <w:r>
          <w:rPr>
            <w:rFonts w:eastAsia="仿宋_GB2312"/>
            <w:sz w:val="32"/>
            <w:szCs w:val="32"/>
          </w:rPr>
          <w:t>3</w:t>
        </w:r>
      </w:ins>
      <w:ins w:id="737" w:author="franklyzzm" w:date="2020-08-30T17:46:21Z">
        <w:r>
          <w:rPr>
            <w:rFonts w:eastAsia="仿宋_GB2312"/>
            <w:sz w:val="32"/>
            <w:szCs w:val="32"/>
          </w:rPr>
          <w:t>D</w:t>
        </w:r>
      </w:ins>
      <w:ins w:id="738" w:author="franklyzzm" w:date="2020-08-30T17:46:23Z">
        <w:r>
          <w:rPr>
            <w:rFonts w:eastAsia="仿宋_GB2312"/>
            <w:sz w:val="32"/>
            <w:szCs w:val="32"/>
          </w:rPr>
          <w:t>打印</w:t>
        </w:r>
      </w:ins>
      <w:ins w:id="739" w:author="franklyzzm" w:date="2020-08-30T17:44:32Z">
        <w:r>
          <w:rPr>
            <w:rFonts w:eastAsia="仿宋_GB2312"/>
            <w:sz w:val="32"/>
            <w:szCs w:val="32"/>
          </w:rPr>
          <w:t>技术</w:t>
        </w:r>
      </w:ins>
    </w:p>
    <w:p>
      <w:pPr>
        <w:ind w:left="1680" w:leftChars="800"/>
        <w:rPr>
          <w:ins w:id="740" w:author="franklyzzm" w:date="2020-08-30T17:44:32Z"/>
          <w:rFonts w:eastAsia="仿宋_GB2312"/>
          <w:sz w:val="32"/>
          <w:szCs w:val="32"/>
        </w:rPr>
      </w:pPr>
      <w:ins w:id="741" w:author="franklyzzm" w:date="2020-08-30T17:44:32Z">
        <w:r>
          <w:rPr>
            <w:rFonts w:eastAsia="仿宋_GB2312"/>
            <w:sz w:val="32"/>
            <w:szCs w:val="32"/>
          </w:rPr>
          <w:t>0</w:t>
        </w:r>
      </w:ins>
      <w:ins w:id="742" w:author="franklyzzm" w:date="2020-08-30T17:44:36Z">
        <w:r>
          <w:rPr>
            <w:rFonts w:eastAsia="仿宋_GB2312"/>
            <w:sz w:val="32"/>
            <w:szCs w:val="32"/>
          </w:rPr>
          <w:t>7</w:t>
        </w:r>
      </w:ins>
      <w:ins w:id="743" w:author="franklyzzm" w:date="2020-08-30T17:44:32Z">
        <w:r>
          <w:rPr>
            <w:rFonts w:eastAsia="仿宋_GB2312"/>
            <w:sz w:val="32"/>
            <w:szCs w:val="32"/>
          </w:rPr>
          <w:t xml:space="preserve">X. </w:t>
        </w:r>
      </w:ins>
      <w:ins w:id="744" w:author="franklyzzm" w:date="2020-08-30T17:46:35Z">
        <w:r>
          <w:rPr>
            <w:rFonts w:eastAsia="仿宋_GB2312"/>
            <w:sz w:val="32"/>
            <w:szCs w:val="32"/>
          </w:rPr>
          <w:t>工程</w:t>
        </w:r>
      </w:ins>
      <w:ins w:id="745" w:author="franklyzzm" w:date="2020-08-30T17:46:37Z">
        <w:r>
          <w:rPr>
            <w:rFonts w:eastAsia="仿宋_GB2312"/>
            <w:sz w:val="32"/>
            <w:szCs w:val="32"/>
          </w:rPr>
          <w:t>機械的</w:t>
        </w:r>
      </w:ins>
      <w:ins w:id="746" w:author="franklyzzm" w:date="2020-08-30T17:46:39Z">
        <w:r>
          <w:rPr>
            <w:rFonts w:eastAsia="仿宋_GB2312"/>
            <w:sz w:val="32"/>
            <w:szCs w:val="32"/>
          </w:rPr>
          <w:t>應用</w:t>
        </w:r>
      </w:ins>
      <w:ins w:id="747" w:author="franklyzzm" w:date="2020-08-30T17:44:32Z">
        <w:r>
          <w:rPr>
            <w:rFonts w:eastAsia="仿宋_GB2312"/>
            <w:sz w:val="32"/>
            <w:szCs w:val="32"/>
          </w:rPr>
          <w:t>技术</w:t>
        </w:r>
      </w:ins>
    </w:p>
    <w:p>
      <w:pPr>
        <w:ind w:left="1680" w:leftChars="800"/>
        <w:rPr>
          <w:ins w:id="748" w:author="franklyzzm" w:date="2020-08-30T17:46:50Z"/>
          <w:rFonts w:eastAsia="仿宋_GB2312"/>
          <w:sz w:val="32"/>
          <w:szCs w:val="32"/>
        </w:rPr>
      </w:pPr>
      <w:ins w:id="749" w:author="franklyzzm" w:date="2020-08-30T17:46:50Z">
        <w:r>
          <w:rPr>
            <w:rFonts w:eastAsia="仿宋_GB2312"/>
            <w:sz w:val="32"/>
            <w:szCs w:val="32"/>
          </w:rPr>
          <w:t>0</w:t>
        </w:r>
      </w:ins>
      <w:ins w:id="750" w:author="franklyzzm" w:date="2020-08-30T17:46:53Z">
        <w:r>
          <w:rPr>
            <w:rFonts w:eastAsia="仿宋_GB2312"/>
            <w:sz w:val="32"/>
            <w:szCs w:val="32"/>
          </w:rPr>
          <w:t>8</w:t>
        </w:r>
      </w:ins>
      <w:ins w:id="751" w:author="franklyzzm" w:date="2020-08-30T17:46:50Z">
        <w:r>
          <w:rPr>
            <w:rFonts w:eastAsia="仿宋_GB2312"/>
            <w:sz w:val="32"/>
            <w:szCs w:val="32"/>
          </w:rPr>
          <w:t xml:space="preserve">X. </w:t>
        </w:r>
      </w:ins>
      <w:ins w:id="752" w:author="franklyzzm" w:date="2020-08-30T17:47:00Z">
        <w:r>
          <w:rPr>
            <w:rFonts w:eastAsia="仿宋_GB2312"/>
            <w:sz w:val="32"/>
            <w:szCs w:val="32"/>
          </w:rPr>
          <w:t>機床產業</w:t>
        </w:r>
      </w:ins>
      <w:ins w:id="753" w:author="franklyzzm" w:date="2020-08-30T17:47:04Z">
        <w:r>
          <w:rPr>
            <w:rFonts w:eastAsia="仿宋_GB2312"/>
            <w:sz w:val="32"/>
            <w:szCs w:val="32"/>
          </w:rPr>
          <w:t>基礎</w:t>
        </w:r>
      </w:ins>
      <w:ins w:id="754" w:author="franklyzzm" w:date="2020-08-30T17:47:09Z">
        <w:r>
          <w:rPr>
            <w:rFonts w:eastAsia="仿宋_GB2312"/>
            <w:sz w:val="32"/>
            <w:szCs w:val="32"/>
          </w:rPr>
          <w:t>共性</w:t>
        </w:r>
      </w:ins>
      <w:ins w:id="755" w:author="franklyzzm" w:date="2020-08-30T17:46:50Z">
        <w:r>
          <w:rPr>
            <w:rFonts w:eastAsia="仿宋_GB2312"/>
            <w:sz w:val="32"/>
            <w:szCs w:val="32"/>
          </w:rPr>
          <w:t>技术</w:t>
        </w:r>
      </w:ins>
    </w:p>
    <w:p>
      <w:pPr>
        <w:ind w:left="1680" w:leftChars="800"/>
        <w:rPr>
          <w:del w:id="756" w:author="franklyzzm" w:date="2020-08-30T17:47:24Z"/>
          <w:rFonts w:eastAsia="仿宋_GB2312"/>
          <w:sz w:val="32"/>
          <w:szCs w:val="32"/>
        </w:rPr>
      </w:pPr>
    </w:p>
    <w:p>
      <w:pPr>
        <w:ind w:left="1680" w:leftChars="800"/>
        <w:rPr>
          <w:del w:id="757" w:author="franklyzzm" w:date="2020-08-30T16:32:10Z"/>
          <w:b/>
          <w:sz w:val="32"/>
          <w:szCs w:val="32"/>
        </w:rPr>
      </w:pPr>
      <w:del w:id="758" w:author="franklyzzm" w:date="2020-08-30T16:32:10Z">
        <w:r>
          <w:rPr>
            <w:rFonts w:eastAsia="仿宋_GB2312"/>
            <w:sz w:val="32"/>
            <w:szCs w:val="32"/>
          </w:rPr>
          <w:delText>06X. 常规使用的离心机设计、制造及应用技术</w:delText>
        </w:r>
      </w:del>
    </w:p>
    <w:p>
      <w:pPr>
        <w:ind w:left="1050" w:leftChars="500"/>
        <w:rPr>
          <w:rFonts w:eastAsia="黑体"/>
          <w:sz w:val="32"/>
          <w:szCs w:val="32"/>
        </w:rPr>
      </w:pPr>
      <w:r>
        <w:rPr>
          <w:rFonts w:eastAsia="黑体"/>
          <w:sz w:val="32"/>
          <w:szCs w:val="32"/>
        </w:rPr>
        <w:t>36 专用设备制造业</w:t>
      </w:r>
    </w:p>
    <w:p>
      <w:pPr>
        <w:ind w:left="1359" w:leftChars="647" w:firstLine="320" w:firstLineChars="100"/>
        <w:rPr>
          <w:ins w:id="759" w:author="franklyzzm" w:date="2020-08-30T16:29:28Z"/>
          <w:rFonts w:eastAsia="仿宋_GB2312"/>
          <w:sz w:val="32"/>
          <w:szCs w:val="32"/>
        </w:rPr>
      </w:pPr>
      <w:ins w:id="760" w:author="franklyzzm" w:date="2020-08-30T16:29:28Z">
        <w:r>
          <w:rPr>
            <w:rFonts w:eastAsia="仿宋_GB2312"/>
            <w:sz w:val="32"/>
            <w:szCs w:val="32"/>
          </w:rPr>
          <w:t>01</w:t>
        </w:r>
      </w:ins>
      <w:ins w:id="761" w:author="franklyzzm" w:date="2020-08-30T16:29:32Z">
        <w:r>
          <w:rPr>
            <w:rFonts w:eastAsia="仿宋_GB2312"/>
            <w:sz w:val="32"/>
            <w:szCs w:val="32"/>
          </w:rPr>
          <w:t>J</w:t>
        </w:r>
      </w:ins>
      <w:ins w:id="762" w:author="franklyzzm" w:date="2020-08-30T16:29:28Z">
        <w:r>
          <w:rPr>
            <w:rFonts w:eastAsia="仿宋_GB2312"/>
            <w:sz w:val="32"/>
            <w:szCs w:val="32"/>
          </w:rPr>
          <w:t xml:space="preserve">. </w:t>
        </w:r>
      </w:ins>
      <w:ins w:id="763" w:author="franklyzzm" w:date="2020-08-30T16:29:40Z">
        <w:r>
          <w:rPr>
            <w:rFonts w:eastAsia="仿宋_GB2312"/>
            <w:sz w:val="32"/>
            <w:szCs w:val="32"/>
          </w:rPr>
          <w:t>農用</w:t>
        </w:r>
      </w:ins>
      <w:ins w:id="764" w:author="franklyzzm" w:date="2020-08-30T16:29:41Z">
        <w:r>
          <w:rPr>
            <w:rFonts w:eastAsia="仿宋_GB2312"/>
            <w:sz w:val="32"/>
            <w:szCs w:val="32"/>
          </w:rPr>
          <w:t>機械</w:t>
        </w:r>
      </w:ins>
      <w:ins w:id="765" w:author="franklyzzm" w:date="2020-08-30T16:29:43Z">
        <w:r>
          <w:rPr>
            <w:rFonts w:eastAsia="仿宋_GB2312"/>
            <w:sz w:val="32"/>
            <w:szCs w:val="32"/>
          </w:rPr>
          <w:t>製造</w:t>
        </w:r>
      </w:ins>
      <w:ins w:id="766" w:author="franklyzzm" w:date="2020-08-30T16:29:28Z">
        <w:r>
          <w:rPr>
            <w:rFonts w:eastAsia="仿宋_GB2312"/>
            <w:sz w:val="32"/>
            <w:szCs w:val="32"/>
          </w:rPr>
          <w:t>技术</w:t>
        </w:r>
      </w:ins>
    </w:p>
    <w:p>
      <w:pPr>
        <w:ind w:left="1359" w:leftChars="647" w:firstLine="320" w:firstLineChars="100"/>
        <w:rPr>
          <w:rFonts w:eastAsia="仿宋_GB2312"/>
          <w:sz w:val="32"/>
          <w:szCs w:val="32"/>
        </w:rPr>
      </w:pPr>
      <w:r>
        <w:rPr>
          <w:rFonts w:eastAsia="仿宋_GB2312"/>
          <w:sz w:val="32"/>
          <w:szCs w:val="32"/>
        </w:rPr>
        <w:t xml:space="preserve">01X. </w:t>
      </w:r>
      <w:del w:id="767" w:author="franklyzzm" w:date="2020-08-30T16:29:13Z">
        <w:r>
          <w:rPr>
            <w:rFonts w:eastAsia="仿宋_GB2312"/>
            <w:sz w:val="32"/>
            <w:szCs w:val="32"/>
            <w:lang w:val="en-US"/>
          </w:rPr>
          <w:delText>电炉(EAF)自动化控制系统成套</w:delText>
        </w:r>
      </w:del>
      <w:ins w:id="768" w:author="franklyzzm" w:date="2020-08-30T16:29:19Z">
        <w:r>
          <w:rPr>
            <w:rFonts w:eastAsia="仿宋_GB2312"/>
            <w:sz w:val="32"/>
            <w:szCs w:val="32"/>
          </w:rPr>
          <w:t>制冷</w:t>
        </w:r>
      </w:ins>
      <w:ins w:id="769" w:author="franklyzzm" w:date="2020-08-30T16:29:20Z">
        <w:r>
          <w:rPr>
            <w:rFonts w:eastAsia="仿宋_GB2312"/>
            <w:sz w:val="32"/>
            <w:szCs w:val="32"/>
          </w:rPr>
          <w:t>與</w:t>
        </w:r>
      </w:ins>
      <w:ins w:id="770" w:author="franklyzzm" w:date="2020-08-30T16:29:22Z">
        <w:r>
          <w:rPr>
            <w:rFonts w:eastAsia="仿宋_GB2312"/>
            <w:sz w:val="32"/>
            <w:szCs w:val="32"/>
          </w:rPr>
          <w:t>低溫</w:t>
        </w:r>
      </w:ins>
      <w:ins w:id="771" w:author="franklyzzm" w:date="2020-08-30T16:29:23Z">
        <w:r>
          <w:rPr>
            <w:rFonts w:eastAsia="仿宋_GB2312"/>
            <w:sz w:val="32"/>
            <w:szCs w:val="32"/>
          </w:rPr>
          <w:t>工程</w:t>
        </w:r>
      </w:ins>
      <w:r>
        <w:rPr>
          <w:rFonts w:eastAsia="仿宋_GB2312"/>
          <w:sz w:val="32"/>
          <w:szCs w:val="32"/>
        </w:rPr>
        <w:t>技术</w:t>
      </w:r>
    </w:p>
    <w:p>
      <w:pPr>
        <w:ind w:left="1359" w:leftChars="647" w:firstLine="320" w:firstLineChars="100"/>
        <w:rPr>
          <w:rFonts w:eastAsia="仿宋_GB2312"/>
          <w:sz w:val="32"/>
          <w:szCs w:val="32"/>
        </w:rPr>
        <w:pPrChange w:id="772" w:author="franklyzzm" w:date="2020-08-30T16:28:35Z">
          <w:pPr>
            <w:ind w:left="1050" w:leftChars="500"/>
          </w:pPr>
        </w:pPrChange>
      </w:pPr>
      <w:del w:id="773" w:author="franklyzzm" w:date="2020-08-30T16:28:38Z">
        <w:r>
          <w:rPr>
            <w:rFonts w:hint="eastAsia" w:eastAsia="仿宋_GB2312"/>
            <w:sz w:val="32"/>
            <w:szCs w:val="32"/>
          </w:rPr>
          <w:tab/>
        </w:r>
      </w:del>
      <w:del w:id="774" w:author="franklyzzm" w:date="2020-08-30T16:28:37Z">
        <w:r>
          <w:rPr>
            <w:rFonts w:eastAsia="仿宋_GB2312"/>
            <w:sz w:val="32"/>
            <w:szCs w:val="32"/>
          </w:rPr>
          <w:tab/>
        </w:r>
      </w:del>
      <w:r>
        <w:rPr>
          <w:rFonts w:eastAsia="仿宋_GB2312"/>
          <w:sz w:val="32"/>
          <w:szCs w:val="32"/>
        </w:rPr>
        <w:t xml:space="preserve">02X. </w:t>
      </w:r>
      <w:del w:id="775" w:author="franklyzzm" w:date="2020-08-30T16:29:50Z">
        <w:r>
          <w:rPr>
            <w:rFonts w:eastAsia="仿宋_GB2312"/>
            <w:sz w:val="32"/>
            <w:szCs w:val="32"/>
            <w:lang w:val="en-US"/>
          </w:rPr>
          <w:delText>滚切式定尺剪</w:delText>
        </w:r>
      </w:del>
      <w:ins w:id="776" w:author="franklyzzm" w:date="2020-08-30T16:29:52Z">
        <w:r>
          <w:rPr>
            <w:rFonts w:eastAsia="仿宋_GB2312"/>
            <w:sz w:val="32"/>
            <w:szCs w:val="32"/>
          </w:rPr>
          <w:t>消防</w:t>
        </w:r>
      </w:ins>
      <w:r>
        <w:rPr>
          <w:rFonts w:eastAsia="仿宋_GB2312"/>
          <w:sz w:val="32"/>
          <w:szCs w:val="32"/>
        </w:rPr>
        <w:t>技术</w:t>
      </w:r>
    </w:p>
    <w:p>
      <w:pPr>
        <w:ind w:left="1359" w:leftChars="647" w:firstLine="320" w:firstLineChars="100"/>
        <w:rPr>
          <w:rFonts w:eastAsia="仿宋_GB2312"/>
          <w:sz w:val="32"/>
          <w:szCs w:val="32"/>
        </w:rPr>
        <w:pPrChange w:id="777" w:author="franklyzzm" w:date="2020-08-30T16:28:35Z">
          <w:pPr>
            <w:ind w:left="1050" w:leftChars="500"/>
          </w:pPr>
        </w:pPrChange>
      </w:pPr>
      <w:del w:id="778" w:author="franklyzzm" w:date="2020-08-30T16:28:41Z">
        <w:r>
          <w:rPr>
            <w:rFonts w:eastAsia="仿宋_GB2312"/>
            <w:sz w:val="32"/>
            <w:szCs w:val="32"/>
          </w:rPr>
          <w:tab/>
        </w:r>
      </w:del>
      <w:del w:id="779" w:author="franklyzzm" w:date="2020-08-30T16:28:40Z">
        <w:r>
          <w:rPr>
            <w:rFonts w:hint="eastAsia" w:eastAsia="仿宋_GB2312"/>
            <w:sz w:val="32"/>
            <w:szCs w:val="32"/>
          </w:rPr>
          <w:tab/>
        </w:r>
      </w:del>
      <w:r>
        <w:rPr>
          <w:rFonts w:eastAsia="仿宋_GB2312"/>
          <w:sz w:val="32"/>
          <w:szCs w:val="32"/>
        </w:rPr>
        <w:t xml:space="preserve">03X. </w:t>
      </w:r>
      <w:del w:id="780" w:author="franklyzzm" w:date="2020-08-30T16:29:56Z">
        <w:r>
          <w:rPr>
            <w:rFonts w:eastAsia="仿宋_GB2312"/>
            <w:sz w:val="32"/>
            <w:szCs w:val="32"/>
            <w:lang w:val="en-US"/>
          </w:rPr>
          <w:delText xml:space="preserve">滚切式双边剪(三轴三偏心) </w:delText>
        </w:r>
      </w:del>
      <w:ins w:id="781" w:author="franklyzzm" w:date="2020-08-30T16:30:00Z">
        <w:r>
          <w:rPr>
            <w:rFonts w:eastAsia="仿宋_GB2312"/>
            <w:sz w:val="32"/>
            <w:szCs w:val="32"/>
          </w:rPr>
          <w:t>刑事</w:t>
        </w:r>
      </w:ins>
      <w:r>
        <w:rPr>
          <w:rFonts w:eastAsia="仿宋_GB2312"/>
          <w:sz w:val="32"/>
          <w:szCs w:val="32"/>
        </w:rPr>
        <w:t>技术</w:t>
      </w:r>
    </w:p>
    <w:p>
      <w:pPr>
        <w:ind w:left="1359" w:leftChars="647" w:firstLine="320" w:firstLineChars="100"/>
        <w:rPr>
          <w:ins w:id="783" w:author="franklyzzm" w:date="2020-08-30T17:48:29Z"/>
          <w:rFonts w:eastAsia="仿宋_GB2312"/>
          <w:sz w:val="32"/>
          <w:szCs w:val="32"/>
        </w:rPr>
        <w:pPrChange w:id="782" w:author="franklyzzm" w:date="2020-08-30T16:28:35Z">
          <w:pPr>
            <w:ind w:left="1050" w:leftChars="500"/>
          </w:pPr>
        </w:pPrChange>
      </w:pPr>
      <w:del w:id="784" w:author="franklyzzm" w:date="2020-08-30T16:28:44Z">
        <w:r>
          <w:rPr>
            <w:rFonts w:eastAsia="仿宋_GB2312"/>
            <w:sz w:val="32"/>
            <w:szCs w:val="32"/>
          </w:rPr>
          <w:tab/>
        </w:r>
      </w:del>
      <w:del w:id="785" w:author="franklyzzm" w:date="2020-08-30T16:28:43Z">
        <w:r>
          <w:rPr>
            <w:rFonts w:hint="eastAsia" w:eastAsia="仿宋_GB2312"/>
            <w:sz w:val="32"/>
            <w:szCs w:val="32"/>
          </w:rPr>
          <w:tab/>
        </w:r>
      </w:del>
      <w:r>
        <w:rPr>
          <w:rFonts w:eastAsia="仿宋_GB2312"/>
          <w:sz w:val="32"/>
          <w:szCs w:val="32"/>
        </w:rPr>
        <w:t xml:space="preserve">04X. </w:t>
      </w:r>
      <w:del w:id="786" w:author="franklyzzm" w:date="2020-08-30T16:30:10Z">
        <w:r>
          <w:rPr>
            <w:rFonts w:eastAsia="仿宋_GB2312"/>
            <w:sz w:val="32"/>
            <w:szCs w:val="32"/>
            <w:lang w:val="en-US"/>
          </w:rPr>
          <w:delText>中小型拖拉机</w:delText>
        </w:r>
      </w:del>
      <w:ins w:id="787" w:author="franklyzzm" w:date="2020-08-30T16:30:12Z">
        <w:r>
          <w:rPr>
            <w:rFonts w:eastAsia="仿宋_GB2312"/>
            <w:sz w:val="32"/>
            <w:szCs w:val="32"/>
          </w:rPr>
          <w:t>醫用</w:t>
        </w:r>
      </w:ins>
      <w:ins w:id="788" w:author="franklyzzm" w:date="2020-08-30T16:30:16Z">
        <w:r>
          <w:rPr>
            <w:rFonts w:eastAsia="仿宋_GB2312"/>
            <w:sz w:val="32"/>
            <w:szCs w:val="32"/>
          </w:rPr>
          <w:t>診斷</w:t>
        </w:r>
      </w:ins>
      <w:ins w:id="789" w:author="franklyzzm" w:date="2020-08-30T16:30:18Z">
        <w:r>
          <w:rPr>
            <w:rFonts w:eastAsia="仿宋_GB2312"/>
            <w:sz w:val="32"/>
            <w:szCs w:val="32"/>
          </w:rPr>
          <w:t>器械</w:t>
        </w:r>
      </w:ins>
      <w:ins w:id="790" w:author="franklyzzm" w:date="2020-08-30T16:30:19Z">
        <w:r>
          <w:rPr>
            <w:rFonts w:eastAsia="仿宋_GB2312"/>
            <w:sz w:val="32"/>
            <w:szCs w:val="32"/>
          </w:rPr>
          <w:t>及</w:t>
        </w:r>
      </w:ins>
      <w:ins w:id="791" w:author="franklyzzm" w:date="2020-08-30T16:30:20Z">
        <w:r>
          <w:rPr>
            <w:rFonts w:eastAsia="仿宋_GB2312"/>
            <w:sz w:val="32"/>
            <w:szCs w:val="32"/>
          </w:rPr>
          <w:t>設備</w:t>
        </w:r>
      </w:ins>
      <w:r>
        <w:rPr>
          <w:rFonts w:eastAsia="仿宋_GB2312"/>
          <w:sz w:val="32"/>
          <w:szCs w:val="32"/>
        </w:rPr>
        <w:t>制造技术</w:t>
      </w:r>
    </w:p>
    <w:p>
      <w:pPr>
        <w:ind w:left="1359" w:leftChars="647" w:firstLine="320" w:firstLineChars="100"/>
        <w:rPr>
          <w:ins w:id="792" w:author="franklyzzm" w:date="2020-08-30T17:48:51Z"/>
          <w:rFonts w:eastAsia="仿宋_GB2312"/>
          <w:sz w:val="32"/>
          <w:szCs w:val="32"/>
        </w:rPr>
      </w:pPr>
      <w:ins w:id="793" w:author="franklyzzm" w:date="2020-08-30T17:48:51Z">
        <w:r>
          <w:rPr>
            <w:rFonts w:eastAsia="仿宋_GB2312"/>
            <w:sz w:val="32"/>
            <w:szCs w:val="32"/>
          </w:rPr>
          <w:t>0</w:t>
        </w:r>
      </w:ins>
      <w:ins w:id="794" w:author="franklyzzm" w:date="2020-08-30T17:48:54Z">
        <w:r>
          <w:rPr>
            <w:rFonts w:eastAsia="仿宋_GB2312"/>
            <w:sz w:val="32"/>
            <w:szCs w:val="32"/>
          </w:rPr>
          <w:t>5</w:t>
        </w:r>
      </w:ins>
      <w:ins w:id="795" w:author="franklyzzm" w:date="2020-08-30T17:48:51Z">
        <w:r>
          <w:rPr>
            <w:rFonts w:eastAsia="仿宋_GB2312"/>
            <w:sz w:val="32"/>
            <w:szCs w:val="32"/>
          </w:rPr>
          <w:t xml:space="preserve">X. </w:t>
        </w:r>
      </w:ins>
      <w:ins w:id="796" w:author="franklyzzm" w:date="2020-08-30T17:49:24Z">
        <w:r>
          <w:rPr>
            <w:rFonts w:eastAsia="仿宋_GB2312"/>
            <w:sz w:val="32"/>
            <w:szCs w:val="32"/>
          </w:rPr>
          <w:t>大型</w:t>
        </w:r>
      </w:ins>
      <w:ins w:id="797" w:author="franklyzzm" w:date="2020-08-30T17:49:27Z">
        <w:r>
          <w:rPr>
            <w:rFonts w:eastAsia="仿宋_GB2312"/>
            <w:sz w:val="32"/>
            <w:szCs w:val="32"/>
          </w:rPr>
          <w:t>高速</w:t>
        </w:r>
      </w:ins>
      <w:ins w:id="798" w:author="franklyzzm" w:date="2020-08-30T17:49:31Z">
        <w:r>
          <w:rPr>
            <w:rFonts w:eastAsia="仿宋_GB2312"/>
            <w:sz w:val="32"/>
            <w:szCs w:val="32"/>
          </w:rPr>
          <w:t>風洞</w:t>
        </w:r>
      </w:ins>
      <w:ins w:id="799" w:author="franklyzzm" w:date="2020-08-30T17:49:38Z">
        <w:r>
          <w:rPr>
            <w:rFonts w:eastAsia="仿宋_GB2312"/>
            <w:sz w:val="32"/>
            <w:szCs w:val="32"/>
          </w:rPr>
          <w:t>設計建設</w:t>
        </w:r>
      </w:ins>
      <w:ins w:id="800" w:author="franklyzzm" w:date="2020-08-30T17:48:51Z">
        <w:r>
          <w:rPr>
            <w:rFonts w:eastAsia="仿宋_GB2312"/>
            <w:sz w:val="32"/>
            <w:szCs w:val="32"/>
          </w:rPr>
          <w:t>技术</w:t>
        </w:r>
      </w:ins>
    </w:p>
    <w:p>
      <w:pPr>
        <w:ind w:left="1359" w:leftChars="647" w:firstLine="320" w:firstLineChars="100"/>
        <w:rPr>
          <w:ins w:id="801" w:author="franklyzzm" w:date="2020-08-30T17:48:51Z"/>
          <w:rFonts w:eastAsia="仿宋_GB2312"/>
          <w:sz w:val="32"/>
          <w:szCs w:val="32"/>
        </w:rPr>
      </w:pPr>
      <w:ins w:id="802" w:author="franklyzzm" w:date="2020-08-30T17:48:51Z">
        <w:r>
          <w:rPr>
            <w:rFonts w:eastAsia="仿宋_GB2312"/>
            <w:sz w:val="32"/>
            <w:szCs w:val="32"/>
          </w:rPr>
          <w:t>0</w:t>
        </w:r>
      </w:ins>
      <w:ins w:id="803" w:author="franklyzzm" w:date="2020-08-30T17:48:55Z">
        <w:r>
          <w:rPr>
            <w:rFonts w:eastAsia="仿宋_GB2312"/>
            <w:sz w:val="32"/>
            <w:szCs w:val="32"/>
          </w:rPr>
          <w:t>6</w:t>
        </w:r>
      </w:ins>
      <w:ins w:id="804" w:author="franklyzzm" w:date="2020-08-30T17:48:51Z">
        <w:r>
          <w:rPr>
            <w:rFonts w:eastAsia="仿宋_GB2312"/>
            <w:sz w:val="32"/>
            <w:szCs w:val="32"/>
          </w:rPr>
          <w:t xml:space="preserve">X. </w:t>
        </w:r>
      </w:ins>
      <w:ins w:id="805" w:author="franklyzzm" w:date="2020-08-30T17:49:54Z">
        <w:r>
          <w:rPr>
            <w:rFonts w:eastAsia="仿宋_GB2312"/>
            <w:sz w:val="32"/>
            <w:szCs w:val="32"/>
          </w:rPr>
          <w:t>大型</w:t>
        </w:r>
      </w:ins>
      <w:ins w:id="806" w:author="franklyzzm" w:date="2020-08-30T17:50:10Z">
        <w:r>
          <w:rPr>
            <w:rFonts w:eastAsia="仿宋_GB2312"/>
            <w:sz w:val="32"/>
            <w:szCs w:val="32"/>
          </w:rPr>
          <w:t>振</w:t>
        </w:r>
      </w:ins>
      <w:ins w:id="807" w:author="franklyzzm" w:date="2020-08-30T17:49:58Z">
        <w:r>
          <w:rPr>
            <w:rFonts w:eastAsia="仿宋_GB2312"/>
            <w:sz w:val="32"/>
            <w:szCs w:val="32"/>
          </w:rPr>
          <w:t>動</w:t>
        </w:r>
      </w:ins>
      <w:ins w:id="808" w:author="franklyzzm" w:date="2020-08-30T17:50:00Z">
        <w:r>
          <w:rPr>
            <w:rFonts w:eastAsia="仿宋_GB2312"/>
            <w:sz w:val="32"/>
            <w:szCs w:val="32"/>
          </w:rPr>
          <w:t>平台</w:t>
        </w:r>
      </w:ins>
      <w:ins w:id="809" w:author="franklyzzm" w:date="2020-08-30T17:50:19Z">
        <w:r>
          <w:rPr>
            <w:rFonts w:eastAsia="仿宋_GB2312"/>
            <w:sz w:val="32"/>
            <w:szCs w:val="32"/>
          </w:rPr>
          <w:t>設計建設</w:t>
        </w:r>
      </w:ins>
      <w:ins w:id="810" w:author="franklyzzm" w:date="2020-08-30T17:48:51Z">
        <w:r>
          <w:rPr>
            <w:rFonts w:eastAsia="仿宋_GB2312"/>
            <w:sz w:val="32"/>
            <w:szCs w:val="32"/>
          </w:rPr>
          <w:t>技术</w:t>
        </w:r>
      </w:ins>
    </w:p>
    <w:p>
      <w:pPr>
        <w:ind w:left="1359" w:leftChars="647" w:firstLine="320" w:firstLineChars="100"/>
        <w:rPr>
          <w:ins w:id="811" w:author="franklyzzm" w:date="2020-08-30T17:48:51Z"/>
          <w:rFonts w:eastAsia="仿宋_GB2312"/>
          <w:sz w:val="32"/>
          <w:szCs w:val="32"/>
        </w:rPr>
      </w:pPr>
      <w:ins w:id="812" w:author="franklyzzm" w:date="2020-08-30T17:48:51Z">
        <w:r>
          <w:rPr>
            <w:rFonts w:eastAsia="仿宋_GB2312"/>
            <w:sz w:val="32"/>
            <w:szCs w:val="32"/>
          </w:rPr>
          <w:t>0</w:t>
        </w:r>
      </w:ins>
      <w:ins w:id="813" w:author="franklyzzm" w:date="2020-08-30T17:48:56Z">
        <w:r>
          <w:rPr>
            <w:rFonts w:eastAsia="仿宋_GB2312"/>
            <w:sz w:val="32"/>
            <w:szCs w:val="32"/>
          </w:rPr>
          <w:t>7</w:t>
        </w:r>
      </w:ins>
      <w:ins w:id="814" w:author="franklyzzm" w:date="2020-08-30T17:48:51Z">
        <w:r>
          <w:rPr>
            <w:rFonts w:eastAsia="仿宋_GB2312"/>
            <w:sz w:val="32"/>
            <w:szCs w:val="32"/>
          </w:rPr>
          <w:t xml:space="preserve">X. </w:t>
        </w:r>
      </w:ins>
      <w:ins w:id="815" w:author="franklyzzm" w:date="2020-08-30T17:50:41Z">
        <w:r>
          <w:rPr>
            <w:rFonts w:eastAsia="仿宋_GB2312"/>
            <w:sz w:val="32"/>
            <w:szCs w:val="32"/>
          </w:rPr>
          <w:t>石油裝備</w:t>
        </w:r>
      </w:ins>
      <w:ins w:id="816" w:author="franklyzzm" w:date="2020-08-30T17:50:43Z">
        <w:r>
          <w:rPr>
            <w:rFonts w:eastAsia="仿宋_GB2312"/>
            <w:sz w:val="32"/>
            <w:szCs w:val="32"/>
          </w:rPr>
          <w:t>核心</w:t>
        </w:r>
      </w:ins>
      <w:ins w:id="817" w:author="franklyzzm" w:date="2020-08-30T17:50:46Z">
        <w:r>
          <w:rPr>
            <w:rFonts w:eastAsia="仿宋_GB2312"/>
            <w:sz w:val="32"/>
            <w:szCs w:val="32"/>
          </w:rPr>
          <w:t>部件</w:t>
        </w:r>
      </w:ins>
      <w:ins w:id="818" w:author="franklyzzm" w:date="2020-08-30T17:51:03Z">
        <w:r>
          <w:rPr>
            <w:rFonts w:eastAsia="仿宋_GB2312"/>
            <w:sz w:val="32"/>
            <w:szCs w:val="32"/>
          </w:rPr>
          <w:t>設計製造</w:t>
        </w:r>
      </w:ins>
      <w:ins w:id="819" w:author="franklyzzm" w:date="2020-08-30T17:48:51Z">
        <w:r>
          <w:rPr>
            <w:rFonts w:eastAsia="仿宋_GB2312"/>
            <w:sz w:val="32"/>
            <w:szCs w:val="32"/>
          </w:rPr>
          <w:t>技术</w:t>
        </w:r>
      </w:ins>
    </w:p>
    <w:p>
      <w:pPr>
        <w:ind w:left="1359" w:leftChars="647" w:firstLine="320" w:firstLineChars="100"/>
        <w:rPr>
          <w:ins w:id="820" w:author="franklyzzm" w:date="2020-08-30T17:48:51Z"/>
          <w:rFonts w:eastAsia="仿宋_GB2312"/>
          <w:sz w:val="32"/>
          <w:szCs w:val="32"/>
        </w:rPr>
      </w:pPr>
      <w:ins w:id="821" w:author="franklyzzm" w:date="2020-08-30T17:48:51Z">
        <w:r>
          <w:rPr>
            <w:rFonts w:eastAsia="仿宋_GB2312"/>
            <w:sz w:val="32"/>
            <w:szCs w:val="32"/>
          </w:rPr>
          <w:t>0</w:t>
        </w:r>
      </w:ins>
      <w:ins w:id="822" w:author="franklyzzm" w:date="2020-08-30T17:48:57Z">
        <w:r>
          <w:rPr>
            <w:rFonts w:eastAsia="仿宋_GB2312"/>
            <w:sz w:val="32"/>
            <w:szCs w:val="32"/>
          </w:rPr>
          <w:t>8</w:t>
        </w:r>
      </w:ins>
      <w:ins w:id="823" w:author="franklyzzm" w:date="2020-08-30T17:48:51Z">
        <w:r>
          <w:rPr>
            <w:rFonts w:eastAsia="仿宋_GB2312"/>
            <w:sz w:val="32"/>
            <w:szCs w:val="32"/>
          </w:rPr>
          <w:t xml:space="preserve">X. </w:t>
        </w:r>
      </w:ins>
      <w:ins w:id="824" w:author="franklyzzm" w:date="2020-08-30T17:51:15Z">
        <w:r>
          <w:rPr>
            <w:rFonts w:eastAsia="仿宋_GB2312"/>
            <w:sz w:val="32"/>
            <w:szCs w:val="32"/>
          </w:rPr>
          <w:t>大型</w:t>
        </w:r>
      </w:ins>
      <w:ins w:id="825" w:author="franklyzzm" w:date="2020-08-30T17:51:16Z">
        <w:r>
          <w:rPr>
            <w:rFonts w:eastAsia="仿宋_GB2312"/>
            <w:sz w:val="32"/>
            <w:szCs w:val="32"/>
          </w:rPr>
          <w:t>石化</w:t>
        </w:r>
      </w:ins>
      <w:ins w:id="826" w:author="franklyzzm" w:date="2020-08-30T17:51:18Z">
        <w:r>
          <w:rPr>
            <w:rFonts w:eastAsia="仿宋_GB2312"/>
            <w:sz w:val="32"/>
            <w:szCs w:val="32"/>
          </w:rPr>
          <w:t>設備</w:t>
        </w:r>
      </w:ins>
      <w:ins w:id="827" w:author="franklyzzm" w:date="2020-08-30T17:51:19Z">
        <w:r>
          <w:rPr>
            <w:rFonts w:eastAsia="仿宋_GB2312"/>
            <w:sz w:val="32"/>
            <w:szCs w:val="32"/>
          </w:rPr>
          <w:t>基礎</w:t>
        </w:r>
      </w:ins>
      <w:ins w:id="828" w:author="franklyzzm" w:date="2020-08-30T17:51:21Z">
        <w:r>
          <w:rPr>
            <w:rFonts w:eastAsia="仿宋_GB2312"/>
            <w:sz w:val="32"/>
            <w:szCs w:val="32"/>
          </w:rPr>
          <w:t>工藝</w:t>
        </w:r>
      </w:ins>
      <w:ins w:id="829" w:author="franklyzzm" w:date="2020-08-30T17:48:51Z">
        <w:r>
          <w:rPr>
            <w:rFonts w:eastAsia="仿宋_GB2312"/>
            <w:sz w:val="32"/>
            <w:szCs w:val="32"/>
          </w:rPr>
          <w:t>技术</w:t>
        </w:r>
      </w:ins>
    </w:p>
    <w:p>
      <w:pPr>
        <w:ind w:left="1359" w:leftChars="647" w:firstLine="320" w:firstLineChars="100"/>
        <w:rPr>
          <w:rFonts w:eastAsia="仿宋_GB2312"/>
          <w:sz w:val="32"/>
          <w:szCs w:val="32"/>
        </w:rPr>
        <w:pPrChange w:id="830" w:author="franklyzzm" w:date="2020-08-30T17:53:32Z">
          <w:pPr>
            <w:ind w:left="1050" w:leftChars="500"/>
          </w:pPr>
        </w:pPrChange>
      </w:pPr>
      <w:ins w:id="831" w:author="franklyzzm" w:date="2020-08-30T17:48:58Z">
        <w:r>
          <w:rPr>
            <w:rFonts w:eastAsia="仿宋_GB2312"/>
            <w:sz w:val="32"/>
            <w:szCs w:val="32"/>
          </w:rPr>
          <w:t>0</w:t>
        </w:r>
      </w:ins>
      <w:ins w:id="832" w:author="franklyzzm" w:date="2020-08-30T17:49:01Z">
        <w:r>
          <w:rPr>
            <w:rFonts w:eastAsia="仿宋_GB2312"/>
            <w:sz w:val="32"/>
            <w:szCs w:val="32"/>
          </w:rPr>
          <w:t>9</w:t>
        </w:r>
      </w:ins>
      <w:ins w:id="833" w:author="franklyzzm" w:date="2020-08-30T17:48:58Z">
        <w:r>
          <w:rPr>
            <w:rFonts w:eastAsia="仿宋_GB2312"/>
            <w:sz w:val="32"/>
            <w:szCs w:val="32"/>
          </w:rPr>
          <w:t xml:space="preserve">X. </w:t>
        </w:r>
      </w:ins>
      <w:ins w:id="834" w:author="franklyzzm" w:date="2020-08-30T17:52:00Z">
        <w:r>
          <w:rPr>
            <w:rFonts w:eastAsia="仿宋_GB2312"/>
            <w:sz w:val="32"/>
            <w:szCs w:val="32"/>
          </w:rPr>
          <w:t>重型</w:t>
        </w:r>
      </w:ins>
      <w:ins w:id="835" w:author="franklyzzm" w:date="2020-08-30T17:52:52Z">
        <w:r>
          <w:rPr>
            <w:rFonts w:eastAsia="仿宋_GB2312"/>
            <w:sz w:val="32"/>
            <w:szCs w:val="32"/>
          </w:rPr>
          <w:t>機械行業</w:t>
        </w:r>
      </w:ins>
      <w:ins w:id="836" w:author="franklyzzm" w:date="2020-08-30T17:53:02Z">
        <w:r>
          <w:rPr>
            <w:rFonts w:eastAsia="仿宋_GB2312"/>
            <w:sz w:val="32"/>
            <w:szCs w:val="32"/>
          </w:rPr>
          <w:t>戰略性</w:t>
        </w:r>
      </w:ins>
      <w:ins w:id="837" w:author="franklyzzm" w:date="2020-08-30T17:53:08Z">
        <w:r>
          <w:rPr>
            <w:rFonts w:eastAsia="仿宋_GB2312"/>
            <w:sz w:val="32"/>
            <w:szCs w:val="32"/>
          </w:rPr>
          <w:t>新產品</w:t>
        </w:r>
      </w:ins>
      <w:ins w:id="838" w:author="franklyzzm" w:date="2020-08-30T17:53:12Z">
        <w:r>
          <w:rPr>
            <w:rFonts w:eastAsia="仿宋_GB2312"/>
            <w:sz w:val="32"/>
            <w:szCs w:val="32"/>
          </w:rPr>
          <w:t>設計</w:t>
        </w:r>
      </w:ins>
      <w:ins w:id="839" w:author="franklyzzm" w:date="2020-08-30T17:48:58Z">
        <w:r>
          <w:rPr>
            <w:rFonts w:eastAsia="仿宋_GB2312"/>
            <w:sz w:val="32"/>
            <w:szCs w:val="32"/>
          </w:rPr>
          <w:t>技术</w:t>
        </w:r>
      </w:ins>
    </w:p>
    <w:p>
      <w:pPr>
        <w:ind w:left="1359" w:leftChars="647" w:firstLine="320" w:firstLineChars="100"/>
        <w:rPr>
          <w:del w:id="841" w:author="franklyzzm" w:date="2020-08-30T16:28:57Z"/>
          <w:rFonts w:eastAsia="仿宋_GB2312"/>
          <w:sz w:val="32"/>
          <w:szCs w:val="32"/>
        </w:rPr>
        <w:pPrChange w:id="840" w:author="franklyzzm" w:date="2020-08-30T16:28:35Z">
          <w:pPr>
            <w:ind w:left="1050" w:leftChars="500"/>
          </w:pPr>
        </w:pPrChange>
      </w:pPr>
      <w:del w:id="842" w:author="franklyzzm" w:date="2020-08-30T16:28:57Z">
        <w:r>
          <w:rPr>
            <w:rFonts w:eastAsia="仿宋_GB2312"/>
            <w:sz w:val="32"/>
            <w:szCs w:val="32"/>
          </w:rPr>
          <w:tab/>
        </w:r>
      </w:del>
      <w:del w:id="843" w:author="franklyzzm" w:date="2020-08-30T16:28:57Z">
        <w:r>
          <w:rPr>
            <w:rFonts w:hint="eastAsia" w:eastAsia="仿宋_GB2312"/>
            <w:sz w:val="32"/>
            <w:szCs w:val="32"/>
          </w:rPr>
          <w:tab/>
        </w:r>
      </w:del>
      <w:del w:id="844" w:author="franklyzzm" w:date="2020-08-30T16:28:57Z">
        <w:r>
          <w:rPr>
            <w:rFonts w:eastAsia="仿宋_GB2312"/>
            <w:sz w:val="32"/>
            <w:szCs w:val="32"/>
          </w:rPr>
          <w:delText>05X. 种子加工机械技术</w:delText>
        </w:r>
      </w:del>
    </w:p>
    <w:p>
      <w:pPr>
        <w:ind w:left="1359" w:leftChars="647" w:firstLine="320" w:firstLineChars="100"/>
        <w:rPr>
          <w:del w:id="846" w:author="franklyzzm" w:date="2020-08-30T16:28:57Z"/>
          <w:rFonts w:eastAsia="仿宋_GB2312"/>
          <w:sz w:val="32"/>
          <w:szCs w:val="32"/>
        </w:rPr>
        <w:pPrChange w:id="845" w:author="franklyzzm" w:date="2020-08-30T16:28:35Z">
          <w:pPr>
            <w:ind w:left="1050" w:leftChars="500"/>
          </w:pPr>
        </w:pPrChange>
      </w:pPr>
      <w:del w:id="847" w:author="franklyzzm" w:date="2020-08-30T16:28:57Z">
        <w:r>
          <w:rPr>
            <w:rFonts w:hint="eastAsia" w:eastAsia="仿宋_GB2312"/>
            <w:sz w:val="32"/>
            <w:szCs w:val="32"/>
          </w:rPr>
          <w:tab/>
        </w:r>
      </w:del>
      <w:del w:id="848" w:author="franklyzzm" w:date="2020-08-30T16:28:57Z">
        <w:r>
          <w:rPr>
            <w:rFonts w:eastAsia="仿宋_GB2312"/>
            <w:sz w:val="32"/>
            <w:szCs w:val="32"/>
          </w:rPr>
          <w:tab/>
        </w:r>
      </w:del>
      <w:del w:id="849" w:author="franklyzzm" w:date="2020-08-30T16:28:57Z">
        <w:r>
          <w:rPr>
            <w:rFonts w:eastAsia="仿宋_GB2312"/>
            <w:sz w:val="32"/>
            <w:szCs w:val="32"/>
          </w:rPr>
          <w:delText>06X. 饲料挤压膨化机组设备技术</w:delText>
        </w:r>
      </w:del>
    </w:p>
    <w:p>
      <w:pPr>
        <w:ind w:left="1359" w:leftChars="647" w:firstLine="320" w:firstLineChars="100"/>
        <w:rPr>
          <w:del w:id="851" w:author="franklyzzm" w:date="2020-08-30T16:28:57Z"/>
          <w:rFonts w:eastAsia="仿宋_GB2312"/>
          <w:sz w:val="32"/>
          <w:szCs w:val="32"/>
        </w:rPr>
        <w:pPrChange w:id="850" w:author="franklyzzm" w:date="2020-08-30T16:28:35Z">
          <w:pPr>
            <w:ind w:left="1050" w:leftChars="500"/>
          </w:pPr>
        </w:pPrChange>
      </w:pPr>
      <w:del w:id="852" w:author="franklyzzm" w:date="2020-08-30T16:28:57Z">
        <w:r>
          <w:rPr>
            <w:rFonts w:eastAsia="仿宋_GB2312"/>
            <w:sz w:val="32"/>
            <w:szCs w:val="32"/>
          </w:rPr>
          <w:tab/>
        </w:r>
      </w:del>
      <w:del w:id="853" w:author="franklyzzm" w:date="2020-08-30T16:28:57Z">
        <w:r>
          <w:rPr>
            <w:rFonts w:hint="eastAsia" w:eastAsia="仿宋_GB2312"/>
            <w:sz w:val="32"/>
            <w:szCs w:val="32"/>
          </w:rPr>
          <w:tab/>
        </w:r>
      </w:del>
      <w:del w:id="854" w:author="franklyzzm" w:date="2020-08-30T16:28:57Z">
        <w:r>
          <w:rPr>
            <w:rFonts w:eastAsia="仿宋_GB2312"/>
            <w:sz w:val="32"/>
            <w:szCs w:val="32"/>
          </w:rPr>
          <w:delText>07X. 基于快速原型(RPM)或数控(NC)技术的快速经济</w:delText>
        </w:r>
      </w:del>
    </w:p>
    <w:p>
      <w:pPr>
        <w:ind w:left="1359" w:leftChars="647" w:firstLine="320" w:firstLineChars="100"/>
        <w:rPr>
          <w:del w:id="856" w:author="franklyzzm" w:date="2020-08-30T16:28:57Z"/>
          <w:rFonts w:eastAsia="仿宋_GB2312"/>
          <w:sz w:val="32"/>
          <w:szCs w:val="32"/>
        </w:rPr>
        <w:pPrChange w:id="855" w:author="franklyzzm" w:date="2020-08-30T16:28:35Z">
          <w:pPr>
            <w:ind w:left="1050" w:leftChars="500" w:firstLine="960" w:firstLineChars="300"/>
          </w:pPr>
        </w:pPrChange>
      </w:pPr>
      <w:del w:id="857" w:author="franklyzzm" w:date="2020-08-30T16:28:57Z">
        <w:r>
          <w:rPr>
            <w:rFonts w:eastAsia="仿宋_GB2312"/>
            <w:sz w:val="32"/>
            <w:szCs w:val="32"/>
          </w:rPr>
          <w:delText>模具技术</w:delText>
        </w:r>
      </w:del>
    </w:p>
    <w:p>
      <w:pPr>
        <w:ind w:left="1260" w:firstLine="420"/>
        <w:rPr>
          <w:del w:id="858" w:author="franklyzzm" w:date="2020-08-30T16:28:57Z"/>
          <w:rFonts w:eastAsia="仿宋_GB2312"/>
          <w:sz w:val="32"/>
          <w:szCs w:val="32"/>
        </w:rPr>
      </w:pPr>
      <w:del w:id="859" w:author="franklyzzm" w:date="2020-08-30T16:28:57Z">
        <w:r>
          <w:rPr>
            <w:rFonts w:eastAsia="仿宋_GB2312"/>
            <w:sz w:val="32"/>
            <w:szCs w:val="32"/>
          </w:rPr>
          <w:delText>08X. 冷冲模设计与制造技术</w:delText>
        </w:r>
      </w:del>
    </w:p>
    <w:p>
      <w:pPr>
        <w:ind w:left="1050" w:leftChars="500"/>
        <w:rPr>
          <w:del w:id="860" w:author="franklyzzm" w:date="2020-08-30T16:28:57Z"/>
          <w:rFonts w:eastAsia="仿宋_GB2312"/>
          <w:sz w:val="32"/>
          <w:szCs w:val="32"/>
        </w:rPr>
      </w:pPr>
      <w:del w:id="861" w:author="franklyzzm" w:date="2020-08-30T16:28:57Z">
        <w:r>
          <w:rPr>
            <w:rFonts w:hint="eastAsia" w:eastAsia="仿宋_GB2312"/>
            <w:sz w:val="32"/>
            <w:szCs w:val="32"/>
          </w:rPr>
          <w:tab/>
        </w:r>
      </w:del>
      <w:del w:id="862" w:author="franklyzzm" w:date="2020-08-30T16:28:57Z">
        <w:r>
          <w:rPr>
            <w:rFonts w:eastAsia="仿宋_GB2312"/>
            <w:sz w:val="32"/>
            <w:szCs w:val="32"/>
          </w:rPr>
          <w:tab/>
        </w:r>
      </w:del>
      <w:del w:id="863" w:author="franklyzzm" w:date="2020-08-30T16:28:57Z">
        <w:r>
          <w:rPr>
            <w:rFonts w:eastAsia="仿宋_GB2312"/>
            <w:sz w:val="32"/>
            <w:szCs w:val="32"/>
          </w:rPr>
          <w:delText>09X. 塑料模设计与制造技术</w:delText>
        </w:r>
      </w:del>
    </w:p>
    <w:p>
      <w:pPr>
        <w:ind w:left="1050" w:leftChars="500"/>
        <w:rPr>
          <w:rFonts w:eastAsia="黑体"/>
          <w:sz w:val="32"/>
          <w:szCs w:val="32"/>
        </w:rPr>
      </w:pPr>
      <w:r>
        <w:rPr>
          <w:rFonts w:eastAsia="黑体"/>
          <w:sz w:val="32"/>
          <w:szCs w:val="32"/>
        </w:rPr>
        <w:t>37 交通运输设备制造业</w:t>
      </w:r>
    </w:p>
    <w:p>
      <w:pPr>
        <w:ind w:left="2297" w:leftChars="713" w:hanging="800" w:hangingChars="250"/>
        <w:rPr>
          <w:ins w:id="864" w:author="franklyzzm" w:date="2020-08-30T16:20:05Z"/>
          <w:rFonts w:eastAsia="仿宋_GB2312"/>
          <w:sz w:val="32"/>
          <w:szCs w:val="32"/>
        </w:rPr>
      </w:pPr>
      <w:ins w:id="865" w:author="franklyzzm" w:date="2020-08-30T16:20:05Z">
        <w:r>
          <w:rPr>
            <w:rFonts w:eastAsia="仿宋_GB2312"/>
            <w:sz w:val="32"/>
            <w:szCs w:val="32"/>
          </w:rPr>
          <w:t xml:space="preserve">01J. </w:t>
        </w:r>
      </w:ins>
      <w:ins w:id="866" w:author="franklyzzm" w:date="2020-08-30T16:22:56Z">
        <w:r>
          <w:rPr>
            <w:rFonts w:eastAsia="仿宋_GB2312"/>
            <w:sz w:val="32"/>
            <w:szCs w:val="32"/>
          </w:rPr>
          <w:t>航天器</w:t>
        </w:r>
      </w:ins>
      <w:ins w:id="867" w:author="franklyzzm" w:date="2020-08-30T16:22:58Z">
        <w:r>
          <w:rPr>
            <w:rFonts w:eastAsia="仿宋_GB2312"/>
            <w:sz w:val="32"/>
            <w:szCs w:val="32"/>
          </w:rPr>
          <w:t>測控</w:t>
        </w:r>
      </w:ins>
      <w:ins w:id="868" w:author="franklyzzm" w:date="2020-08-30T16:20:05Z">
        <w:r>
          <w:rPr>
            <w:rFonts w:eastAsia="仿宋_GB2312"/>
            <w:sz w:val="32"/>
            <w:szCs w:val="32"/>
          </w:rPr>
          <w:t>技术</w:t>
        </w:r>
      </w:ins>
    </w:p>
    <w:p>
      <w:pPr>
        <w:ind w:left="2297" w:leftChars="713" w:hanging="800" w:hangingChars="250"/>
        <w:rPr>
          <w:ins w:id="870" w:author="franklyzzm" w:date="2020-08-30T16:21:45Z"/>
          <w:rFonts w:eastAsia="仿宋_GB2312"/>
          <w:sz w:val="32"/>
          <w:szCs w:val="32"/>
        </w:rPr>
        <w:pPrChange w:id="869" w:author="franklyzzm" w:date="2020-08-30T16:21:49Z">
          <w:pPr>
            <w:ind w:left="2297" w:leftChars="713" w:hanging="800" w:hangingChars="250"/>
          </w:pPr>
        </w:pPrChange>
      </w:pPr>
      <w:ins w:id="871" w:author="franklyzzm" w:date="2020-08-30T16:21:47Z">
        <w:r>
          <w:rPr>
            <w:rFonts w:eastAsia="仿宋_GB2312"/>
            <w:sz w:val="32"/>
            <w:szCs w:val="32"/>
          </w:rPr>
          <w:t>0</w:t>
        </w:r>
      </w:ins>
      <w:ins w:id="872" w:author="franklyzzm" w:date="2020-08-30T16:23:32Z">
        <w:r>
          <w:rPr>
            <w:rFonts w:eastAsia="仿宋_GB2312"/>
            <w:sz w:val="32"/>
            <w:szCs w:val="32"/>
          </w:rPr>
          <w:t>2</w:t>
        </w:r>
      </w:ins>
      <w:ins w:id="873" w:author="franklyzzm" w:date="2020-08-30T16:21:47Z">
        <w:r>
          <w:rPr>
            <w:rFonts w:eastAsia="仿宋_GB2312"/>
            <w:sz w:val="32"/>
            <w:szCs w:val="32"/>
          </w:rPr>
          <w:t xml:space="preserve">J. </w:t>
        </w:r>
      </w:ins>
      <w:ins w:id="874" w:author="franklyzzm" w:date="2020-08-30T16:23:25Z">
        <w:r>
          <w:rPr>
            <w:rFonts w:eastAsia="仿宋_GB2312"/>
            <w:sz w:val="32"/>
            <w:szCs w:val="32"/>
          </w:rPr>
          <w:t>航天器</w:t>
        </w:r>
      </w:ins>
      <w:ins w:id="875" w:author="franklyzzm" w:date="2020-08-30T16:23:27Z">
        <w:r>
          <w:rPr>
            <w:rFonts w:eastAsia="仿宋_GB2312"/>
            <w:sz w:val="32"/>
            <w:szCs w:val="32"/>
          </w:rPr>
          <w:t>設計</w:t>
        </w:r>
      </w:ins>
      <w:ins w:id="876" w:author="franklyzzm" w:date="2020-08-30T16:23:29Z">
        <w:r>
          <w:rPr>
            <w:rFonts w:eastAsia="仿宋_GB2312"/>
            <w:sz w:val="32"/>
            <w:szCs w:val="32"/>
          </w:rPr>
          <w:t>與</w:t>
        </w:r>
      </w:ins>
      <w:ins w:id="877" w:author="franklyzzm" w:date="2020-08-30T16:23:30Z">
        <w:r>
          <w:rPr>
            <w:rFonts w:eastAsia="仿宋_GB2312"/>
            <w:sz w:val="32"/>
            <w:szCs w:val="32"/>
          </w:rPr>
          <w:t>製造</w:t>
        </w:r>
      </w:ins>
      <w:ins w:id="878" w:author="franklyzzm" w:date="2020-08-30T16:21:47Z">
        <w:r>
          <w:rPr>
            <w:rFonts w:eastAsia="仿宋_GB2312"/>
            <w:sz w:val="32"/>
            <w:szCs w:val="32"/>
          </w:rPr>
          <w:t>技术</w:t>
        </w:r>
      </w:ins>
    </w:p>
    <w:p>
      <w:pPr>
        <w:ind w:left="2297" w:leftChars="713" w:hanging="800" w:hangingChars="250"/>
        <w:rPr>
          <w:ins w:id="879" w:author="franklyzzm" w:date="2020-08-30T16:23:45Z"/>
          <w:rFonts w:eastAsia="仿宋_GB2312"/>
          <w:sz w:val="32"/>
          <w:szCs w:val="32"/>
        </w:rPr>
      </w:pPr>
      <w:ins w:id="880" w:author="franklyzzm" w:date="2020-08-30T16:20:05Z">
        <w:r>
          <w:rPr>
            <w:rFonts w:eastAsia="仿宋_GB2312"/>
            <w:sz w:val="32"/>
            <w:szCs w:val="32"/>
          </w:rPr>
          <w:t xml:space="preserve">01X. </w:t>
        </w:r>
      </w:ins>
      <w:ins w:id="881" w:author="franklyzzm" w:date="2020-08-30T16:25:24Z">
        <w:r>
          <w:rPr>
            <w:rFonts w:eastAsia="仿宋_GB2312"/>
            <w:sz w:val="32"/>
            <w:szCs w:val="32"/>
          </w:rPr>
          <w:t>船型</w:t>
        </w:r>
      </w:ins>
      <w:ins w:id="882" w:author="franklyzzm" w:date="2020-08-30T16:25:26Z">
        <w:r>
          <w:rPr>
            <w:rFonts w:eastAsia="仿宋_GB2312"/>
            <w:sz w:val="32"/>
            <w:szCs w:val="32"/>
          </w:rPr>
          <w:t>設計</w:t>
        </w:r>
      </w:ins>
      <w:ins w:id="883" w:author="franklyzzm" w:date="2020-08-30T16:25:27Z">
        <w:r>
          <w:rPr>
            <w:rFonts w:eastAsia="仿宋_GB2312"/>
            <w:sz w:val="32"/>
            <w:szCs w:val="32"/>
          </w:rPr>
          <w:t>與</w:t>
        </w:r>
      </w:ins>
      <w:ins w:id="884" w:author="franklyzzm" w:date="2020-08-30T16:25:29Z">
        <w:r>
          <w:rPr>
            <w:rFonts w:eastAsia="仿宋_GB2312"/>
            <w:sz w:val="32"/>
            <w:szCs w:val="32"/>
          </w:rPr>
          <w:t>試驗</w:t>
        </w:r>
      </w:ins>
      <w:ins w:id="885" w:author="franklyzzm" w:date="2020-08-30T16:20:05Z">
        <w:r>
          <w:rPr>
            <w:rFonts w:eastAsia="仿宋_GB2312"/>
            <w:sz w:val="32"/>
            <w:szCs w:val="32"/>
          </w:rPr>
          <w:t>技术</w:t>
        </w:r>
      </w:ins>
    </w:p>
    <w:p>
      <w:pPr>
        <w:ind w:left="2297" w:leftChars="713" w:hanging="800" w:hangingChars="250"/>
        <w:rPr>
          <w:ins w:id="886" w:author="franklyzzm" w:date="2020-08-30T16:23:45Z"/>
          <w:rFonts w:eastAsia="仿宋_GB2312"/>
          <w:sz w:val="32"/>
          <w:szCs w:val="32"/>
        </w:rPr>
      </w:pPr>
      <w:ins w:id="887" w:author="franklyzzm" w:date="2020-08-30T16:23:45Z">
        <w:r>
          <w:rPr>
            <w:rFonts w:eastAsia="仿宋_GB2312"/>
            <w:sz w:val="32"/>
            <w:szCs w:val="32"/>
          </w:rPr>
          <w:t>0</w:t>
        </w:r>
      </w:ins>
      <w:ins w:id="888" w:author="franklyzzm" w:date="2020-08-30T16:23:54Z">
        <w:r>
          <w:rPr>
            <w:rFonts w:eastAsia="仿宋_GB2312"/>
            <w:sz w:val="32"/>
            <w:szCs w:val="32"/>
          </w:rPr>
          <w:t>2</w:t>
        </w:r>
      </w:ins>
      <w:ins w:id="889" w:author="franklyzzm" w:date="2020-08-30T16:23:45Z">
        <w:r>
          <w:rPr>
            <w:rFonts w:eastAsia="仿宋_GB2312"/>
            <w:sz w:val="32"/>
            <w:szCs w:val="32"/>
          </w:rPr>
          <w:t xml:space="preserve">X. </w:t>
        </w:r>
      </w:ins>
      <w:ins w:id="890" w:author="franklyzzm" w:date="2020-08-30T16:25:50Z">
        <w:r>
          <w:rPr>
            <w:rFonts w:eastAsia="仿宋_GB2312"/>
            <w:sz w:val="32"/>
            <w:szCs w:val="32"/>
          </w:rPr>
          <w:t>船用</w:t>
        </w:r>
      </w:ins>
      <w:ins w:id="891" w:author="franklyzzm" w:date="2020-08-30T16:25:53Z">
        <w:r>
          <w:rPr>
            <w:rFonts w:eastAsia="仿宋_GB2312"/>
            <w:sz w:val="32"/>
            <w:szCs w:val="32"/>
          </w:rPr>
          <w:t>設備</w:t>
        </w:r>
      </w:ins>
      <w:ins w:id="892" w:author="franklyzzm" w:date="2020-08-30T16:25:56Z">
        <w:r>
          <w:rPr>
            <w:rFonts w:eastAsia="仿宋_GB2312"/>
            <w:sz w:val="32"/>
            <w:szCs w:val="32"/>
          </w:rPr>
          <w:t>製造</w:t>
        </w:r>
      </w:ins>
      <w:ins w:id="893" w:author="franklyzzm" w:date="2020-08-30T16:23:45Z">
        <w:r>
          <w:rPr>
            <w:rFonts w:eastAsia="仿宋_GB2312"/>
            <w:sz w:val="32"/>
            <w:szCs w:val="32"/>
          </w:rPr>
          <w:t>技术</w:t>
        </w:r>
      </w:ins>
    </w:p>
    <w:p>
      <w:pPr>
        <w:ind w:left="2297" w:leftChars="713" w:hanging="800" w:hangingChars="250"/>
        <w:rPr>
          <w:ins w:id="894" w:author="franklyzzm" w:date="2020-08-30T16:23:46Z"/>
          <w:rFonts w:eastAsia="仿宋_GB2312"/>
          <w:sz w:val="32"/>
          <w:szCs w:val="32"/>
        </w:rPr>
      </w:pPr>
      <w:ins w:id="895" w:author="franklyzzm" w:date="2020-08-30T16:23:46Z">
        <w:r>
          <w:rPr>
            <w:rFonts w:eastAsia="仿宋_GB2312"/>
            <w:sz w:val="32"/>
            <w:szCs w:val="32"/>
          </w:rPr>
          <w:t>0</w:t>
        </w:r>
      </w:ins>
      <w:ins w:id="896" w:author="franklyzzm" w:date="2020-08-30T16:23:55Z">
        <w:r>
          <w:rPr>
            <w:rFonts w:eastAsia="仿宋_GB2312"/>
            <w:sz w:val="32"/>
            <w:szCs w:val="32"/>
          </w:rPr>
          <w:t>3</w:t>
        </w:r>
      </w:ins>
      <w:ins w:id="897" w:author="franklyzzm" w:date="2020-08-30T16:23:46Z">
        <w:r>
          <w:rPr>
            <w:rFonts w:eastAsia="仿宋_GB2312"/>
            <w:sz w:val="32"/>
            <w:szCs w:val="32"/>
          </w:rPr>
          <w:t xml:space="preserve">X. </w:t>
        </w:r>
      </w:ins>
      <w:ins w:id="898" w:author="franklyzzm" w:date="2020-08-30T16:26:07Z">
        <w:r>
          <w:rPr>
            <w:rFonts w:eastAsia="仿宋_GB2312"/>
            <w:sz w:val="32"/>
            <w:szCs w:val="32"/>
          </w:rPr>
          <w:t>船舶</w:t>
        </w:r>
      </w:ins>
      <w:ins w:id="899" w:author="franklyzzm" w:date="2020-08-30T16:26:12Z">
        <w:r>
          <w:rPr>
            <w:rFonts w:eastAsia="仿宋_GB2312"/>
            <w:sz w:val="32"/>
            <w:szCs w:val="32"/>
          </w:rPr>
          <w:t>建造</w:t>
        </w:r>
      </w:ins>
      <w:ins w:id="900" w:author="franklyzzm" w:date="2020-08-30T16:26:18Z">
        <w:r>
          <w:rPr>
            <w:rFonts w:eastAsia="仿宋_GB2312"/>
            <w:sz w:val="32"/>
            <w:szCs w:val="32"/>
          </w:rPr>
          <w:t>工藝</w:t>
        </w:r>
      </w:ins>
    </w:p>
    <w:p>
      <w:pPr>
        <w:ind w:left="2297" w:leftChars="713" w:hanging="800" w:hangingChars="250"/>
        <w:rPr>
          <w:ins w:id="901" w:author="franklyzzm" w:date="2020-08-30T16:23:46Z"/>
          <w:rFonts w:eastAsia="仿宋_GB2312"/>
          <w:sz w:val="32"/>
          <w:szCs w:val="32"/>
        </w:rPr>
      </w:pPr>
      <w:ins w:id="902" w:author="franklyzzm" w:date="2020-08-30T16:23:46Z">
        <w:r>
          <w:rPr>
            <w:rFonts w:eastAsia="仿宋_GB2312"/>
            <w:sz w:val="32"/>
            <w:szCs w:val="32"/>
          </w:rPr>
          <w:t>0</w:t>
        </w:r>
      </w:ins>
      <w:ins w:id="903" w:author="franklyzzm" w:date="2020-08-30T16:23:57Z">
        <w:r>
          <w:rPr>
            <w:rFonts w:eastAsia="仿宋_GB2312"/>
            <w:sz w:val="32"/>
            <w:szCs w:val="32"/>
          </w:rPr>
          <w:t>4</w:t>
        </w:r>
      </w:ins>
      <w:ins w:id="904" w:author="franklyzzm" w:date="2020-08-30T16:23:46Z">
        <w:r>
          <w:rPr>
            <w:rFonts w:eastAsia="仿宋_GB2312"/>
            <w:sz w:val="32"/>
            <w:szCs w:val="32"/>
          </w:rPr>
          <w:t xml:space="preserve">X. </w:t>
        </w:r>
      </w:ins>
      <w:ins w:id="905" w:author="franklyzzm" w:date="2020-08-30T16:26:28Z">
        <w:r>
          <w:rPr>
            <w:rFonts w:eastAsia="仿宋_GB2312"/>
            <w:sz w:val="32"/>
            <w:szCs w:val="32"/>
          </w:rPr>
          <w:t>船用</w:t>
        </w:r>
      </w:ins>
      <w:ins w:id="906" w:author="franklyzzm" w:date="2020-08-30T16:26:30Z">
        <w:r>
          <w:rPr>
            <w:rFonts w:eastAsia="仿宋_GB2312"/>
            <w:sz w:val="32"/>
            <w:szCs w:val="32"/>
          </w:rPr>
          <w:t>材料</w:t>
        </w:r>
      </w:ins>
      <w:ins w:id="907" w:author="franklyzzm" w:date="2020-08-30T16:26:33Z">
        <w:r>
          <w:rPr>
            <w:rFonts w:eastAsia="仿宋_GB2312"/>
            <w:sz w:val="32"/>
            <w:szCs w:val="32"/>
          </w:rPr>
          <w:t>製造</w:t>
        </w:r>
      </w:ins>
      <w:ins w:id="908" w:author="franklyzzm" w:date="2020-08-30T16:23:46Z">
        <w:r>
          <w:rPr>
            <w:rFonts w:eastAsia="仿宋_GB2312"/>
            <w:sz w:val="32"/>
            <w:szCs w:val="32"/>
          </w:rPr>
          <w:t>技术</w:t>
        </w:r>
      </w:ins>
    </w:p>
    <w:p>
      <w:pPr>
        <w:ind w:left="2297" w:leftChars="713" w:hanging="800" w:hangingChars="250"/>
        <w:rPr>
          <w:ins w:id="909" w:author="franklyzzm" w:date="2020-08-30T16:23:47Z"/>
          <w:rFonts w:eastAsia="仿宋_GB2312"/>
          <w:sz w:val="32"/>
          <w:szCs w:val="32"/>
        </w:rPr>
      </w:pPr>
      <w:ins w:id="910" w:author="franklyzzm" w:date="2020-08-30T16:23:47Z">
        <w:r>
          <w:rPr>
            <w:rFonts w:eastAsia="仿宋_GB2312"/>
            <w:sz w:val="32"/>
            <w:szCs w:val="32"/>
          </w:rPr>
          <w:t>0</w:t>
        </w:r>
      </w:ins>
      <w:ins w:id="911" w:author="franklyzzm" w:date="2020-08-30T16:23:58Z">
        <w:r>
          <w:rPr>
            <w:rFonts w:eastAsia="仿宋_GB2312"/>
            <w:sz w:val="32"/>
            <w:szCs w:val="32"/>
          </w:rPr>
          <w:t>5</w:t>
        </w:r>
      </w:ins>
      <w:ins w:id="912" w:author="franklyzzm" w:date="2020-08-30T16:23:47Z">
        <w:r>
          <w:rPr>
            <w:rFonts w:eastAsia="仿宋_GB2312"/>
            <w:sz w:val="32"/>
            <w:szCs w:val="32"/>
          </w:rPr>
          <w:t xml:space="preserve">X. </w:t>
        </w:r>
      </w:ins>
      <w:ins w:id="913" w:author="franklyzzm" w:date="2020-08-30T16:27:24Z">
        <w:r>
          <w:rPr>
            <w:rFonts w:eastAsia="仿宋_GB2312"/>
            <w:sz w:val="32"/>
            <w:szCs w:val="32"/>
          </w:rPr>
          <w:t>航空器</w:t>
        </w:r>
      </w:ins>
      <w:ins w:id="914" w:author="franklyzzm" w:date="2020-08-30T16:27:25Z">
        <w:r>
          <w:rPr>
            <w:rFonts w:eastAsia="仿宋_GB2312"/>
            <w:sz w:val="32"/>
            <w:szCs w:val="32"/>
          </w:rPr>
          <w:t>設計</w:t>
        </w:r>
      </w:ins>
      <w:ins w:id="915" w:author="franklyzzm" w:date="2020-08-30T16:27:26Z">
        <w:r>
          <w:rPr>
            <w:rFonts w:eastAsia="仿宋_GB2312"/>
            <w:sz w:val="32"/>
            <w:szCs w:val="32"/>
          </w:rPr>
          <w:t>與</w:t>
        </w:r>
      </w:ins>
      <w:ins w:id="916" w:author="franklyzzm" w:date="2020-08-30T16:27:27Z">
        <w:r>
          <w:rPr>
            <w:rFonts w:eastAsia="仿宋_GB2312"/>
            <w:sz w:val="32"/>
            <w:szCs w:val="32"/>
          </w:rPr>
          <w:t>製造</w:t>
        </w:r>
      </w:ins>
      <w:ins w:id="917" w:author="franklyzzm" w:date="2020-08-30T16:23:47Z">
        <w:r>
          <w:rPr>
            <w:rFonts w:eastAsia="仿宋_GB2312"/>
            <w:sz w:val="32"/>
            <w:szCs w:val="32"/>
          </w:rPr>
          <w:t>技术</w:t>
        </w:r>
      </w:ins>
    </w:p>
    <w:p>
      <w:pPr>
        <w:ind w:left="2297" w:leftChars="713" w:hanging="800" w:hangingChars="250"/>
        <w:rPr>
          <w:ins w:id="918" w:author="franklyzzm" w:date="2020-08-30T16:23:48Z"/>
          <w:rFonts w:eastAsia="仿宋_GB2312"/>
          <w:sz w:val="32"/>
          <w:szCs w:val="32"/>
        </w:rPr>
      </w:pPr>
      <w:ins w:id="919" w:author="franklyzzm" w:date="2020-08-30T16:23:48Z">
        <w:r>
          <w:rPr>
            <w:rFonts w:eastAsia="仿宋_GB2312"/>
            <w:sz w:val="32"/>
            <w:szCs w:val="32"/>
          </w:rPr>
          <w:t>0</w:t>
        </w:r>
      </w:ins>
      <w:ins w:id="920" w:author="franklyzzm" w:date="2020-08-30T16:23:59Z">
        <w:r>
          <w:rPr>
            <w:rFonts w:eastAsia="仿宋_GB2312"/>
            <w:sz w:val="32"/>
            <w:szCs w:val="32"/>
          </w:rPr>
          <w:t>6</w:t>
        </w:r>
      </w:ins>
      <w:ins w:id="921" w:author="franklyzzm" w:date="2020-08-30T16:23:48Z">
        <w:r>
          <w:rPr>
            <w:rFonts w:eastAsia="仿宋_GB2312"/>
            <w:sz w:val="32"/>
            <w:szCs w:val="32"/>
          </w:rPr>
          <w:t xml:space="preserve">X. </w:t>
        </w:r>
      </w:ins>
      <w:ins w:id="922" w:author="franklyzzm" w:date="2020-08-30T16:27:40Z">
        <w:r>
          <w:rPr>
            <w:rFonts w:eastAsia="仿宋_GB2312"/>
            <w:sz w:val="32"/>
            <w:szCs w:val="32"/>
          </w:rPr>
          <w:t>航空器</w:t>
        </w:r>
      </w:ins>
      <w:ins w:id="923" w:author="franklyzzm" w:date="2020-08-30T16:27:43Z">
        <w:r>
          <w:rPr>
            <w:rFonts w:eastAsia="仿宋_GB2312"/>
            <w:sz w:val="32"/>
            <w:szCs w:val="32"/>
          </w:rPr>
          <w:t>零部件</w:t>
        </w:r>
      </w:ins>
      <w:ins w:id="924" w:author="franklyzzm" w:date="2020-08-30T16:27:50Z">
        <w:r>
          <w:rPr>
            <w:rFonts w:eastAsia="仿宋_GB2312"/>
            <w:sz w:val="32"/>
            <w:szCs w:val="32"/>
          </w:rPr>
          <w:t>製造</w:t>
        </w:r>
      </w:ins>
      <w:ins w:id="925" w:author="franklyzzm" w:date="2020-08-30T16:27:52Z">
        <w:r>
          <w:rPr>
            <w:rFonts w:eastAsia="仿宋_GB2312"/>
            <w:sz w:val="32"/>
            <w:szCs w:val="32"/>
          </w:rPr>
          <w:t>及</w:t>
        </w:r>
      </w:ins>
      <w:ins w:id="926" w:author="franklyzzm" w:date="2020-08-30T16:27:55Z">
        <w:r>
          <w:rPr>
            <w:rFonts w:eastAsia="仿宋_GB2312"/>
            <w:sz w:val="32"/>
            <w:szCs w:val="32"/>
          </w:rPr>
          <w:t>試驗</w:t>
        </w:r>
      </w:ins>
      <w:ins w:id="927" w:author="franklyzzm" w:date="2020-08-30T16:23:48Z">
        <w:r>
          <w:rPr>
            <w:rFonts w:eastAsia="仿宋_GB2312"/>
            <w:sz w:val="32"/>
            <w:szCs w:val="32"/>
          </w:rPr>
          <w:t>技术</w:t>
        </w:r>
      </w:ins>
    </w:p>
    <w:p>
      <w:pPr>
        <w:ind w:left="2297" w:leftChars="713" w:hanging="800" w:hangingChars="250"/>
        <w:rPr>
          <w:ins w:id="929" w:author="franklyzzm" w:date="2020-08-30T17:53:39Z"/>
          <w:rFonts w:eastAsia="仿宋_GB2312"/>
          <w:sz w:val="32"/>
          <w:szCs w:val="32"/>
        </w:rPr>
        <w:pPrChange w:id="928" w:author="franklyzzm" w:date="2020-08-30T16:28:09Z">
          <w:pPr>
            <w:ind w:left="2297" w:leftChars="713" w:hanging="800" w:hangingChars="250"/>
          </w:pPr>
        </w:pPrChange>
      </w:pPr>
      <w:ins w:id="930" w:author="franklyzzm" w:date="2020-08-30T16:23:50Z">
        <w:r>
          <w:rPr>
            <w:rFonts w:eastAsia="仿宋_GB2312"/>
            <w:sz w:val="32"/>
            <w:szCs w:val="32"/>
          </w:rPr>
          <w:t>0</w:t>
        </w:r>
      </w:ins>
      <w:ins w:id="931" w:author="franklyzzm" w:date="2020-08-30T16:24:02Z">
        <w:r>
          <w:rPr>
            <w:rFonts w:eastAsia="仿宋_GB2312"/>
            <w:sz w:val="32"/>
            <w:szCs w:val="32"/>
          </w:rPr>
          <w:t>7</w:t>
        </w:r>
      </w:ins>
      <w:ins w:id="932" w:author="franklyzzm" w:date="2020-08-30T16:23:50Z">
        <w:r>
          <w:rPr>
            <w:rFonts w:eastAsia="仿宋_GB2312"/>
            <w:sz w:val="32"/>
            <w:szCs w:val="32"/>
          </w:rPr>
          <w:t xml:space="preserve">X. </w:t>
        </w:r>
      </w:ins>
      <w:ins w:id="933" w:author="franklyzzm" w:date="2020-08-30T16:28:03Z">
        <w:r>
          <w:rPr>
            <w:rFonts w:eastAsia="仿宋_GB2312"/>
            <w:sz w:val="32"/>
            <w:szCs w:val="32"/>
          </w:rPr>
          <w:t>航空</w:t>
        </w:r>
      </w:ins>
      <w:ins w:id="934" w:author="franklyzzm" w:date="2020-08-30T16:28:04Z">
        <w:r>
          <w:rPr>
            <w:rFonts w:eastAsia="仿宋_GB2312"/>
            <w:sz w:val="32"/>
            <w:szCs w:val="32"/>
          </w:rPr>
          <w:t>材料</w:t>
        </w:r>
      </w:ins>
      <w:ins w:id="935" w:author="franklyzzm" w:date="2020-08-30T16:28:06Z">
        <w:r>
          <w:rPr>
            <w:rFonts w:eastAsia="仿宋_GB2312"/>
            <w:sz w:val="32"/>
            <w:szCs w:val="32"/>
          </w:rPr>
          <w:t>生產</w:t>
        </w:r>
      </w:ins>
      <w:ins w:id="936" w:author="franklyzzm" w:date="2020-08-30T16:23:50Z">
        <w:r>
          <w:rPr>
            <w:rFonts w:eastAsia="仿宋_GB2312"/>
            <w:sz w:val="32"/>
            <w:szCs w:val="32"/>
          </w:rPr>
          <w:t>技术</w:t>
        </w:r>
      </w:ins>
    </w:p>
    <w:p>
      <w:pPr>
        <w:ind w:left="2297" w:leftChars="713" w:hanging="800" w:hangingChars="250"/>
        <w:rPr>
          <w:ins w:id="937" w:author="franklyzzm" w:date="2020-08-30T17:53:50Z"/>
          <w:rFonts w:eastAsia="仿宋_GB2312"/>
          <w:sz w:val="32"/>
          <w:szCs w:val="32"/>
        </w:rPr>
      </w:pPr>
      <w:ins w:id="938" w:author="franklyzzm" w:date="2020-08-30T17:53:50Z">
        <w:r>
          <w:rPr>
            <w:rFonts w:eastAsia="仿宋_GB2312"/>
            <w:sz w:val="32"/>
            <w:szCs w:val="32"/>
          </w:rPr>
          <w:t>0</w:t>
        </w:r>
      </w:ins>
      <w:ins w:id="939" w:author="franklyzzm" w:date="2020-08-30T17:53:55Z">
        <w:r>
          <w:rPr>
            <w:rFonts w:eastAsia="仿宋_GB2312"/>
            <w:sz w:val="32"/>
            <w:szCs w:val="32"/>
          </w:rPr>
          <w:t>8</w:t>
        </w:r>
      </w:ins>
      <w:ins w:id="940" w:author="franklyzzm" w:date="2020-08-30T17:53:50Z">
        <w:r>
          <w:rPr>
            <w:rFonts w:eastAsia="仿宋_GB2312"/>
            <w:sz w:val="32"/>
            <w:szCs w:val="32"/>
          </w:rPr>
          <w:t xml:space="preserve">X. </w:t>
        </w:r>
      </w:ins>
      <w:ins w:id="941" w:author="franklyzzm" w:date="2020-08-30T17:54:27Z">
        <w:r>
          <w:rPr>
            <w:rFonts w:eastAsia="仿宋_GB2312"/>
            <w:sz w:val="32"/>
            <w:szCs w:val="32"/>
          </w:rPr>
          <w:t>海上島礁</w:t>
        </w:r>
      </w:ins>
      <w:ins w:id="942" w:author="franklyzzm" w:date="2020-08-30T17:54:34Z">
        <w:r>
          <w:rPr>
            <w:rFonts w:eastAsia="仿宋_GB2312"/>
            <w:sz w:val="32"/>
            <w:szCs w:val="32"/>
          </w:rPr>
          <w:t>利用和</w:t>
        </w:r>
      </w:ins>
      <w:ins w:id="943" w:author="franklyzzm" w:date="2020-08-30T17:54:36Z">
        <w:r>
          <w:rPr>
            <w:rFonts w:eastAsia="仿宋_GB2312"/>
            <w:sz w:val="32"/>
            <w:szCs w:val="32"/>
          </w:rPr>
          <w:t>安全</w:t>
        </w:r>
      </w:ins>
      <w:ins w:id="944" w:author="franklyzzm" w:date="2020-08-30T17:54:38Z">
        <w:r>
          <w:rPr>
            <w:rFonts w:eastAsia="仿宋_GB2312"/>
            <w:sz w:val="32"/>
            <w:szCs w:val="32"/>
          </w:rPr>
          <w:t>保障</w:t>
        </w:r>
      </w:ins>
      <w:ins w:id="945" w:author="franklyzzm" w:date="2020-08-30T17:54:46Z">
        <w:r>
          <w:rPr>
            <w:rFonts w:eastAsia="仿宋_GB2312"/>
            <w:sz w:val="32"/>
            <w:szCs w:val="32"/>
          </w:rPr>
          <w:t>裝備</w:t>
        </w:r>
      </w:ins>
      <w:ins w:id="946" w:author="franklyzzm" w:date="2020-08-30T17:53:50Z">
        <w:r>
          <w:rPr>
            <w:rFonts w:eastAsia="仿宋_GB2312"/>
            <w:sz w:val="32"/>
            <w:szCs w:val="32"/>
          </w:rPr>
          <w:t>技术</w:t>
        </w:r>
      </w:ins>
    </w:p>
    <w:p>
      <w:pPr>
        <w:ind w:left="2297" w:leftChars="713" w:hanging="800" w:hangingChars="250"/>
        <w:rPr>
          <w:ins w:id="948" w:author="franklyzzm" w:date="2020-08-30T16:20:05Z"/>
          <w:rFonts w:eastAsia="仿宋_GB2312"/>
          <w:sz w:val="32"/>
          <w:szCs w:val="32"/>
        </w:rPr>
        <w:pPrChange w:id="947" w:author="franklyzzm" w:date="2020-08-30T17:55:26Z">
          <w:pPr>
            <w:ind w:left="2297" w:leftChars="713" w:hanging="800" w:hangingChars="250"/>
          </w:pPr>
        </w:pPrChange>
      </w:pPr>
      <w:ins w:id="949" w:author="franklyzzm" w:date="2020-08-30T17:53:50Z">
        <w:r>
          <w:rPr>
            <w:rFonts w:eastAsia="仿宋_GB2312"/>
            <w:sz w:val="32"/>
            <w:szCs w:val="32"/>
          </w:rPr>
          <w:t>0</w:t>
        </w:r>
      </w:ins>
      <w:ins w:id="950" w:author="franklyzzm" w:date="2020-08-30T17:53:56Z">
        <w:r>
          <w:rPr>
            <w:rFonts w:eastAsia="仿宋_GB2312"/>
            <w:sz w:val="32"/>
            <w:szCs w:val="32"/>
          </w:rPr>
          <w:t>9</w:t>
        </w:r>
      </w:ins>
      <w:ins w:id="951" w:author="franklyzzm" w:date="2020-08-30T17:53:50Z">
        <w:r>
          <w:rPr>
            <w:rFonts w:eastAsia="仿宋_GB2312"/>
            <w:sz w:val="32"/>
            <w:szCs w:val="32"/>
          </w:rPr>
          <w:t>X. 航空</w:t>
        </w:r>
      </w:ins>
      <w:ins w:id="952" w:author="franklyzzm" w:date="2020-08-30T17:55:05Z">
        <w:r>
          <w:rPr>
            <w:rFonts w:eastAsia="仿宋_GB2312"/>
            <w:sz w:val="32"/>
            <w:szCs w:val="32"/>
          </w:rPr>
          <w:t>、</w:t>
        </w:r>
      </w:ins>
      <w:ins w:id="953" w:author="franklyzzm" w:date="2020-08-30T17:55:08Z">
        <w:r>
          <w:rPr>
            <w:rFonts w:eastAsia="仿宋_GB2312"/>
            <w:sz w:val="32"/>
            <w:szCs w:val="32"/>
          </w:rPr>
          <w:t>航天</w:t>
        </w:r>
      </w:ins>
      <w:ins w:id="954" w:author="franklyzzm" w:date="2020-08-30T17:55:11Z">
        <w:r>
          <w:rPr>
            <w:rFonts w:eastAsia="仿宋_GB2312"/>
            <w:sz w:val="32"/>
            <w:szCs w:val="32"/>
          </w:rPr>
          <w:t>軸承</w:t>
        </w:r>
      </w:ins>
      <w:ins w:id="955" w:author="franklyzzm" w:date="2020-08-30T17:53:50Z">
        <w:r>
          <w:rPr>
            <w:rFonts w:eastAsia="仿宋_GB2312"/>
            <w:sz w:val="32"/>
            <w:szCs w:val="32"/>
          </w:rPr>
          <w:t>技术</w:t>
        </w:r>
      </w:ins>
    </w:p>
    <w:p>
      <w:pPr>
        <w:ind w:left="1050" w:leftChars="500"/>
        <w:rPr>
          <w:del w:id="956" w:author="franklyzzm" w:date="2020-08-30T16:20:05Z"/>
          <w:rFonts w:eastAsia="仿宋_GB2312"/>
          <w:sz w:val="32"/>
          <w:szCs w:val="32"/>
        </w:rPr>
      </w:pPr>
      <w:del w:id="957" w:author="franklyzzm" w:date="2020-08-30T16:20:05Z">
        <w:r>
          <w:rPr>
            <w:rFonts w:eastAsia="仿宋_GB2312"/>
            <w:sz w:val="32"/>
            <w:szCs w:val="32"/>
          </w:rPr>
          <w:tab/>
        </w:r>
      </w:del>
      <w:del w:id="958" w:author="franklyzzm" w:date="2020-08-30T16:20:05Z">
        <w:r>
          <w:rPr>
            <w:rFonts w:eastAsia="仿宋_GB2312"/>
            <w:sz w:val="32"/>
            <w:szCs w:val="32"/>
          </w:rPr>
          <w:delText xml:space="preserve">  01J. 汽车发动机产品技术</w:delText>
        </w:r>
      </w:del>
    </w:p>
    <w:p>
      <w:pPr>
        <w:ind w:left="1050" w:leftChars="500"/>
        <w:rPr>
          <w:ins w:id="960" w:author="franklyzzm" w:date="2020-08-30T16:18:04Z"/>
          <w:rFonts w:eastAsia="黑体"/>
          <w:sz w:val="32"/>
          <w:szCs w:val="32"/>
        </w:rPr>
        <w:pPrChange w:id="959" w:author="franklyzzm" w:date="2020-08-30T16:18:03Z">
          <w:pPr>
            <w:ind w:left="1050" w:leftChars="500"/>
          </w:pPr>
        </w:pPrChange>
      </w:pPr>
      <w:del w:id="961" w:author="franklyzzm" w:date="2020-08-30T16:20:05Z">
        <w:r>
          <w:rPr>
            <w:rFonts w:eastAsia="仿宋_GB2312"/>
            <w:sz w:val="32"/>
            <w:szCs w:val="32"/>
          </w:rPr>
          <w:delText xml:space="preserve">   01X. 汽车发动机产品技术</w:delText>
        </w:r>
      </w:del>
      <w:ins w:id="962" w:author="franklyzzm" w:date="2020-08-30T16:17:22Z">
        <w:r>
          <w:rPr>
            <w:rFonts w:eastAsia="黑体"/>
            <w:sz w:val="32"/>
            <w:szCs w:val="32"/>
          </w:rPr>
          <w:t>3</w:t>
        </w:r>
      </w:ins>
      <w:ins w:id="963" w:author="franklyzzm" w:date="2020-08-30T16:18:46Z">
        <w:r>
          <w:rPr>
            <w:rFonts w:eastAsia="黑体"/>
            <w:sz w:val="32"/>
            <w:szCs w:val="32"/>
          </w:rPr>
          <w:t>8</w:t>
        </w:r>
      </w:ins>
      <w:ins w:id="964" w:author="franklyzzm" w:date="2020-08-30T16:17:22Z">
        <w:r>
          <w:rPr>
            <w:rFonts w:eastAsia="黑体"/>
            <w:sz w:val="32"/>
            <w:szCs w:val="32"/>
          </w:rPr>
          <w:t xml:space="preserve"> </w:t>
        </w:r>
      </w:ins>
      <w:ins w:id="965" w:author="franklyzzm" w:date="2020-08-30T16:18:57Z">
        <w:r>
          <w:rPr>
            <w:rFonts w:eastAsia="黑体"/>
            <w:sz w:val="32"/>
            <w:szCs w:val="32"/>
          </w:rPr>
          <w:t>某某</w:t>
        </w:r>
      </w:ins>
      <w:ins w:id="966" w:author="franklyzzm" w:date="2020-08-30T16:17:22Z">
        <w:r>
          <w:rPr>
            <w:rFonts w:eastAsia="黑体"/>
            <w:sz w:val="32"/>
            <w:szCs w:val="32"/>
          </w:rPr>
          <w:t>制造业</w:t>
        </w:r>
      </w:ins>
    </w:p>
    <w:p>
      <w:pPr>
        <w:ind w:left="2297" w:leftChars="713" w:hanging="800" w:hangingChars="250"/>
        <w:rPr>
          <w:ins w:id="968" w:author="franklyzzm" w:date="2020-08-30T16:18:11Z"/>
          <w:rFonts w:eastAsia="仿宋_GB2312"/>
          <w:sz w:val="32"/>
          <w:szCs w:val="32"/>
        </w:rPr>
        <w:pPrChange w:id="967" w:author="franklyzzm" w:date="2020-08-30T16:18:38Z">
          <w:pPr>
            <w:ind w:left="1050" w:leftChars="500"/>
          </w:pPr>
        </w:pPrChange>
      </w:pPr>
      <w:ins w:id="969" w:author="franklyzzm" w:date="2020-08-30T16:17:22Z">
        <w:r>
          <w:rPr>
            <w:rFonts w:eastAsia="仿宋_GB2312"/>
            <w:sz w:val="32"/>
            <w:szCs w:val="32"/>
          </w:rPr>
          <w:t xml:space="preserve">01J. </w:t>
        </w:r>
      </w:ins>
      <w:ins w:id="970" w:author="franklyzzm" w:date="2020-08-30T16:19:04Z">
        <w:r>
          <w:rPr>
            <w:rFonts w:eastAsia="仿宋_GB2312"/>
            <w:sz w:val="32"/>
            <w:szCs w:val="32"/>
          </w:rPr>
          <w:t>某某</w:t>
        </w:r>
      </w:ins>
      <w:ins w:id="971" w:author="franklyzzm" w:date="2020-08-30T16:17:22Z">
        <w:r>
          <w:rPr>
            <w:rFonts w:eastAsia="仿宋_GB2312"/>
            <w:sz w:val="32"/>
            <w:szCs w:val="32"/>
          </w:rPr>
          <w:t>产品技术</w:t>
        </w:r>
      </w:ins>
    </w:p>
    <w:p>
      <w:pPr>
        <w:ind w:left="2297" w:leftChars="713" w:hanging="800" w:hangingChars="250"/>
        <w:rPr>
          <w:rFonts w:eastAsia="仿宋_GB2312"/>
          <w:sz w:val="32"/>
          <w:szCs w:val="32"/>
        </w:rPr>
        <w:pPrChange w:id="972" w:author="franklyzzm" w:date="2020-08-30T16:18:24Z">
          <w:pPr>
            <w:ind w:left="1050" w:leftChars="500"/>
          </w:pPr>
        </w:pPrChange>
      </w:pPr>
      <w:ins w:id="973" w:author="franklyzzm" w:date="2020-08-30T16:18:12Z">
        <w:r>
          <w:rPr>
            <w:rFonts w:eastAsia="仿宋_GB2312"/>
            <w:sz w:val="32"/>
            <w:szCs w:val="32"/>
          </w:rPr>
          <w:t xml:space="preserve">01X. </w:t>
        </w:r>
      </w:ins>
      <w:ins w:id="974" w:author="franklyzzm" w:date="2020-08-30T16:19:08Z">
        <w:r>
          <w:rPr>
            <w:rFonts w:eastAsia="仿宋_GB2312"/>
            <w:sz w:val="32"/>
            <w:szCs w:val="32"/>
          </w:rPr>
          <w:t>某某</w:t>
        </w:r>
      </w:ins>
      <w:ins w:id="975" w:author="franklyzzm" w:date="2020-08-30T16:17:22Z">
        <w:r>
          <w:rPr>
            <w:rFonts w:eastAsia="仿宋_GB2312"/>
            <w:sz w:val="32"/>
            <w:szCs w:val="32"/>
          </w:rPr>
          <w:t>产品技术</w:t>
        </w:r>
      </w:ins>
    </w:p>
    <w:p>
      <w:pPr>
        <w:ind w:left="1050" w:leftChars="500"/>
        <w:rPr>
          <w:rFonts w:eastAsia="黑体"/>
          <w:sz w:val="32"/>
          <w:szCs w:val="32"/>
        </w:rPr>
      </w:pPr>
      <w:r>
        <w:rPr>
          <w:rFonts w:eastAsia="黑体"/>
          <w:sz w:val="32"/>
          <w:szCs w:val="32"/>
        </w:rPr>
        <w:t>39 电气机械及器材制造业</w:t>
      </w:r>
    </w:p>
    <w:p>
      <w:pPr>
        <w:ind w:left="1050" w:leftChars="500" w:firstLine="480" w:firstLineChars="150"/>
        <w:rPr>
          <w:del w:id="976" w:author="franklyzzm" w:date="2020-08-30T16:16:07Z"/>
          <w:rFonts w:eastAsia="仿宋_GB2312"/>
          <w:sz w:val="32"/>
          <w:szCs w:val="32"/>
        </w:rPr>
      </w:pPr>
      <w:del w:id="977" w:author="franklyzzm" w:date="2020-08-30T16:16:07Z">
        <w:r>
          <w:rPr>
            <w:rFonts w:eastAsia="仿宋_GB2312"/>
            <w:sz w:val="32"/>
            <w:szCs w:val="32"/>
          </w:rPr>
          <w:delText>01J. 含铅绝缘漆技术</w:delText>
        </w:r>
      </w:del>
    </w:p>
    <w:p>
      <w:pPr>
        <w:ind w:left="1050" w:leftChars="500" w:firstLine="480" w:firstLineChars="150"/>
        <w:rPr>
          <w:del w:id="978" w:author="franklyzzm" w:date="2020-08-30T16:16:07Z"/>
          <w:rFonts w:eastAsia="仿宋_GB2312"/>
          <w:sz w:val="32"/>
          <w:szCs w:val="32"/>
        </w:rPr>
      </w:pPr>
      <w:del w:id="979" w:author="franklyzzm" w:date="2020-08-30T16:16:07Z">
        <w:r>
          <w:rPr>
            <w:rFonts w:eastAsia="仿宋_GB2312"/>
            <w:sz w:val="32"/>
            <w:szCs w:val="32"/>
          </w:rPr>
          <w:delText>02J. 含卤覆铜板技术</w:delText>
        </w:r>
      </w:del>
    </w:p>
    <w:p>
      <w:pPr>
        <w:ind w:left="1050" w:leftChars="500" w:firstLine="480" w:firstLineChars="150"/>
        <w:rPr>
          <w:del w:id="980" w:author="franklyzzm" w:date="2020-08-30T16:16:07Z"/>
          <w:rFonts w:eastAsia="仿宋_GB2312"/>
          <w:sz w:val="32"/>
          <w:szCs w:val="32"/>
        </w:rPr>
      </w:pPr>
      <w:del w:id="981" w:author="franklyzzm" w:date="2020-08-30T16:16:07Z">
        <w:r>
          <w:rPr>
            <w:rFonts w:eastAsia="仿宋_GB2312"/>
            <w:sz w:val="32"/>
            <w:szCs w:val="32"/>
          </w:rPr>
          <w:delText>03J. 汽车氟利昂空调系统技术及石棉摩擦材料制品技术</w:delText>
        </w:r>
      </w:del>
    </w:p>
    <w:p>
      <w:pPr>
        <w:ind w:left="1050" w:leftChars="500" w:firstLine="480" w:firstLineChars="150"/>
        <w:rPr>
          <w:del w:id="982" w:author="franklyzzm" w:date="2020-08-30T16:16:07Z"/>
          <w:rFonts w:eastAsia="仿宋_GB2312"/>
          <w:sz w:val="32"/>
          <w:szCs w:val="32"/>
        </w:rPr>
      </w:pPr>
      <w:del w:id="983" w:author="franklyzzm" w:date="2020-08-30T16:16:07Z">
        <w:r>
          <w:rPr>
            <w:rFonts w:eastAsia="仿宋_GB2312"/>
            <w:sz w:val="32"/>
            <w:szCs w:val="32"/>
          </w:rPr>
          <w:delText>04J. 电池制造技术</w:delText>
        </w:r>
      </w:del>
    </w:p>
    <w:p>
      <w:pPr>
        <w:ind w:left="1050" w:leftChars="500" w:firstLine="480" w:firstLineChars="150"/>
        <w:rPr>
          <w:del w:id="984" w:author="franklyzzm" w:date="2020-08-30T16:16:07Z"/>
          <w:rFonts w:eastAsia="仿宋_GB2312"/>
          <w:sz w:val="32"/>
          <w:szCs w:val="32"/>
        </w:rPr>
      </w:pPr>
      <w:del w:id="985" w:author="franklyzzm" w:date="2020-08-30T16:16:07Z">
        <w:r>
          <w:rPr>
            <w:rFonts w:eastAsia="仿宋_GB2312"/>
            <w:sz w:val="32"/>
            <w:szCs w:val="32"/>
          </w:rPr>
          <w:delText>05J. 氟利昂制冷技术</w:delText>
        </w:r>
      </w:del>
    </w:p>
    <w:p>
      <w:pPr>
        <w:ind w:left="2297" w:leftChars="713" w:hanging="800" w:hangingChars="250"/>
        <w:rPr>
          <w:ins w:id="986" w:author="franklyzzm" w:date="2020-08-30T16:16:30Z"/>
          <w:rFonts w:eastAsia="仿宋_GB2312"/>
          <w:sz w:val="32"/>
          <w:szCs w:val="32"/>
        </w:rPr>
      </w:pPr>
      <w:r>
        <w:rPr>
          <w:rFonts w:eastAsia="仿宋_GB2312"/>
          <w:sz w:val="32"/>
          <w:szCs w:val="32"/>
        </w:rPr>
        <w:t xml:space="preserve">01X. </w:t>
      </w:r>
      <w:del w:id="987" w:author="franklyzzm" w:date="2020-08-30T16:16:15Z">
        <w:r>
          <w:rPr>
            <w:rFonts w:eastAsia="仿宋_GB2312"/>
            <w:sz w:val="32"/>
            <w:szCs w:val="32"/>
            <w:lang w:val="en-US"/>
          </w:rPr>
          <w:delText>气体绝缘金属封闭开关设备(GIS)和各种断路器(GCB)的设计、制造</w:delText>
        </w:r>
      </w:del>
      <w:ins w:id="988" w:author="franklyzzm" w:date="2020-08-30T16:16:18Z">
        <w:r>
          <w:rPr>
            <w:rFonts w:eastAsia="仿宋_GB2312"/>
            <w:sz w:val="32"/>
            <w:szCs w:val="32"/>
          </w:rPr>
          <w:t>電工</w:t>
        </w:r>
      </w:ins>
      <w:ins w:id="989" w:author="franklyzzm" w:date="2020-08-30T16:16:20Z">
        <w:r>
          <w:rPr>
            <w:rFonts w:eastAsia="仿宋_GB2312"/>
            <w:sz w:val="32"/>
            <w:szCs w:val="32"/>
          </w:rPr>
          <w:t>材料</w:t>
        </w:r>
      </w:ins>
      <w:ins w:id="990" w:author="franklyzzm" w:date="2020-08-30T16:16:23Z">
        <w:r>
          <w:rPr>
            <w:rFonts w:eastAsia="仿宋_GB2312"/>
            <w:sz w:val="32"/>
            <w:szCs w:val="32"/>
          </w:rPr>
          <w:t>生產</w:t>
        </w:r>
      </w:ins>
      <w:r>
        <w:rPr>
          <w:rFonts w:eastAsia="仿宋_GB2312"/>
          <w:sz w:val="32"/>
          <w:szCs w:val="32"/>
        </w:rPr>
        <w:t>技术</w:t>
      </w:r>
    </w:p>
    <w:p>
      <w:pPr>
        <w:ind w:left="2297" w:leftChars="713" w:hanging="800" w:hangingChars="250"/>
        <w:rPr>
          <w:del w:id="991" w:author="franklyzzm" w:date="2020-08-30T16:16:29Z"/>
          <w:rFonts w:eastAsia="仿宋_GB2312"/>
          <w:sz w:val="32"/>
          <w:szCs w:val="32"/>
        </w:rPr>
      </w:pPr>
    </w:p>
    <w:p>
      <w:pPr>
        <w:ind w:left="2297" w:leftChars="713" w:hanging="800" w:hangingChars="250"/>
        <w:rPr>
          <w:rFonts w:eastAsia="仿宋_GB2312"/>
          <w:sz w:val="32"/>
          <w:szCs w:val="32"/>
        </w:rPr>
        <w:pPrChange w:id="992" w:author="franklyzzm" w:date="2020-08-30T16:16:29Z">
          <w:pPr>
            <w:ind w:left="1050" w:leftChars="500"/>
          </w:pPr>
        </w:pPrChange>
      </w:pPr>
      <w:del w:id="993" w:author="franklyzzm" w:date="2020-08-30T16:16:28Z">
        <w:r>
          <w:rPr>
            <w:rFonts w:eastAsia="仿宋_GB2312"/>
            <w:sz w:val="32"/>
            <w:szCs w:val="32"/>
          </w:rPr>
          <w:tab/>
        </w:r>
      </w:del>
      <w:del w:id="994" w:author="franklyzzm" w:date="2020-08-30T16:16:27Z">
        <w:r>
          <w:rPr>
            <w:rFonts w:eastAsia="仿宋_GB2312"/>
            <w:sz w:val="32"/>
            <w:szCs w:val="32"/>
          </w:rPr>
          <w:delText xml:space="preserve">  </w:delText>
        </w:r>
      </w:del>
      <w:r>
        <w:rPr>
          <w:rFonts w:eastAsia="仿宋_GB2312"/>
          <w:sz w:val="32"/>
          <w:szCs w:val="32"/>
        </w:rPr>
        <w:t xml:space="preserve">02X. </w:t>
      </w:r>
      <w:del w:id="995" w:author="franklyzzm" w:date="2020-08-30T16:16:38Z">
        <w:r>
          <w:rPr>
            <w:rFonts w:eastAsia="仿宋_GB2312"/>
            <w:sz w:val="32"/>
            <w:szCs w:val="32"/>
            <w:lang w:val="en-US"/>
          </w:rPr>
          <w:delText>湿法成型瓷绝缘子</w:delText>
        </w:r>
      </w:del>
      <w:ins w:id="996" w:author="franklyzzm" w:date="2020-08-30T16:16:40Z">
        <w:r>
          <w:rPr>
            <w:rFonts w:eastAsia="仿宋_GB2312"/>
            <w:sz w:val="32"/>
            <w:szCs w:val="32"/>
          </w:rPr>
          <w:t>電線</w:t>
        </w:r>
      </w:ins>
      <w:ins w:id="997" w:author="franklyzzm" w:date="2020-08-30T16:16:41Z">
        <w:r>
          <w:rPr>
            <w:rFonts w:eastAsia="仿宋_GB2312"/>
            <w:sz w:val="32"/>
            <w:szCs w:val="32"/>
          </w:rPr>
          <w:t>、</w:t>
        </w:r>
      </w:ins>
      <w:ins w:id="998" w:author="franklyzzm" w:date="2020-08-30T16:16:45Z">
        <w:r>
          <w:rPr>
            <w:rFonts w:eastAsia="仿宋_GB2312"/>
            <w:sz w:val="32"/>
            <w:szCs w:val="32"/>
          </w:rPr>
          <w:t>電纜</w:t>
        </w:r>
      </w:ins>
      <w:r>
        <w:rPr>
          <w:rFonts w:eastAsia="仿宋_GB2312"/>
          <w:sz w:val="32"/>
          <w:szCs w:val="32"/>
        </w:rPr>
        <w:t>制造技术</w:t>
      </w:r>
    </w:p>
    <w:p>
      <w:pPr>
        <w:ind w:left="1050" w:leftChars="500"/>
        <w:rPr>
          <w:del w:id="999" w:author="franklyzzm" w:date="2020-08-30T16:16:51Z"/>
          <w:rFonts w:eastAsia="仿宋_GB2312"/>
          <w:sz w:val="32"/>
          <w:szCs w:val="32"/>
        </w:rPr>
      </w:pPr>
      <w:del w:id="1000" w:author="franklyzzm" w:date="2020-08-30T16:16:51Z">
        <w:r>
          <w:rPr>
            <w:rFonts w:eastAsia="仿宋_GB2312"/>
            <w:sz w:val="32"/>
            <w:szCs w:val="32"/>
          </w:rPr>
          <w:tab/>
        </w:r>
      </w:del>
      <w:del w:id="1001" w:author="franklyzzm" w:date="2020-08-30T16:16:51Z">
        <w:r>
          <w:rPr>
            <w:rFonts w:eastAsia="仿宋_GB2312"/>
            <w:sz w:val="32"/>
            <w:szCs w:val="32"/>
          </w:rPr>
          <w:delText xml:space="preserve">  03X. 中小功率内燃机发电机组产品及技术</w:delText>
        </w:r>
      </w:del>
    </w:p>
    <w:p>
      <w:pPr>
        <w:rPr>
          <w:del w:id="1002" w:author="franklyzzm" w:date="2020-08-30T16:16:51Z"/>
          <w:rFonts w:eastAsia="仿宋_GB2312"/>
          <w:sz w:val="32"/>
          <w:szCs w:val="32"/>
        </w:rPr>
      </w:pPr>
      <w:del w:id="1003" w:author="franklyzzm" w:date="2020-08-30T16:16:51Z">
        <w:r>
          <w:rPr>
            <w:rFonts w:eastAsia="仿宋_GB2312"/>
            <w:sz w:val="32"/>
            <w:szCs w:val="32"/>
          </w:rPr>
          <w:tab/>
        </w:r>
      </w:del>
      <w:del w:id="1004" w:author="franklyzzm" w:date="2020-08-30T16:16:51Z">
        <w:r>
          <w:rPr>
            <w:rFonts w:eastAsia="仿宋_GB2312"/>
            <w:sz w:val="32"/>
            <w:szCs w:val="32"/>
          </w:rPr>
          <w:tab/>
        </w:r>
      </w:del>
      <w:del w:id="1005" w:author="franklyzzm" w:date="2020-08-30T16:16:51Z">
        <w:r>
          <w:rPr>
            <w:rFonts w:eastAsia="仿宋_GB2312"/>
            <w:sz w:val="32"/>
            <w:szCs w:val="32"/>
          </w:rPr>
          <w:tab/>
        </w:r>
      </w:del>
      <w:del w:id="1006" w:author="franklyzzm" w:date="2020-08-30T16:16:51Z">
        <w:r>
          <w:rPr>
            <w:rFonts w:eastAsia="仿宋_GB2312"/>
            <w:sz w:val="32"/>
            <w:szCs w:val="32"/>
          </w:rPr>
          <w:delText xml:space="preserve">  04X. 发电机制造技术</w:delText>
        </w:r>
      </w:del>
    </w:p>
    <w:p>
      <w:pPr>
        <w:ind w:left="1050" w:leftChars="500" w:firstLine="480" w:firstLineChars="150"/>
        <w:rPr>
          <w:del w:id="1007" w:author="franklyzzm" w:date="2020-08-30T16:16:51Z"/>
          <w:rFonts w:eastAsia="仿宋_GB2312"/>
          <w:sz w:val="32"/>
          <w:szCs w:val="32"/>
        </w:rPr>
      </w:pPr>
      <w:del w:id="1008" w:author="franklyzzm" w:date="2020-08-30T16:16:51Z">
        <w:r>
          <w:rPr>
            <w:rFonts w:eastAsia="仿宋_GB2312"/>
            <w:sz w:val="32"/>
            <w:szCs w:val="32"/>
          </w:rPr>
          <w:delText>05X. 高能耗家用电器产品制造技术</w:delText>
        </w:r>
      </w:del>
    </w:p>
    <w:p>
      <w:pPr>
        <w:ind w:left="1050" w:leftChars="500" w:firstLine="480" w:firstLineChars="150"/>
        <w:rPr>
          <w:del w:id="1009" w:author="franklyzzm" w:date="2020-08-30T16:16:51Z"/>
          <w:rFonts w:eastAsia="仿宋_GB2312"/>
          <w:sz w:val="32"/>
          <w:szCs w:val="32"/>
        </w:rPr>
      </w:pPr>
      <w:del w:id="1010" w:author="franklyzzm" w:date="2020-08-30T16:16:51Z">
        <w:r>
          <w:rPr>
            <w:rFonts w:eastAsia="仿宋_GB2312"/>
            <w:sz w:val="32"/>
            <w:szCs w:val="32"/>
          </w:rPr>
          <w:delText>06X. 电池生产设备和技术</w:delText>
        </w:r>
      </w:del>
    </w:p>
    <w:p>
      <w:pPr>
        <w:ind w:left="1470" w:leftChars="700"/>
        <w:rPr>
          <w:del w:id="1011" w:author="franklyzzm" w:date="2020-08-30T16:16:51Z"/>
          <w:rFonts w:eastAsia="仿宋_GB2312"/>
          <w:sz w:val="32"/>
          <w:szCs w:val="32"/>
        </w:rPr>
      </w:pPr>
      <w:del w:id="1012" w:author="franklyzzm" w:date="2020-08-30T16:16:51Z">
        <w:r>
          <w:rPr>
            <w:rFonts w:eastAsia="仿宋_GB2312"/>
            <w:sz w:val="32"/>
            <w:szCs w:val="32"/>
          </w:rPr>
          <w:delText>07X. F级重型燃气轮机技术</w:delText>
        </w:r>
      </w:del>
    </w:p>
    <w:p>
      <w:pPr>
        <w:ind w:left="1470" w:leftChars="700"/>
        <w:rPr>
          <w:del w:id="1013" w:author="franklyzzm" w:date="2020-08-30T16:16:51Z"/>
          <w:rFonts w:eastAsia="仿宋_GB2312"/>
          <w:sz w:val="32"/>
          <w:szCs w:val="32"/>
        </w:rPr>
      </w:pPr>
      <w:del w:id="1014" w:author="franklyzzm" w:date="2020-08-30T16:16:51Z">
        <w:r>
          <w:rPr>
            <w:rFonts w:eastAsia="仿宋_GB2312"/>
            <w:sz w:val="32"/>
            <w:szCs w:val="32"/>
          </w:rPr>
          <w:delText>08X. 600MW及以下常规亚临界锅炉及辅机技术</w:delText>
        </w:r>
      </w:del>
    </w:p>
    <w:p>
      <w:pPr>
        <w:ind w:left="1470" w:leftChars="700"/>
        <w:rPr>
          <w:del w:id="1015" w:author="franklyzzm" w:date="2020-08-30T16:16:51Z"/>
          <w:rFonts w:eastAsia="仿宋_GB2312"/>
          <w:sz w:val="32"/>
          <w:szCs w:val="32"/>
        </w:rPr>
      </w:pPr>
      <w:del w:id="1016" w:author="franklyzzm" w:date="2020-08-30T16:16:51Z">
        <w:r>
          <w:rPr>
            <w:rFonts w:eastAsia="仿宋_GB2312"/>
            <w:sz w:val="32"/>
            <w:szCs w:val="32"/>
          </w:rPr>
          <w:delText>09X. 300MW以下循环流化床锅炉(CFB)技术</w:delText>
        </w:r>
      </w:del>
    </w:p>
    <w:p>
      <w:pPr>
        <w:ind w:left="1470" w:leftChars="700"/>
        <w:rPr>
          <w:del w:id="1017" w:author="franklyzzm" w:date="2020-08-30T16:16:51Z"/>
          <w:rFonts w:eastAsia="仿宋_GB2312"/>
          <w:sz w:val="32"/>
          <w:szCs w:val="32"/>
        </w:rPr>
      </w:pPr>
      <w:del w:id="1018" w:author="franklyzzm" w:date="2020-08-30T16:16:51Z">
        <w:r>
          <w:rPr>
            <w:rFonts w:eastAsia="仿宋_GB2312"/>
            <w:sz w:val="32"/>
            <w:szCs w:val="32"/>
          </w:rPr>
          <w:delText>10X. 变压器、电抗器类技术</w:delText>
        </w:r>
      </w:del>
    </w:p>
    <w:p>
      <w:pPr>
        <w:ind w:left="1470" w:leftChars="700"/>
        <w:rPr>
          <w:del w:id="1019" w:author="franklyzzm" w:date="2020-08-30T16:16:51Z"/>
          <w:rFonts w:eastAsia="仿宋_GB2312"/>
          <w:sz w:val="32"/>
          <w:szCs w:val="32"/>
        </w:rPr>
      </w:pPr>
      <w:del w:id="1020" w:author="franklyzzm" w:date="2020-08-30T16:16:51Z">
        <w:r>
          <w:rPr>
            <w:rFonts w:eastAsia="仿宋_GB2312"/>
            <w:sz w:val="32"/>
            <w:szCs w:val="32"/>
          </w:rPr>
          <w:delText>11X. 换流站设备系统研究与成套设计、系统模拟技术</w:delText>
        </w:r>
      </w:del>
    </w:p>
    <w:p>
      <w:pPr>
        <w:ind w:left="1050" w:leftChars="500"/>
        <w:rPr>
          <w:ins w:id="1021" w:author="franklyzzm" w:date="2020-08-30T15:38:22Z"/>
          <w:rFonts w:eastAsia="黑体"/>
          <w:sz w:val="32"/>
          <w:szCs w:val="32"/>
        </w:rPr>
      </w:pPr>
      <w:r>
        <w:rPr>
          <w:rFonts w:eastAsia="黑体"/>
          <w:sz w:val="32"/>
          <w:szCs w:val="32"/>
        </w:rPr>
        <w:t>40 通信设备、计算机及其他电子设备制造业</w:t>
      </w:r>
    </w:p>
    <w:p>
      <w:pPr>
        <w:ind w:left="1470" w:leftChars="700"/>
        <w:jc w:val="left"/>
        <w:rPr>
          <w:ins w:id="1022" w:author="franklyzzm" w:date="2020-08-30T15:38:23Z"/>
          <w:rFonts w:eastAsia="仿宋_GB2312"/>
          <w:spacing w:val="2"/>
          <w:kern w:val="0"/>
          <w:sz w:val="32"/>
          <w:szCs w:val="32"/>
        </w:rPr>
      </w:pPr>
      <w:ins w:id="1023" w:author="franklyzzm" w:date="2020-08-30T15:38:23Z">
        <w:r>
          <w:rPr>
            <w:rFonts w:eastAsia="仿宋_GB2312"/>
            <w:color w:val="000000"/>
            <w:spacing w:val="2"/>
            <w:kern w:val="0"/>
            <w:sz w:val="32"/>
            <w:szCs w:val="32"/>
          </w:rPr>
          <w:t>01</w:t>
        </w:r>
      </w:ins>
      <w:ins w:id="1024" w:author="franklyzzm" w:date="2020-08-30T16:08:06Z">
        <w:r>
          <w:rPr>
            <w:rFonts w:eastAsia="仿宋_GB2312"/>
            <w:color w:val="000000"/>
            <w:spacing w:val="2"/>
            <w:kern w:val="0"/>
            <w:sz w:val="32"/>
            <w:szCs w:val="32"/>
          </w:rPr>
          <w:t>J</w:t>
        </w:r>
      </w:ins>
      <w:ins w:id="1025" w:author="franklyzzm" w:date="2020-08-30T15:38:23Z">
        <w:r>
          <w:rPr>
            <w:rFonts w:eastAsia="仿宋_GB2312"/>
            <w:color w:val="000000"/>
            <w:spacing w:val="2"/>
            <w:kern w:val="0"/>
            <w:sz w:val="32"/>
            <w:szCs w:val="32"/>
          </w:rPr>
          <w:t xml:space="preserve">. </w:t>
        </w:r>
      </w:ins>
      <w:ins w:id="1026" w:author="franklyzzm" w:date="2020-08-30T16:08:25Z">
        <w:r>
          <w:rPr>
            <w:rFonts w:eastAsia="仿宋_GB2312"/>
            <w:color w:val="000000"/>
            <w:spacing w:val="2"/>
            <w:kern w:val="0"/>
            <w:sz w:val="32"/>
            <w:szCs w:val="32"/>
          </w:rPr>
          <w:t>集成電路</w:t>
        </w:r>
      </w:ins>
      <w:ins w:id="1027" w:author="franklyzzm" w:date="2020-08-30T16:08:26Z">
        <w:r>
          <w:rPr>
            <w:rFonts w:eastAsia="仿宋_GB2312"/>
            <w:color w:val="000000"/>
            <w:spacing w:val="2"/>
            <w:kern w:val="0"/>
            <w:sz w:val="32"/>
            <w:szCs w:val="32"/>
          </w:rPr>
          <w:t>製造</w:t>
        </w:r>
      </w:ins>
      <w:ins w:id="1028" w:author="franklyzzm" w:date="2020-08-30T15:38:23Z">
        <w:r>
          <w:rPr>
            <w:rFonts w:eastAsia="仿宋_GB2312"/>
            <w:color w:val="000000"/>
            <w:spacing w:val="2"/>
            <w:kern w:val="0"/>
            <w:sz w:val="32"/>
            <w:szCs w:val="32"/>
          </w:rPr>
          <w:t>技术</w:t>
        </w:r>
      </w:ins>
    </w:p>
    <w:p>
      <w:pPr>
        <w:ind w:left="1470" w:leftChars="700"/>
        <w:rPr>
          <w:ins w:id="1029" w:author="franklyzzm" w:date="2020-08-30T15:38:23Z"/>
          <w:rFonts w:eastAsia="仿宋_GB2312"/>
          <w:spacing w:val="2"/>
          <w:kern w:val="0"/>
          <w:sz w:val="32"/>
          <w:szCs w:val="32"/>
        </w:rPr>
      </w:pPr>
      <w:ins w:id="1030" w:author="franklyzzm" w:date="2020-08-30T15:38:23Z">
        <w:r>
          <w:rPr>
            <w:rFonts w:eastAsia="仿宋_GB2312"/>
            <w:spacing w:val="2"/>
            <w:kern w:val="0"/>
            <w:sz w:val="32"/>
            <w:szCs w:val="32"/>
          </w:rPr>
          <w:t>02</w:t>
        </w:r>
      </w:ins>
      <w:ins w:id="1031" w:author="franklyzzm" w:date="2020-08-30T16:08:08Z">
        <w:r>
          <w:rPr>
            <w:rFonts w:eastAsia="仿宋_GB2312"/>
            <w:spacing w:val="2"/>
            <w:kern w:val="0"/>
            <w:sz w:val="32"/>
            <w:szCs w:val="32"/>
          </w:rPr>
          <w:t>J</w:t>
        </w:r>
      </w:ins>
      <w:ins w:id="1032" w:author="franklyzzm" w:date="2020-08-30T15:38:23Z">
        <w:r>
          <w:rPr>
            <w:rFonts w:eastAsia="仿宋_GB2312"/>
            <w:spacing w:val="2"/>
            <w:kern w:val="0"/>
            <w:sz w:val="32"/>
            <w:szCs w:val="32"/>
          </w:rPr>
          <w:t xml:space="preserve">. </w:t>
        </w:r>
      </w:ins>
      <w:ins w:id="1033" w:author="franklyzzm" w:date="2020-08-30T16:08:33Z">
        <w:r>
          <w:rPr>
            <w:rFonts w:eastAsia="仿宋_GB2312"/>
            <w:spacing w:val="2"/>
            <w:kern w:val="0"/>
            <w:sz w:val="32"/>
            <w:szCs w:val="32"/>
          </w:rPr>
          <w:t>機器人製造</w:t>
        </w:r>
      </w:ins>
      <w:ins w:id="1034" w:author="franklyzzm" w:date="2020-08-30T15:38:23Z">
        <w:r>
          <w:rPr>
            <w:rFonts w:eastAsia="仿宋_GB2312"/>
            <w:spacing w:val="2"/>
            <w:kern w:val="0"/>
            <w:sz w:val="32"/>
            <w:szCs w:val="32"/>
          </w:rPr>
          <w:t>技术</w:t>
        </w:r>
      </w:ins>
    </w:p>
    <w:p>
      <w:pPr>
        <w:ind w:left="1470" w:leftChars="700"/>
        <w:jc w:val="left"/>
        <w:rPr>
          <w:ins w:id="1035" w:author="franklyzzm" w:date="2020-08-30T16:07:57Z"/>
          <w:rFonts w:eastAsia="仿宋_GB2312"/>
          <w:spacing w:val="2"/>
          <w:kern w:val="0"/>
          <w:sz w:val="32"/>
          <w:szCs w:val="32"/>
        </w:rPr>
      </w:pPr>
      <w:ins w:id="1036" w:author="franklyzzm" w:date="2020-08-30T16:07:57Z">
        <w:r>
          <w:rPr>
            <w:rFonts w:eastAsia="仿宋_GB2312"/>
            <w:color w:val="000000"/>
            <w:spacing w:val="2"/>
            <w:kern w:val="0"/>
            <w:sz w:val="32"/>
            <w:szCs w:val="32"/>
          </w:rPr>
          <w:t xml:space="preserve">01X. </w:t>
        </w:r>
      </w:ins>
      <w:ins w:id="1037" w:author="franklyzzm" w:date="2020-08-30T16:08:44Z">
        <w:r>
          <w:rPr>
            <w:rFonts w:eastAsia="仿宋_GB2312"/>
            <w:color w:val="000000"/>
            <w:spacing w:val="2"/>
            <w:kern w:val="0"/>
            <w:sz w:val="32"/>
            <w:szCs w:val="32"/>
          </w:rPr>
          <w:t>電子器件</w:t>
        </w:r>
      </w:ins>
      <w:ins w:id="1038" w:author="franklyzzm" w:date="2020-08-30T16:08:45Z">
        <w:r>
          <w:rPr>
            <w:rFonts w:eastAsia="仿宋_GB2312"/>
            <w:color w:val="000000"/>
            <w:spacing w:val="2"/>
            <w:kern w:val="0"/>
            <w:sz w:val="32"/>
            <w:szCs w:val="32"/>
          </w:rPr>
          <w:t>製造</w:t>
        </w:r>
      </w:ins>
      <w:ins w:id="1039" w:author="franklyzzm" w:date="2020-08-30T16:07:57Z">
        <w:r>
          <w:rPr>
            <w:rFonts w:eastAsia="仿宋_GB2312"/>
            <w:color w:val="000000"/>
            <w:spacing w:val="2"/>
            <w:kern w:val="0"/>
            <w:sz w:val="32"/>
            <w:szCs w:val="32"/>
          </w:rPr>
          <w:t>技术</w:t>
        </w:r>
      </w:ins>
    </w:p>
    <w:p>
      <w:pPr>
        <w:ind w:left="1470" w:leftChars="700"/>
        <w:rPr>
          <w:ins w:id="1040" w:author="franklyzzm" w:date="2020-08-30T16:07:57Z"/>
          <w:rFonts w:eastAsia="仿宋_GB2312"/>
          <w:spacing w:val="2"/>
          <w:kern w:val="0"/>
          <w:sz w:val="32"/>
          <w:szCs w:val="32"/>
        </w:rPr>
      </w:pPr>
      <w:ins w:id="1041" w:author="franklyzzm" w:date="2020-08-30T16:07:57Z">
        <w:r>
          <w:rPr>
            <w:rFonts w:eastAsia="仿宋_GB2312"/>
            <w:spacing w:val="2"/>
            <w:kern w:val="0"/>
            <w:sz w:val="32"/>
            <w:szCs w:val="32"/>
          </w:rPr>
          <w:t xml:space="preserve">02X. </w:t>
        </w:r>
      </w:ins>
      <w:ins w:id="1042" w:author="franklyzzm" w:date="2020-08-30T16:08:54Z">
        <w:r>
          <w:rPr>
            <w:rFonts w:eastAsia="仿宋_GB2312"/>
            <w:spacing w:val="2"/>
            <w:kern w:val="0"/>
            <w:sz w:val="32"/>
            <w:szCs w:val="32"/>
          </w:rPr>
          <w:t>半導體</w:t>
        </w:r>
      </w:ins>
      <w:ins w:id="1043" w:author="franklyzzm" w:date="2020-08-30T16:08:58Z">
        <w:r>
          <w:rPr>
            <w:rFonts w:eastAsia="仿宋_GB2312"/>
            <w:spacing w:val="2"/>
            <w:kern w:val="0"/>
            <w:sz w:val="32"/>
            <w:szCs w:val="32"/>
          </w:rPr>
          <w:t>器件</w:t>
        </w:r>
      </w:ins>
      <w:ins w:id="1044" w:author="franklyzzm" w:date="2020-08-30T16:07:57Z">
        <w:r>
          <w:rPr>
            <w:rFonts w:eastAsia="仿宋_GB2312"/>
            <w:spacing w:val="2"/>
            <w:kern w:val="0"/>
            <w:sz w:val="32"/>
            <w:szCs w:val="32"/>
          </w:rPr>
          <w:t>技术</w:t>
        </w:r>
      </w:ins>
    </w:p>
    <w:p>
      <w:pPr>
        <w:ind w:left="1470" w:leftChars="700"/>
        <w:rPr>
          <w:ins w:id="1045" w:author="franklyzzm" w:date="2020-08-30T15:38:23Z"/>
          <w:rFonts w:eastAsia="仿宋_GB2312"/>
          <w:sz w:val="32"/>
          <w:szCs w:val="32"/>
        </w:rPr>
      </w:pPr>
      <w:ins w:id="1046" w:author="franklyzzm" w:date="2020-08-30T15:38:23Z">
        <w:r>
          <w:rPr>
            <w:rFonts w:eastAsia="仿宋_GB2312"/>
            <w:sz w:val="32"/>
            <w:szCs w:val="32"/>
          </w:rPr>
          <w:t xml:space="preserve">03X. </w:t>
        </w:r>
      </w:ins>
      <w:ins w:id="1047" w:author="franklyzzm" w:date="2020-08-30T16:10:11Z">
        <w:r>
          <w:rPr>
            <w:rFonts w:eastAsia="仿宋_GB2312"/>
            <w:sz w:val="32"/>
            <w:szCs w:val="32"/>
          </w:rPr>
          <w:t>傳感器</w:t>
        </w:r>
      </w:ins>
      <w:ins w:id="1048" w:author="franklyzzm" w:date="2020-08-30T16:10:12Z">
        <w:r>
          <w:rPr>
            <w:rFonts w:eastAsia="仿宋_GB2312"/>
            <w:sz w:val="32"/>
            <w:szCs w:val="32"/>
          </w:rPr>
          <w:t>製造</w:t>
        </w:r>
      </w:ins>
      <w:ins w:id="1049" w:author="franklyzzm" w:date="2020-08-30T16:10:14Z">
        <w:r>
          <w:rPr>
            <w:rFonts w:eastAsia="仿宋_GB2312"/>
            <w:sz w:val="32"/>
            <w:szCs w:val="32"/>
          </w:rPr>
          <w:t>技術</w:t>
        </w:r>
      </w:ins>
    </w:p>
    <w:p>
      <w:pPr>
        <w:ind w:left="1470" w:leftChars="700"/>
        <w:rPr>
          <w:ins w:id="1051" w:author="franklyzzm" w:date="2020-08-30T16:10:47Z"/>
          <w:rFonts w:eastAsia="仿宋_GB2312"/>
          <w:sz w:val="32"/>
          <w:szCs w:val="32"/>
        </w:rPr>
        <w:pPrChange w:id="1050" w:author="franklyzzm" w:date="2020-08-30T15:38:24Z">
          <w:pPr>
            <w:ind w:left="1050" w:leftChars="500"/>
          </w:pPr>
        </w:pPrChange>
      </w:pPr>
      <w:ins w:id="1052" w:author="franklyzzm" w:date="2020-08-30T15:38:23Z">
        <w:r>
          <w:rPr>
            <w:rFonts w:eastAsia="仿宋_GB2312"/>
            <w:sz w:val="32"/>
            <w:szCs w:val="32"/>
          </w:rPr>
          <w:t xml:space="preserve">04X. </w:t>
        </w:r>
      </w:ins>
      <w:ins w:id="1053" w:author="franklyzzm" w:date="2020-08-30T16:10:24Z">
        <w:r>
          <w:rPr>
            <w:rFonts w:eastAsia="仿宋_GB2312"/>
            <w:sz w:val="32"/>
            <w:szCs w:val="32"/>
          </w:rPr>
          <w:t>微波</w:t>
        </w:r>
      </w:ins>
      <w:ins w:id="1054" w:author="franklyzzm" w:date="2020-08-30T15:38:23Z">
        <w:r>
          <w:rPr>
            <w:rFonts w:eastAsia="仿宋_GB2312"/>
            <w:sz w:val="32"/>
            <w:szCs w:val="32"/>
          </w:rPr>
          <w:t>技术</w:t>
        </w:r>
      </w:ins>
    </w:p>
    <w:p>
      <w:pPr>
        <w:ind w:left="1470" w:leftChars="700"/>
        <w:jc w:val="left"/>
        <w:rPr>
          <w:ins w:id="1055" w:author="franklyzzm" w:date="2020-08-30T16:10:48Z"/>
          <w:rFonts w:eastAsia="仿宋_GB2312"/>
          <w:spacing w:val="2"/>
          <w:kern w:val="0"/>
          <w:sz w:val="32"/>
          <w:szCs w:val="32"/>
        </w:rPr>
      </w:pPr>
      <w:ins w:id="1056" w:author="franklyzzm" w:date="2020-08-30T16:10:48Z">
        <w:r>
          <w:rPr>
            <w:rFonts w:eastAsia="仿宋_GB2312"/>
            <w:color w:val="000000"/>
            <w:spacing w:val="2"/>
            <w:kern w:val="0"/>
            <w:sz w:val="32"/>
            <w:szCs w:val="32"/>
          </w:rPr>
          <w:t>0</w:t>
        </w:r>
      </w:ins>
      <w:ins w:id="1057" w:author="franklyzzm" w:date="2020-08-30T16:11:14Z">
        <w:r>
          <w:rPr>
            <w:rFonts w:eastAsia="仿宋_GB2312"/>
            <w:color w:val="000000"/>
            <w:spacing w:val="2"/>
            <w:kern w:val="0"/>
            <w:sz w:val="32"/>
            <w:szCs w:val="32"/>
          </w:rPr>
          <w:t>5</w:t>
        </w:r>
      </w:ins>
      <w:ins w:id="1058" w:author="franklyzzm" w:date="2020-08-30T16:10:48Z">
        <w:r>
          <w:rPr>
            <w:rFonts w:eastAsia="仿宋_GB2312"/>
            <w:color w:val="000000"/>
            <w:spacing w:val="2"/>
            <w:kern w:val="0"/>
            <w:sz w:val="32"/>
            <w:szCs w:val="32"/>
          </w:rPr>
          <w:t xml:space="preserve">X. </w:t>
        </w:r>
      </w:ins>
      <w:ins w:id="1059" w:author="franklyzzm" w:date="2020-08-30T16:11:40Z">
        <w:r>
          <w:rPr>
            <w:rFonts w:eastAsia="仿宋_GB2312"/>
            <w:color w:val="000000"/>
            <w:spacing w:val="2"/>
            <w:kern w:val="0"/>
            <w:sz w:val="32"/>
            <w:szCs w:val="32"/>
          </w:rPr>
          <w:t>光纖</w:t>
        </w:r>
      </w:ins>
      <w:ins w:id="1060" w:author="franklyzzm" w:date="2020-08-30T16:10:48Z">
        <w:r>
          <w:rPr>
            <w:rFonts w:eastAsia="仿宋_GB2312"/>
            <w:color w:val="000000"/>
            <w:spacing w:val="2"/>
            <w:kern w:val="0"/>
            <w:sz w:val="32"/>
            <w:szCs w:val="32"/>
          </w:rPr>
          <w:t>製造</w:t>
        </w:r>
      </w:ins>
      <w:ins w:id="1061" w:author="franklyzzm" w:date="2020-08-30T16:11:43Z">
        <w:r>
          <w:rPr>
            <w:rFonts w:eastAsia="仿宋_GB2312"/>
            <w:color w:val="000000"/>
            <w:spacing w:val="2"/>
            <w:kern w:val="0"/>
            <w:sz w:val="32"/>
            <w:szCs w:val="32"/>
          </w:rPr>
          <w:t>及</w:t>
        </w:r>
      </w:ins>
      <w:ins w:id="1062" w:author="franklyzzm" w:date="2020-08-30T16:11:47Z">
        <w:r>
          <w:rPr>
            <w:rFonts w:eastAsia="仿宋_GB2312"/>
            <w:color w:val="000000"/>
            <w:spacing w:val="2"/>
            <w:kern w:val="0"/>
            <w:sz w:val="32"/>
            <w:szCs w:val="32"/>
          </w:rPr>
          <w:t>光纖</w:t>
        </w:r>
      </w:ins>
      <w:ins w:id="1063" w:author="franklyzzm" w:date="2020-08-30T16:11:49Z">
        <w:r>
          <w:rPr>
            <w:rFonts w:eastAsia="仿宋_GB2312"/>
            <w:color w:val="000000"/>
            <w:spacing w:val="2"/>
            <w:kern w:val="0"/>
            <w:sz w:val="32"/>
            <w:szCs w:val="32"/>
          </w:rPr>
          <w:t>通信</w:t>
        </w:r>
      </w:ins>
      <w:ins w:id="1064" w:author="franklyzzm" w:date="2020-08-30T16:10:48Z">
        <w:r>
          <w:rPr>
            <w:rFonts w:eastAsia="仿宋_GB2312"/>
            <w:color w:val="000000"/>
            <w:spacing w:val="2"/>
            <w:kern w:val="0"/>
            <w:sz w:val="32"/>
            <w:szCs w:val="32"/>
          </w:rPr>
          <w:t>技术</w:t>
        </w:r>
      </w:ins>
    </w:p>
    <w:p>
      <w:pPr>
        <w:ind w:left="1470" w:leftChars="700"/>
        <w:rPr>
          <w:ins w:id="1065" w:author="franklyzzm" w:date="2020-08-30T16:10:48Z"/>
          <w:rFonts w:eastAsia="仿宋_GB2312"/>
          <w:spacing w:val="2"/>
          <w:kern w:val="0"/>
          <w:sz w:val="32"/>
          <w:szCs w:val="32"/>
        </w:rPr>
      </w:pPr>
      <w:ins w:id="1066" w:author="franklyzzm" w:date="2020-08-30T16:10:48Z">
        <w:r>
          <w:rPr>
            <w:rFonts w:eastAsia="仿宋_GB2312"/>
            <w:spacing w:val="2"/>
            <w:kern w:val="0"/>
            <w:sz w:val="32"/>
            <w:szCs w:val="32"/>
          </w:rPr>
          <w:t>0</w:t>
        </w:r>
      </w:ins>
      <w:ins w:id="1067" w:author="franklyzzm" w:date="2020-08-30T16:11:15Z">
        <w:r>
          <w:rPr>
            <w:rFonts w:eastAsia="仿宋_GB2312"/>
            <w:spacing w:val="2"/>
            <w:kern w:val="0"/>
            <w:sz w:val="32"/>
            <w:szCs w:val="32"/>
          </w:rPr>
          <w:t>6</w:t>
        </w:r>
      </w:ins>
      <w:ins w:id="1068" w:author="franklyzzm" w:date="2020-08-30T16:10:48Z">
        <w:r>
          <w:rPr>
            <w:rFonts w:eastAsia="仿宋_GB2312"/>
            <w:spacing w:val="2"/>
            <w:kern w:val="0"/>
            <w:sz w:val="32"/>
            <w:szCs w:val="32"/>
          </w:rPr>
          <w:t xml:space="preserve">X. </w:t>
        </w:r>
      </w:ins>
      <w:ins w:id="1069" w:author="franklyzzm" w:date="2020-08-30T16:12:52Z">
        <w:r>
          <w:rPr>
            <w:rFonts w:eastAsia="仿宋_GB2312"/>
            <w:spacing w:val="2"/>
            <w:kern w:val="0"/>
            <w:sz w:val="32"/>
            <w:szCs w:val="32"/>
          </w:rPr>
          <w:t>計算機</w:t>
        </w:r>
      </w:ins>
      <w:ins w:id="1070" w:author="franklyzzm" w:date="2020-08-30T16:12:55Z">
        <w:r>
          <w:rPr>
            <w:rFonts w:eastAsia="仿宋_GB2312"/>
            <w:spacing w:val="2"/>
            <w:kern w:val="0"/>
            <w:sz w:val="32"/>
            <w:szCs w:val="32"/>
          </w:rPr>
          <w:t>硬件</w:t>
        </w:r>
      </w:ins>
      <w:ins w:id="1071" w:author="franklyzzm" w:date="2020-08-30T16:12:57Z">
        <w:r>
          <w:rPr>
            <w:rFonts w:eastAsia="仿宋_GB2312"/>
            <w:spacing w:val="2"/>
            <w:kern w:val="0"/>
            <w:sz w:val="32"/>
            <w:szCs w:val="32"/>
          </w:rPr>
          <w:t>及</w:t>
        </w:r>
      </w:ins>
      <w:ins w:id="1072" w:author="franklyzzm" w:date="2020-08-30T16:13:09Z">
        <w:r>
          <w:rPr>
            <w:rFonts w:eastAsia="仿宋_GB2312"/>
            <w:spacing w:val="2"/>
            <w:kern w:val="0"/>
            <w:sz w:val="32"/>
            <w:szCs w:val="32"/>
          </w:rPr>
          <w:t>外部設備</w:t>
        </w:r>
      </w:ins>
      <w:ins w:id="1073" w:author="franklyzzm" w:date="2020-08-30T16:13:11Z">
        <w:r>
          <w:rPr>
            <w:rFonts w:eastAsia="仿宋_GB2312"/>
            <w:spacing w:val="2"/>
            <w:kern w:val="0"/>
            <w:sz w:val="32"/>
            <w:szCs w:val="32"/>
          </w:rPr>
          <w:t>製造</w:t>
        </w:r>
      </w:ins>
      <w:ins w:id="1074" w:author="franklyzzm" w:date="2020-08-30T16:10:48Z">
        <w:r>
          <w:rPr>
            <w:rFonts w:eastAsia="仿宋_GB2312"/>
            <w:spacing w:val="2"/>
            <w:kern w:val="0"/>
            <w:sz w:val="32"/>
            <w:szCs w:val="32"/>
          </w:rPr>
          <w:t>技术</w:t>
        </w:r>
      </w:ins>
    </w:p>
    <w:p>
      <w:pPr>
        <w:ind w:left="1470" w:leftChars="700"/>
        <w:rPr>
          <w:ins w:id="1075" w:author="franklyzzm" w:date="2020-08-30T16:10:48Z"/>
          <w:rFonts w:eastAsia="仿宋_GB2312"/>
          <w:sz w:val="32"/>
          <w:szCs w:val="32"/>
        </w:rPr>
      </w:pPr>
      <w:ins w:id="1076" w:author="franklyzzm" w:date="2020-08-30T16:10:48Z">
        <w:r>
          <w:rPr>
            <w:rFonts w:eastAsia="仿宋_GB2312"/>
            <w:sz w:val="32"/>
            <w:szCs w:val="32"/>
          </w:rPr>
          <w:t>0</w:t>
        </w:r>
      </w:ins>
      <w:ins w:id="1077" w:author="franklyzzm" w:date="2020-08-30T16:11:16Z">
        <w:r>
          <w:rPr>
            <w:rFonts w:eastAsia="仿宋_GB2312"/>
            <w:sz w:val="32"/>
            <w:szCs w:val="32"/>
          </w:rPr>
          <w:t>7</w:t>
        </w:r>
      </w:ins>
      <w:ins w:id="1078" w:author="franklyzzm" w:date="2020-08-30T16:10:48Z">
        <w:r>
          <w:rPr>
            <w:rFonts w:eastAsia="仿宋_GB2312"/>
            <w:sz w:val="32"/>
            <w:szCs w:val="32"/>
          </w:rPr>
          <w:t xml:space="preserve">X. </w:t>
        </w:r>
      </w:ins>
      <w:ins w:id="1079" w:author="franklyzzm" w:date="2020-08-30T16:13:22Z">
        <w:r>
          <w:rPr>
            <w:rFonts w:eastAsia="仿宋_GB2312"/>
            <w:sz w:val="32"/>
            <w:szCs w:val="32"/>
          </w:rPr>
          <w:t>無線通信</w:t>
        </w:r>
      </w:ins>
      <w:ins w:id="1080" w:author="franklyzzm" w:date="2020-08-30T16:10:48Z">
        <w:r>
          <w:rPr>
            <w:rFonts w:eastAsia="仿宋_GB2312"/>
            <w:sz w:val="32"/>
            <w:szCs w:val="32"/>
          </w:rPr>
          <w:t>技術</w:t>
        </w:r>
      </w:ins>
    </w:p>
    <w:p>
      <w:pPr>
        <w:ind w:left="1470" w:leftChars="700"/>
        <w:rPr>
          <w:ins w:id="1081" w:author="franklyzzm" w:date="2020-08-30T16:10:48Z"/>
          <w:rFonts w:eastAsia="仿宋_GB2312"/>
          <w:sz w:val="32"/>
          <w:szCs w:val="32"/>
        </w:rPr>
      </w:pPr>
      <w:ins w:id="1082" w:author="franklyzzm" w:date="2020-08-30T16:10:48Z">
        <w:r>
          <w:rPr>
            <w:rFonts w:eastAsia="仿宋_GB2312"/>
            <w:sz w:val="32"/>
            <w:szCs w:val="32"/>
          </w:rPr>
          <w:t>0</w:t>
        </w:r>
      </w:ins>
      <w:ins w:id="1083" w:author="franklyzzm" w:date="2020-08-30T16:11:17Z">
        <w:r>
          <w:rPr>
            <w:rFonts w:eastAsia="仿宋_GB2312"/>
            <w:sz w:val="32"/>
            <w:szCs w:val="32"/>
          </w:rPr>
          <w:t>8</w:t>
        </w:r>
      </w:ins>
      <w:ins w:id="1084" w:author="franklyzzm" w:date="2020-08-30T16:10:48Z">
        <w:r>
          <w:rPr>
            <w:rFonts w:eastAsia="仿宋_GB2312"/>
            <w:sz w:val="32"/>
            <w:szCs w:val="32"/>
          </w:rPr>
          <w:t xml:space="preserve">X. </w:t>
        </w:r>
      </w:ins>
      <w:ins w:id="1085" w:author="franklyzzm" w:date="2020-08-30T16:13:37Z">
        <w:r>
          <w:rPr>
            <w:rFonts w:eastAsia="仿宋_GB2312"/>
            <w:sz w:val="32"/>
            <w:szCs w:val="32"/>
          </w:rPr>
          <w:t>機器人製造</w:t>
        </w:r>
      </w:ins>
      <w:ins w:id="1086" w:author="franklyzzm" w:date="2020-08-30T16:10:48Z">
        <w:r>
          <w:rPr>
            <w:rFonts w:eastAsia="仿宋_GB2312"/>
            <w:sz w:val="32"/>
            <w:szCs w:val="32"/>
          </w:rPr>
          <w:t>技术</w:t>
        </w:r>
      </w:ins>
    </w:p>
    <w:p>
      <w:pPr>
        <w:ind w:left="1470" w:leftChars="700"/>
        <w:jc w:val="left"/>
        <w:rPr>
          <w:ins w:id="1087" w:author="franklyzzm" w:date="2020-08-30T16:11:19Z"/>
          <w:rFonts w:eastAsia="仿宋_GB2312"/>
          <w:spacing w:val="2"/>
          <w:kern w:val="0"/>
          <w:sz w:val="32"/>
          <w:szCs w:val="32"/>
        </w:rPr>
      </w:pPr>
      <w:ins w:id="1088" w:author="franklyzzm" w:date="2020-08-30T16:11:19Z">
        <w:r>
          <w:rPr>
            <w:rFonts w:eastAsia="仿宋_GB2312"/>
            <w:color w:val="000000"/>
            <w:spacing w:val="2"/>
            <w:kern w:val="0"/>
            <w:sz w:val="32"/>
            <w:szCs w:val="32"/>
          </w:rPr>
          <w:t>0</w:t>
        </w:r>
      </w:ins>
      <w:ins w:id="1089" w:author="franklyzzm" w:date="2020-08-30T16:13:41Z">
        <w:r>
          <w:rPr>
            <w:rFonts w:eastAsia="仿宋_GB2312"/>
            <w:color w:val="000000"/>
            <w:spacing w:val="2"/>
            <w:kern w:val="0"/>
            <w:sz w:val="32"/>
            <w:szCs w:val="32"/>
          </w:rPr>
          <w:t>9</w:t>
        </w:r>
      </w:ins>
      <w:ins w:id="1090" w:author="franklyzzm" w:date="2020-08-30T16:11:19Z">
        <w:r>
          <w:rPr>
            <w:rFonts w:eastAsia="仿宋_GB2312"/>
            <w:color w:val="000000"/>
            <w:spacing w:val="2"/>
            <w:kern w:val="0"/>
            <w:sz w:val="32"/>
            <w:szCs w:val="32"/>
          </w:rPr>
          <w:t xml:space="preserve">X. </w:t>
        </w:r>
      </w:ins>
      <w:ins w:id="1091" w:author="franklyzzm" w:date="2020-08-30T16:14:01Z">
        <w:r>
          <w:rPr>
            <w:rFonts w:eastAsia="仿宋_GB2312"/>
            <w:color w:val="000000"/>
            <w:spacing w:val="2"/>
            <w:kern w:val="0"/>
            <w:sz w:val="32"/>
            <w:szCs w:val="32"/>
          </w:rPr>
          <w:t>計量</w:t>
        </w:r>
      </w:ins>
      <w:ins w:id="1092" w:author="franklyzzm" w:date="2020-08-30T16:14:08Z">
        <w:r>
          <w:rPr>
            <w:rFonts w:eastAsia="仿宋_GB2312"/>
            <w:color w:val="000000"/>
            <w:spacing w:val="2"/>
            <w:kern w:val="0"/>
            <w:sz w:val="32"/>
            <w:szCs w:val="32"/>
          </w:rPr>
          <w:t>基</w:t>
        </w:r>
      </w:ins>
      <w:ins w:id="1093" w:author="franklyzzm" w:date="2020-08-30T16:14:10Z">
        <w:r>
          <w:rPr>
            <w:rFonts w:eastAsia="仿宋_GB2312"/>
            <w:color w:val="000000"/>
            <w:spacing w:val="2"/>
            <w:kern w:val="0"/>
            <w:sz w:val="32"/>
            <w:szCs w:val="32"/>
          </w:rPr>
          <w:t>、</w:t>
        </w:r>
      </w:ins>
      <w:ins w:id="1094" w:author="franklyzzm" w:date="2020-08-30T16:14:16Z">
        <w:r>
          <w:rPr>
            <w:rFonts w:eastAsia="仿宋_GB2312"/>
            <w:color w:val="000000"/>
            <w:spacing w:val="2"/>
            <w:kern w:val="0"/>
            <w:sz w:val="32"/>
            <w:szCs w:val="32"/>
          </w:rPr>
          <w:t>標準製造</w:t>
        </w:r>
      </w:ins>
      <w:ins w:id="1095" w:author="franklyzzm" w:date="2020-08-30T16:14:22Z">
        <w:r>
          <w:rPr>
            <w:rFonts w:eastAsia="仿宋_GB2312"/>
            <w:color w:val="000000"/>
            <w:spacing w:val="2"/>
            <w:kern w:val="0"/>
            <w:sz w:val="32"/>
            <w:szCs w:val="32"/>
          </w:rPr>
          <w:t>及</w:t>
        </w:r>
      </w:ins>
      <w:ins w:id="1096" w:author="franklyzzm" w:date="2020-08-30T16:14:27Z">
        <w:r>
          <w:rPr>
            <w:rFonts w:eastAsia="仿宋_GB2312"/>
            <w:color w:val="000000"/>
            <w:spacing w:val="2"/>
            <w:kern w:val="0"/>
            <w:sz w:val="32"/>
            <w:szCs w:val="32"/>
          </w:rPr>
          <w:t>量值</w:t>
        </w:r>
      </w:ins>
      <w:ins w:id="1097" w:author="franklyzzm" w:date="2020-08-30T16:14:33Z">
        <w:r>
          <w:rPr>
            <w:rFonts w:eastAsia="仿宋_GB2312"/>
            <w:color w:val="000000"/>
            <w:spacing w:val="2"/>
            <w:kern w:val="0"/>
            <w:sz w:val="32"/>
            <w:szCs w:val="32"/>
          </w:rPr>
          <w:t>傳遞</w:t>
        </w:r>
      </w:ins>
      <w:ins w:id="1098" w:author="franklyzzm" w:date="2020-08-30T16:11:19Z">
        <w:r>
          <w:rPr>
            <w:rFonts w:eastAsia="仿宋_GB2312"/>
            <w:color w:val="000000"/>
            <w:spacing w:val="2"/>
            <w:kern w:val="0"/>
            <w:sz w:val="32"/>
            <w:szCs w:val="32"/>
          </w:rPr>
          <w:t>技术</w:t>
        </w:r>
      </w:ins>
    </w:p>
    <w:p>
      <w:pPr>
        <w:ind w:left="1470" w:leftChars="700"/>
        <w:rPr>
          <w:ins w:id="1099" w:author="franklyzzm" w:date="2020-08-30T16:11:19Z"/>
          <w:rFonts w:eastAsia="仿宋_GB2312"/>
          <w:spacing w:val="2"/>
          <w:kern w:val="0"/>
          <w:sz w:val="32"/>
          <w:szCs w:val="32"/>
        </w:rPr>
      </w:pPr>
      <w:ins w:id="1100" w:author="franklyzzm" w:date="2020-08-30T16:14:42Z">
        <w:r>
          <w:rPr>
            <w:rFonts w:eastAsia="仿宋_GB2312"/>
            <w:spacing w:val="2"/>
            <w:kern w:val="0"/>
            <w:sz w:val="32"/>
            <w:szCs w:val="32"/>
          </w:rPr>
          <w:t>1</w:t>
        </w:r>
      </w:ins>
      <w:ins w:id="1101" w:author="franklyzzm" w:date="2020-08-30T16:11:19Z">
        <w:r>
          <w:rPr>
            <w:rFonts w:eastAsia="仿宋_GB2312"/>
            <w:spacing w:val="2"/>
            <w:kern w:val="0"/>
            <w:sz w:val="32"/>
            <w:szCs w:val="32"/>
          </w:rPr>
          <w:t xml:space="preserve">0X. </w:t>
        </w:r>
      </w:ins>
      <w:ins w:id="1102" w:author="franklyzzm" w:date="2020-08-30T16:14:52Z">
        <w:r>
          <w:rPr>
            <w:rFonts w:eastAsia="仿宋_GB2312"/>
            <w:spacing w:val="2"/>
            <w:kern w:val="0"/>
            <w:sz w:val="32"/>
            <w:szCs w:val="32"/>
          </w:rPr>
          <w:t>空間</w:t>
        </w:r>
      </w:ins>
      <w:ins w:id="1103" w:author="franklyzzm" w:date="2020-08-30T16:14:54Z">
        <w:r>
          <w:rPr>
            <w:rFonts w:eastAsia="仿宋_GB2312"/>
            <w:spacing w:val="2"/>
            <w:kern w:val="0"/>
            <w:sz w:val="32"/>
            <w:szCs w:val="32"/>
          </w:rPr>
          <w:t>材料</w:t>
        </w:r>
      </w:ins>
      <w:ins w:id="1104" w:author="franklyzzm" w:date="2020-08-30T16:15:10Z">
        <w:r>
          <w:rPr>
            <w:rFonts w:eastAsia="仿宋_GB2312"/>
            <w:spacing w:val="2"/>
            <w:kern w:val="0"/>
            <w:sz w:val="32"/>
            <w:szCs w:val="32"/>
          </w:rPr>
          <w:t>生產</w:t>
        </w:r>
      </w:ins>
      <w:ins w:id="1105" w:author="franklyzzm" w:date="2020-08-30T16:11:19Z">
        <w:r>
          <w:rPr>
            <w:rFonts w:eastAsia="仿宋_GB2312"/>
            <w:spacing w:val="2"/>
            <w:kern w:val="0"/>
            <w:sz w:val="32"/>
            <w:szCs w:val="32"/>
          </w:rPr>
          <w:t>技术</w:t>
        </w:r>
      </w:ins>
    </w:p>
    <w:p>
      <w:pPr>
        <w:ind w:left="1470" w:leftChars="700"/>
        <w:rPr>
          <w:ins w:id="1107" w:author="franklyzzm" w:date="2020-08-30T17:55:48Z"/>
          <w:rFonts w:eastAsia="仿宋_GB2312"/>
          <w:sz w:val="32"/>
          <w:szCs w:val="32"/>
        </w:rPr>
        <w:pPrChange w:id="1106" w:author="franklyzzm" w:date="2020-08-30T16:15:38Z">
          <w:pPr>
            <w:ind w:left="1050" w:leftChars="500"/>
          </w:pPr>
        </w:pPrChange>
      </w:pPr>
      <w:ins w:id="1108" w:author="franklyzzm" w:date="2020-08-30T16:15:14Z">
        <w:r>
          <w:rPr>
            <w:rFonts w:eastAsia="仿宋_GB2312"/>
            <w:sz w:val="32"/>
            <w:szCs w:val="32"/>
          </w:rPr>
          <w:t>11</w:t>
        </w:r>
      </w:ins>
      <w:ins w:id="1109" w:author="franklyzzm" w:date="2020-08-30T16:11:19Z">
        <w:r>
          <w:rPr>
            <w:rFonts w:eastAsia="仿宋_GB2312"/>
            <w:sz w:val="32"/>
            <w:szCs w:val="32"/>
          </w:rPr>
          <w:t xml:space="preserve">X. </w:t>
        </w:r>
      </w:ins>
      <w:ins w:id="1110" w:author="franklyzzm" w:date="2020-08-30T16:15:25Z">
        <w:r>
          <w:rPr>
            <w:rFonts w:eastAsia="仿宋_GB2312"/>
            <w:sz w:val="32"/>
            <w:szCs w:val="32"/>
          </w:rPr>
          <w:t>空間</w:t>
        </w:r>
      </w:ins>
      <w:ins w:id="1111" w:author="franklyzzm" w:date="2020-08-30T16:15:27Z">
        <w:r>
          <w:rPr>
            <w:rFonts w:eastAsia="仿宋_GB2312"/>
            <w:sz w:val="32"/>
            <w:szCs w:val="32"/>
          </w:rPr>
          <w:t>儀器</w:t>
        </w:r>
      </w:ins>
      <w:ins w:id="1112" w:author="franklyzzm" w:date="2020-08-30T16:15:28Z">
        <w:r>
          <w:rPr>
            <w:rFonts w:eastAsia="仿宋_GB2312"/>
            <w:sz w:val="32"/>
            <w:szCs w:val="32"/>
          </w:rPr>
          <w:t>及</w:t>
        </w:r>
      </w:ins>
      <w:ins w:id="1113" w:author="franklyzzm" w:date="2020-08-30T16:15:33Z">
        <w:r>
          <w:rPr>
            <w:rFonts w:eastAsia="仿宋_GB2312"/>
            <w:sz w:val="32"/>
            <w:szCs w:val="32"/>
          </w:rPr>
          <w:t>設備</w:t>
        </w:r>
      </w:ins>
      <w:ins w:id="1114" w:author="franklyzzm" w:date="2020-08-30T16:11:19Z">
        <w:r>
          <w:rPr>
            <w:rFonts w:eastAsia="仿宋_GB2312"/>
            <w:sz w:val="32"/>
            <w:szCs w:val="32"/>
          </w:rPr>
          <w:t>製造技術</w:t>
        </w:r>
      </w:ins>
    </w:p>
    <w:p>
      <w:pPr>
        <w:ind w:left="1470" w:leftChars="700"/>
        <w:rPr>
          <w:ins w:id="1115" w:author="franklyzzm" w:date="2020-08-30T17:56:06Z"/>
          <w:rFonts w:eastAsia="仿宋_GB2312"/>
          <w:spacing w:val="2"/>
          <w:kern w:val="0"/>
          <w:sz w:val="32"/>
          <w:szCs w:val="32"/>
        </w:rPr>
      </w:pPr>
      <w:ins w:id="1116" w:author="franklyzzm" w:date="2020-08-30T17:56:06Z">
        <w:r>
          <w:rPr>
            <w:rFonts w:eastAsia="仿宋_GB2312"/>
            <w:spacing w:val="2"/>
            <w:kern w:val="0"/>
            <w:sz w:val="32"/>
            <w:szCs w:val="32"/>
          </w:rPr>
          <w:t>1</w:t>
        </w:r>
      </w:ins>
      <w:ins w:id="1117" w:author="franklyzzm" w:date="2020-08-30T17:56:08Z">
        <w:r>
          <w:rPr>
            <w:rFonts w:eastAsia="仿宋_GB2312"/>
            <w:spacing w:val="2"/>
            <w:kern w:val="0"/>
            <w:sz w:val="32"/>
            <w:szCs w:val="32"/>
          </w:rPr>
          <w:t>2</w:t>
        </w:r>
      </w:ins>
      <w:ins w:id="1118" w:author="franklyzzm" w:date="2020-08-30T17:56:06Z">
        <w:r>
          <w:rPr>
            <w:rFonts w:eastAsia="仿宋_GB2312"/>
            <w:spacing w:val="2"/>
            <w:kern w:val="0"/>
            <w:sz w:val="32"/>
            <w:szCs w:val="32"/>
          </w:rPr>
          <w:t xml:space="preserve">X. </w:t>
        </w:r>
      </w:ins>
      <w:ins w:id="1119" w:author="franklyzzm" w:date="2020-08-30T17:56:34Z">
        <w:r>
          <w:rPr>
            <w:rFonts w:eastAsia="仿宋_GB2312"/>
            <w:spacing w:val="2"/>
            <w:kern w:val="0"/>
            <w:sz w:val="32"/>
            <w:szCs w:val="32"/>
          </w:rPr>
          <w:t>無人機</w:t>
        </w:r>
      </w:ins>
      <w:ins w:id="1120" w:author="franklyzzm" w:date="2020-08-30T17:56:06Z">
        <w:r>
          <w:rPr>
            <w:rFonts w:eastAsia="仿宋_GB2312"/>
            <w:spacing w:val="2"/>
            <w:kern w:val="0"/>
            <w:sz w:val="32"/>
            <w:szCs w:val="32"/>
          </w:rPr>
          <w:t>技术</w:t>
        </w:r>
      </w:ins>
    </w:p>
    <w:p>
      <w:pPr>
        <w:ind w:left="1470" w:leftChars="700"/>
        <w:rPr>
          <w:ins w:id="1121" w:author="franklyzzm" w:date="2020-08-30T17:56:06Z"/>
          <w:rFonts w:eastAsia="仿宋_GB2312"/>
          <w:sz w:val="32"/>
          <w:szCs w:val="32"/>
        </w:rPr>
      </w:pPr>
      <w:ins w:id="1122" w:author="franklyzzm" w:date="2020-08-30T17:56:06Z">
        <w:r>
          <w:rPr>
            <w:rFonts w:eastAsia="仿宋_GB2312"/>
            <w:sz w:val="32"/>
            <w:szCs w:val="32"/>
          </w:rPr>
          <w:t>1</w:t>
        </w:r>
      </w:ins>
      <w:ins w:id="1123" w:author="franklyzzm" w:date="2020-08-30T17:56:09Z">
        <w:r>
          <w:rPr>
            <w:rFonts w:eastAsia="仿宋_GB2312"/>
            <w:sz w:val="32"/>
            <w:szCs w:val="32"/>
          </w:rPr>
          <w:t>3</w:t>
        </w:r>
      </w:ins>
      <w:ins w:id="1124" w:author="franklyzzm" w:date="2020-08-30T17:56:06Z">
        <w:r>
          <w:rPr>
            <w:rFonts w:eastAsia="仿宋_GB2312"/>
            <w:sz w:val="32"/>
            <w:szCs w:val="32"/>
          </w:rPr>
          <w:t xml:space="preserve">X. </w:t>
        </w:r>
      </w:ins>
      <w:ins w:id="1125" w:author="franklyzzm" w:date="2020-08-30T17:56:45Z">
        <w:r>
          <w:rPr>
            <w:rFonts w:eastAsia="仿宋_GB2312"/>
            <w:sz w:val="32"/>
            <w:szCs w:val="32"/>
          </w:rPr>
          <w:t>激光</w:t>
        </w:r>
      </w:ins>
      <w:ins w:id="1126" w:author="franklyzzm" w:date="2020-08-30T17:56:06Z">
        <w:r>
          <w:rPr>
            <w:rFonts w:eastAsia="仿宋_GB2312"/>
            <w:sz w:val="32"/>
            <w:szCs w:val="32"/>
          </w:rPr>
          <w:t>技術</w:t>
        </w:r>
      </w:ins>
    </w:p>
    <w:p>
      <w:pPr>
        <w:ind w:left="1470" w:leftChars="700"/>
        <w:rPr>
          <w:ins w:id="1128" w:author="franklyzzm" w:date="2020-08-30T16:07:23Z"/>
          <w:rFonts w:eastAsia="仿宋_GB2312"/>
          <w:sz w:val="32"/>
          <w:szCs w:val="32"/>
        </w:rPr>
        <w:pPrChange w:id="1127" w:author="franklyzzm" w:date="2020-08-30T16:15:38Z">
          <w:pPr>
            <w:ind w:left="1050" w:leftChars="500"/>
          </w:pPr>
        </w:pPrChange>
      </w:pPr>
    </w:p>
    <w:p>
      <w:pPr>
        <w:ind w:left="1470" w:leftChars="700"/>
        <w:rPr>
          <w:del w:id="1130" w:author="franklyzzm" w:date="2020-08-30T16:10:41Z"/>
          <w:rFonts w:eastAsia="黑体"/>
          <w:sz w:val="32"/>
          <w:szCs w:val="32"/>
        </w:rPr>
        <w:pPrChange w:id="1129" w:author="franklyzzm" w:date="2020-08-30T15:38:24Z">
          <w:pPr>
            <w:ind w:left="1050" w:leftChars="500"/>
          </w:pPr>
        </w:pPrChange>
      </w:pPr>
      <w:del w:id="1131" w:author="franklyzzm" w:date="2020-08-30T16:10:41Z">
        <w:r>
          <w:rPr>
            <w:rFonts w:eastAsia="黑体"/>
            <w:sz w:val="32"/>
            <w:szCs w:val="32"/>
          </w:rPr>
          <w:tab/>
        </w:r>
      </w:del>
    </w:p>
    <w:p>
      <w:pPr>
        <w:ind w:left="1050" w:leftChars="500"/>
        <w:rPr>
          <w:rFonts w:eastAsia="黑体"/>
          <w:sz w:val="32"/>
          <w:szCs w:val="32"/>
        </w:rPr>
      </w:pPr>
      <w:r>
        <w:rPr>
          <w:rFonts w:eastAsia="黑体"/>
          <w:sz w:val="32"/>
          <w:szCs w:val="32"/>
        </w:rPr>
        <w:t>41 仪器仪表及文化、办公用机械制造业</w:t>
      </w:r>
      <w:r>
        <w:rPr>
          <w:rFonts w:eastAsia="黑体"/>
          <w:sz w:val="32"/>
          <w:szCs w:val="32"/>
        </w:rPr>
        <w:tab/>
      </w:r>
    </w:p>
    <w:p>
      <w:pPr>
        <w:ind w:left="1050" w:leftChars="500" w:firstLine="480" w:firstLineChars="150"/>
        <w:rPr>
          <w:ins w:id="1132" w:author="franklyzzm" w:date="2020-08-30T15:59:30Z"/>
          <w:rFonts w:eastAsia="仿宋_GB2312"/>
          <w:sz w:val="32"/>
          <w:szCs w:val="32"/>
        </w:rPr>
      </w:pPr>
      <w:del w:id="1133" w:author="franklyzzm" w:date="2020-08-30T16:06:36Z">
        <w:r>
          <w:rPr>
            <w:rFonts w:eastAsia="仿宋_GB2312"/>
            <w:sz w:val="32"/>
            <w:szCs w:val="32"/>
          </w:rPr>
          <w:delText>01X. 民用电度表、水表、煤气表制造技术</w:delText>
        </w:r>
      </w:del>
      <w:ins w:id="1134" w:author="franklyzzm" w:date="2020-08-30T15:59:30Z">
        <w:r>
          <w:rPr>
            <w:rFonts w:eastAsia="仿宋_GB2312"/>
            <w:sz w:val="32"/>
            <w:szCs w:val="32"/>
          </w:rPr>
          <w:t>01</w:t>
        </w:r>
      </w:ins>
      <w:ins w:id="1135" w:author="franklyzzm" w:date="2020-08-30T15:59:53Z">
        <w:r>
          <w:rPr>
            <w:rFonts w:eastAsia="仿宋_GB2312"/>
            <w:sz w:val="32"/>
            <w:szCs w:val="32"/>
          </w:rPr>
          <w:t>J</w:t>
        </w:r>
      </w:ins>
      <w:ins w:id="1136" w:author="franklyzzm" w:date="2020-08-30T15:59:30Z">
        <w:r>
          <w:rPr>
            <w:rFonts w:eastAsia="仿宋_GB2312"/>
            <w:sz w:val="32"/>
            <w:szCs w:val="32"/>
          </w:rPr>
          <w:t xml:space="preserve">. </w:t>
        </w:r>
      </w:ins>
      <w:ins w:id="1137" w:author="franklyzzm" w:date="2020-08-30T16:00:02Z">
        <w:r>
          <w:rPr>
            <w:rFonts w:eastAsia="仿宋_GB2312"/>
            <w:sz w:val="32"/>
            <w:szCs w:val="32"/>
          </w:rPr>
          <w:t>地圖</w:t>
        </w:r>
      </w:ins>
      <w:ins w:id="1138" w:author="franklyzzm" w:date="2020-08-30T16:00:04Z">
        <w:r>
          <w:rPr>
            <w:rFonts w:eastAsia="仿宋_GB2312"/>
            <w:sz w:val="32"/>
            <w:szCs w:val="32"/>
          </w:rPr>
          <w:t>製圖</w:t>
        </w:r>
      </w:ins>
      <w:ins w:id="1139" w:author="franklyzzm" w:date="2020-08-30T15:59:30Z">
        <w:r>
          <w:rPr>
            <w:rFonts w:eastAsia="仿宋_GB2312"/>
            <w:sz w:val="32"/>
            <w:szCs w:val="32"/>
          </w:rPr>
          <w:t>技术</w:t>
        </w:r>
      </w:ins>
    </w:p>
    <w:p>
      <w:pPr>
        <w:ind w:left="1050" w:leftChars="500" w:firstLine="480" w:firstLineChars="150"/>
        <w:rPr>
          <w:ins w:id="1140" w:author="franklyzzm" w:date="2020-08-30T15:59:32Z"/>
          <w:rFonts w:eastAsia="仿宋_GB2312"/>
          <w:sz w:val="32"/>
          <w:szCs w:val="32"/>
        </w:rPr>
      </w:pPr>
      <w:ins w:id="1141" w:author="franklyzzm" w:date="2020-08-30T15:59:32Z">
        <w:r>
          <w:rPr>
            <w:rFonts w:eastAsia="仿宋_GB2312"/>
            <w:sz w:val="32"/>
            <w:szCs w:val="32"/>
          </w:rPr>
          <w:t xml:space="preserve">01X. </w:t>
        </w:r>
      </w:ins>
      <w:ins w:id="1142" w:author="franklyzzm" w:date="2020-08-30T16:00:16Z">
        <w:r>
          <w:rPr>
            <w:rFonts w:eastAsia="仿宋_GB2312"/>
            <w:sz w:val="32"/>
            <w:szCs w:val="32"/>
          </w:rPr>
          <w:t>熱工</w:t>
        </w:r>
      </w:ins>
      <w:ins w:id="1143" w:author="franklyzzm" w:date="2020-08-30T16:00:19Z">
        <w:r>
          <w:rPr>
            <w:rFonts w:eastAsia="仿宋_GB2312"/>
            <w:sz w:val="32"/>
            <w:szCs w:val="32"/>
          </w:rPr>
          <w:t>量</w:t>
        </w:r>
      </w:ins>
      <w:ins w:id="1144" w:author="franklyzzm" w:date="2020-08-30T16:00:23Z">
        <w:r>
          <w:rPr>
            <w:rFonts w:eastAsia="仿宋_GB2312"/>
            <w:sz w:val="32"/>
            <w:szCs w:val="32"/>
          </w:rPr>
          <w:t>測量</w:t>
        </w:r>
      </w:ins>
      <w:ins w:id="1145" w:author="franklyzzm" w:date="2020-08-30T16:00:27Z">
        <w:r>
          <w:rPr>
            <w:rFonts w:eastAsia="仿宋_GB2312"/>
            <w:sz w:val="32"/>
            <w:szCs w:val="32"/>
          </w:rPr>
          <w:t>儀器</w:t>
        </w:r>
      </w:ins>
      <w:ins w:id="1146" w:author="franklyzzm" w:date="2020-08-30T15:59:32Z">
        <w:r>
          <w:rPr>
            <w:rFonts w:eastAsia="仿宋_GB2312"/>
            <w:sz w:val="32"/>
            <w:szCs w:val="32"/>
          </w:rPr>
          <w:t>、</w:t>
        </w:r>
      </w:ins>
      <w:ins w:id="1147" w:author="franklyzzm" w:date="2020-08-30T16:00:38Z">
        <w:r>
          <w:rPr>
            <w:rFonts w:eastAsia="仿宋_GB2312"/>
            <w:sz w:val="32"/>
            <w:szCs w:val="32"/>
          </w:rPr>
          <w:t>儀</w:t>
        </w:r>
      </w:ins>
      <w:ins w:id="1148" w:author="franklyzzm" w:date="2020-08-30T15:59:32Z">
        <w:r>
          <w:rPr>
            <w:rFonts w:eastAsia="仿宋_GB2312"/>
            <w:sz w:val="32"/>
            <w:szCs w:val="32"/>
          </w:rPr>
          <w:t>表制造技术</w:t>
        </w:r>
      </w:ins>
    </w:p>
    <w:p>
      <w:pPr>
        <w:ind w:left="1050" w:leftChars="500" w:firstLine="480" w:firstLineChars="150"/>
        <w:rPr>
          <w:ins w:id="1149" w:author="franklyzzm" w:date="2020-08-30T15:59:33Z"/>
          <w:rFonts w:eastAsia="仿宋_GB2312"/>
          <w:sz w:val="32"/>
          <w:szCs w:val="32"/>
        </w:rPr>
      </w:pPr>
      <w:ins w:id="1150" w:author="franklyzzm" w:date="2020-08-30T15:59:33Z">
        <w:r>
          <w:rPr>
            <w:rFonts w:eastAsia="仿宋_GB2312"/>
            <w:sz w:val="32"/>
            <w:szCs w:val="32"/>
          </w:rPr>
          <w:t>0</w:t>
        </w:r>
      </w:ins>
      <w:ins w:id="1151" w:author="franklyzzm" w:date="2020-08-30T16:01:01Z">
        <w:r>
          <w:rPr>
            <w:rFonts w:eastAsia="仿宋_GB2312"/>
            <w:sz w:val="32"/>
            <w:szCs w:val="32"/>
          </w:rPr>
          <w:t>2</w:t>
        </w:r>
      </w:ins>
      <w:ins w:id="1152" w:author="franklyzzm" w:date="2020-08-30T15:59:33Z">
        <w:r>
          <w:rPr>
            <w:rFonts w:eastAsia="仿宋_GB2312"/>
            <w:sz w:val="32"/>
            <w:szCs w:val="32"/>
          </w:rPr>
          <w:t xml:space="preserve">X. </w:t>
        </w:r>
      </w:ins>
      <w:ins w:id="1153" w:author="franklyzzm" w:date="2020-08-30T16:01:46Z">
        <w:r>
          <w:rPr>
            <w:rFonts w:eastAsia="仿宋_GB2312"/>
            <w:sz w:val="32"/>
            <w:szCs w:val="32"/>
          </w:rPr>
          <w:t>機械</w:t>
        </w:r>
      </w:ins>
      <w:ins w:id="1154" w:author="franklyzzm" w:date="2020-08-30T16:00:59Z">
        <w:r>
          <w:rPr>
            <w:rFonts w:eastAsia="仿宋_GB2312"/>
            <w:sz w:val="32"/>
            <w:szCs w:val="32"/>
          </w:rPr>
          <w:t>量測量儀器、儀表</w:t>
        </w:r>
      </w:ins>
      <w:ins w:id="1155" w:author="franklyzzm" w:date="2020-08-30T15:59:33Z">
        <w:r>
          <w:rPr>
            <w:rFonts w:eastAsia="仿宋_GB2312"/>
            <w:sz w:val="32"/>
            <w:szCs w:val="32"/>
          </w:rPr>
          <w:t>制造技术</w:t>
        </w:r>
      </w:ins>
    </w:p>
    <w:p>
      <w:pPr>
        <w:ind w:left="1050" w:leftChars="500" w:firstLine="480" w:firstLineChars="150"/>
        <w:rPr>
          <w:ins w:id="1156" w:author="franklyzzm" w:date="2020-08-30T15:59:34Z"/>
          <w:rFonts w:eastAsia="仿宋_GB2312"/>
          <w:sz w:val="32"/>
          <w:szCs w:val="32"/>
        </w:rPr>
      </w:pPr>
      <w:ins w:id="1157" w:author="franklyzzm" w:date="2020-08-30T15:59:34Z">
        <w:r>
          <w:rPr>
            <w:rFonts w:eastAsia="仿宋_GB2312"/>
            <w:sz w:val="32"/>
            <w:szCs w:val="32"/>
          </w:rPr>
          <w:t>0</w:t>
        </w:r>
      </w:ins>
      <w:ins w:id="1158" w:author="franklyzzm" w:date="2020-08-30T16:01:03Z">
        <w:r>
          <w:rPr>
            <w:rFonts w:eastAsia="仿宋_GB2312"/>
            <w:sz w:val="32"/>
            <w:szCs w:val="32"/>
          </w:rPr>
          <w:t>3</w:t>
        </w:r>
      </w:ins>
      <w:ins w:id="1159" w:author="franklyzzm" w:date="2020-08-30T15:59:34Z">
        <w:r>
          <w:rPr>
            <w:rFonts w:eastAsia="仿宋_GB2312"/>
            <w:sz w:val="32"/>
            <w:szCs w:val="32"/>
          </w:rPr>
          <w:t xml:space="preserve">X. </w:t>
        </w:r>
      </w:ins>
      <w:ins w:id="1160" w:author="franklyzzm" w:date="2020-08-30T16:02:12Z">
        <w:r>
          <w:rPr>
            <w:rFonts w:eastAsia="仿宋_GB2312"/>
            <w:sz w:val="32"/>
            <w:szCs w:val="32"/>
          </w:rPr>
          <w:t>無損</w:t>
        </w:r>
      </w:ins>
      <w:ins w:id="1161" w:author="franklyzzm" w:date="2020-08-30T16:02:20Z">
        <w:r>
          <w:rPr>
            <w:rFonts w:eastAsia="仿宋_GB2312"/>
            <w:sz w:val="32"/>
            <w:szCs w:val="32"/>
          </w:rPr>
          <w:t>探傷</w:t>
        </w:r>
      </w:ins>
      <w:ins w:id="1162" w:author="franklyzzm" w:date="2020-08-30T15:59:34Z">
        <w:r>
          <w:rPr>
            <w:rFonts w:eastAsia="仿宋_GB2312"/>
            <w:sz w:val="32"/>
            <w:szCs w:val="32"/>
          </w:rPr>
          <w:t>技术</w:t>
        </w:r>
      </w:ins>
    </w:p>
    <w:p>
      <w:pPr>
        <w:ind w:left="1050" w:leftChars="500" w:firstLine="480" w:firstLineChars="150"/>
        <w:rPr>
          <w:ins w:id="1163" w:author="franklyzzm" w:date="2020-08-30T16:03:28Z"/>
          <w:rFonts w:eastAsia="仿宋_GB2312"/>
          <w:sz w:val="32"/>
          <w:szCs w:val="32"/>
        </w:rPr>
      </w:pPr>
      <w:ins w:id="1164" w:author="franklyzzm" w:date="2020-08-30T16:03:28Z">
        <w:r>
          <w:rPr>
            <w:rFonts w:eastAsia="仿宋_GB2312"/>
            <w:sz w:val="32"/>
            <w:szCs w:val="32"/>
          </w:rPr>
          <w:t>0</w:t>
        </w:r>
      </w:ins>
      <w:ins w:id="1165" w:author="franklyzzm" w:date="2020-08-30T16:03:32Z">
        <w:r>
          <w:rPr>
            <w:rFonts w:eastAsia="仿宋_GB2312"/>
            <w:sz w:val="32"/>
            <w:szCs w:val="32"/>
          </w:rPr>
          <w:t>4</w:t>
        </w:r>
      </w:ins>
      <w:ins w:id="1166" w:author="franklyzzm" w:date="2020-08-30T16:03:28Z">
        <w:r>
          <w:rPr>
            <w:rFonts w:eastAsia="仿宋_GB2312"/>
            <w:sz w:val="32"/>
            <w:szCs w:val="32"/>
          </w:rPr>
          <w:t xml:space="preserve">X. </w:t>
        </w:r>
      </w:ins>
      <w:ins w:id="1167" w:author="franklyzzm" w:date="2020-08-30T16:03:39Z">
        <w:r>
          <w:rPr>
            <w:rFonts w:eastAsia="仿宋_GB2312"/>
            <w:sz w:val="32"/>
            <w:szCs w:val="32"/>
          </w:rPr>
          <w:t>材料</w:t>
        </w:r>
      </w:ins>
      <w:ins w:id="1168" w:author="franklyzzm" w:date="2020-08-30T16:03:44Z">
        <w:r>
          <w:rPr>
            <w:rFonts w:eastAsia="仿宋_GB2312"/>
            <w:sz w:val="32"/>
            <w:szCs w:val="32"/>
          </w:rPr>
          <w:t>試驗機</w:t>
        </w:r>
      </w:ins>
      <w:ins w:id="1169" w:author="franklyzzm" w:date="2020-08-30T16:03:48Z">
        <w:r>
          <w:rPr>
            <w:rFonts w:eastAsia="仿宋_GB2312"/>
            <w:sz w:val="32"/>
            <w:szCs w:val="32"/>
          </w:rPr>
          <w:t>與</w:t>
        </w:r>
      </w:ins>
      <w:ins w:id="1170" w:author="franklyzzm" w:date="2020-08-30T16:03:52Z">
        <w:r>
          <w:rPr>
            <w:rFonts w:eastAsia="仿宋_GB2312"/>
            <w:sz w:val="32"/>
            <w:szCs w:val="32"/>
          </w:rPr>
          <w:t>儀器</w:t>
        </w:r>
      </w:ins>
      <w:ins w:id="1171" w:author="franklyzzm" w:date="2020-08-30T16:03:28Z">
        <w:r>
          <w:rPr>
            <w:rFonts w:eastAsia="仿宋_GB2312"/>
            <w:sz w:val="32"/>
            <w:szCs w:val="32"/>
          </w:rPr>
          <w:t>制造技术</w:t>
        </w:r>
      </w:ins>
    </w:p>
    <w:p>
      <w:pPr>
        <w:ind w:left="1050" w:leftChars="500" w:firstLine="480" w:firstLineChars="150"/>
        <w:rPr>
          <w:ins w:id="1172" w:author="franklyzzm" w:date="2020-08-30T16:04:14Z"/>
          <w:rFonts w:eastAsia="仿宋_GB2312"/>
          <w:sz w:val="32"/>
          <w:szCs w:val="32"/>
        </w:rPr>
      </w:pPr>
      <w:ins w:id="1173" w:author="franklyzzm" w:date="2020-08-30T16:04:14Z">
        <w:r>
          <w:rPr>
            <w:rFonts w:eastAsia="仿宋_GB2312"/>
            <w:sz w:val="32"/>
            <w:szCs w:val="32"/>
          </w:rPr>
          <w:t>0</w:t>
        </w:r>
      </w:ins>
      <w:ins w:id="1174" w:author="franklyzzm" w:date="2020-08-30T16:04:17Z">
        <w:r>
          <w:rPr>
            <w:rFonts w:eastAsia="仿宋_GB2312"/>
            <w:sz w:val="32"/>
            <w:szCs w:val="32"/>
          </w:rPr>
          <w:t>5</w:t>
        </w:r>
      </w:ins>
      <w:ins w:id="1175" w:author="franklyzzm" w:date="2020-08-30T16:04:14Z">
        <w:r>
          <w:rPr>
            <w:rFonts w:eastAsia="仿宋_GB2312"/>
            <w:sz w:val="32"/>
            <w:szCs w:val="32"/>
          </w:rPr>
          <w:t xml:space="preserve">X. </w:t>
        </w:r>
      </w:ins>
      <w:ins w:id="1176" w:author="franklyzzm" w:date="2020-08-30T16:04:38Z">
        <w:r>
          <w:rPr>
            <w:rFonts w:eastAsia="仿宋_GB2312"/>
            <w:sz w:val="32"/>
            <w:szCs w:val="32"/>
          </w:rPr>
          <w:t>計時儀器</w:t>
        </w:r>
      </w:ins>
      <w:ins w:id="1177" w:author="franklyzzm" w:date="2020-08-30T16:04:14Z">
        <w:r>
          <w:rPr>
            <w:rFonts w:eastAsia="仿宋_GB2312"/>
            <w:sz w:val="32"/>
            <w:szCs w:val="32"/>
          </w:rPr>
          <w:t>制造技术</w:t>
        </w:r>
      </w:ins>
    </w:p>
    <w:p>
      <w:pPr>
        <w:ind w:left="1050" w:leftChars="500" w:firstLine="480" w:firstLineChars="150"/>
        <w:rPr>
          <w:ins w:id="1178" w:author="franklyzzm" w:date="2020-08-30T16:04:14Z"/>
          <w:rFonts w:eastAsia="仿宋_GB2312"/>
          <w:sz w:val="32"/>
          <w:szCs w:val="32"/>
        </w:rPr>
      </w:pPr>
      <w:ins w:id="1179" w:author="franklyzzm" w:date="2020-08-30T16:04:14Z">
        <w:r>
          <w:rPr>
            <w:rFonts w:eastAsia="仿宋_GB2312"/>
            <w:sz w:val="32"/>
            <w:szCs w:val="32"/>
          </w:rPr>
          <w:t>0</w:t>
        </w:r>
      </w:ins>
      <w:ins w:id="1180" w:author="franklyzzm" w:date="2020-08-30T16:04:18Z">
        <w:r>
          <w:rPr>
            <w:rFonts w:eastAsia="仿宋_GB2312"/>
            <w:sz w:val="32"/>
            <w:szCs w:val="32"/>
          </w:rPr>
          <w:t>6</w:t>
        </w:r>
      </w:ins>
      <w:ins w:id="1181" w:author="franklyzzm" w:date="2020-08-30T16:04:14Z">
        <w:r>
          <w:rPr>
            <w:rFonts w:eastAsia="仿宋_GB2312"/>
            <w:sz w:val="32"/>
            <w:szCs w:val="32"/>
          </w:rPr>
          <w:t xml:space="preserve">X. </w:t>
        </w:r>
      </w:ins>
      <w:ins w:id="1182" w:author="franklyzzm" w:date="2020-08-30T16:04:50Z">
        <w:r>
          <w:rPr>
            <w:rFonts w:eastAsia="仿宋_GB2312"/>
            <w:sz w:val="32"/>
            <w:szCs w:val="32"/>
          </w:rPr>
          <w:t>精密</w:t>
        </w:r>
      </w:ins>
      <w:ins w:id="1183" w:author="franklyzzm" w:date="2020-08-30T16:04:52Z">
        <w:r>
          <w:rPr>
            <w:rFonts w:eastAsia="仿宋_GB2312"/>
            <w:sz w:val="32"/>
            <w:szCs w:val="32"/>
          </w:rPr>
          <w:t>儀器</w:t>
        </w:r>
      </w:ins>
      <w:ins w:id="1184" w:author="franklyzzm" w:date="2020-08-30T16:04:14Z">
        <w:r>
          <w:rPr>
            <w:rFonts w:eastAsia="仿宋_GB2312"/>
            <w:sz w:val="32"/>
            <w:szCs w:val="32"/>
          </w:rPr>
          <w:t>制造技术</w:t>
        </w:r>
      </w:ins>
    </w:p>
    <w:p>
      <w:pPr>
        <w:ind w:left="1050" w:leftChars="500" w:firstLine="480" w:firstLineChars="150"/>
        <w:rPr>
          <w:ins w:id="1185" w:author="franklyzzm" w:date="2020-08-30T16:04:14Z"/>
          <w:rFonts w:eastAsia="仿宋_GB2312"/>
          <w:sz w:val="32"/>
          <w:szCs w:val="32"/>
        </w:rPr>
      </w:pPr>
      <w:ins w:id="1186" w:author="franklyzzm" w:date="2020-08-30T16:04:14Z">
        <w:r>
          <w:rPr>
            <w:rFonts w:eastAsia="仿宋_GB2312"/>
            <w:sz w:val="32"/>
            <w:szCs w:val="32"/>
          </w:rPr>
          <w:t>0</w:t>
        </w:r>
      </w:ins>
      <w:ins w:id="1187" w:author="franklyzzm" w:date="2020-08-30T16:04:19Z">
        <w:r>
          <w:rPr>
            <w:rFonts w:eastAsia="仿宋_GB2312"/>
            <w:sz w:val="32"/>
            <w:szCs w:val="32"/>
          </w:rPr>
          <w:t>7</w:t>
        </w:r>
      </w:ins>
      <w:ins w:id="1188" w:author="franklyzzm" w:date="2020-08-30T16:04:14Z">
        <w:r>
          <w:rPr>
            <w:rFonts w:eastAsia="仿宋_GB2312"/>
            <w:sz w:val="32"/>
            <w:szCs w:val="32"/>
          </w:rPr>
          <w:t xml:space="preserve">X. </w:t>
        </w:r>
      </w:ins>
      <w:ins w:id="1189" w:author="franklyzzm" w:date="2020-08-30T16:05:01Z">
        <w:r>
          <w:rPr>
            <w:rFonts w:eastAsia="仿宋_GB2312"/>
            <w:sz w:val="32"/>
            <w:szCs w:val="32"/>
          </w:rPr>
          <w:t>地圖製圖</w:t>
        </w:r>
      </w:ins>
      <w:ins w:id="1190" w:author="franklyzzm" w:date="2020-08-30T16:04:14Z">
        <w:r>
          <w:rPr>
            <w:rFonts w:eastAsia="仿宋_GB2312"/>
            <w:sz w:val="32"/>
            <w:szCs w:val="32"/>
          </w:rPr>
          <w:t>技术</w:t>
        </w:r>
      </w:ins>
    </w:p>
    <w:p>
      <w:pPr>
        <w:ind w:left="1050" w:leftChars="500" w:firstLine="480" w:firstLineChars="150"/>
        <w:rPr>
          <w:ins w:id="1191" w:author="franklyzzm" w:date="2020-08-30T16:04:14Z"/>
          <w:rFonts w:eastAsia="仿宋_GB2312"/>
          <w:sz w:val="32"/>
          <w:szCs w:val="32"/>
        </w:rPr>
      </w:pPr>
      <w:ins w:id="1192" w:author="franklyzzm" w:date="2020-08-30T16:04:14Z">
        <w:r>
          <w:rPr>
            <w:rFonts w:eastAsia="仿宋_GB2312"/>
            <w:sz w:val="32"/>
            <w:szCs w:val="32"/>
          </w:rPr>
          <w:t>0</w:t>
        </w:r>
      </w:ins>
      <w:ins w:id="1193" w:author="franklyzzm" w:date="2020-08-30T16:04:20Z">
        <w:r>
          <w:rPr>
            <w:rFonts w:eastAsia="仿宋_GB2312"/>
            <w:sz w:val="32"/>
            <w:szCs w:val="32"/>
          </w:rPr>
          <w:t>8</w:t>
        </w:r>
      </w:ins>
      <w:ins w:id="1194" w:author="franklyzzm" w:date="2020-08-30T16:04:14Z">
        <w:r>
          <w:rPr>
            <w:rFonts w:eastAsia="仿宋_GB2312"/>
            <w:sz w:val="32"/>
            <w:szCs w:val="32"/>
          </w:rPr>
          <w:t xml:space="preserve">X. </w:t>
        </w:r>
      </w:ins>
      <w:ins w:id="1195" w:author="franklyzzm" w:date="2020-08-30T16:05:15Z">
        <w:r>
          <w:rPr>
            <w:rFonts w:eastAsia="仿宋_GB2312"/>
            <w:sz w:val="32"/>
            <w:szCs w:val="32"/>
          </w:rPr>
          <w:t>地震</w:t>
        </w:r>
      </w:ins>
      <w:ins w:id="1196" w:author="franklyzzm" w:date="2020-08-30T16:05:20Z">
        <w:r>
          <w:rPr>
            <w:rFonts w:eastAsia="仿宋_GB2312"/>
            <w:sz w:val="32"/>
            <w:szCs w:val="32"/>
          </w:rPr>
          <w:t>觀測</w:t>
        </w:r>
      </w:ins>
      <w:ins w:id="1197" w:author="franklyzzm" w:date="2020-08-30T16:05:24Z">
        <w:r>
          <w:rPr>
            <w:rFonts w:eastAsia="仿宋_GB2312"/>
            <w:sz w:val="32"/>
            <w:szCs w:val="32"/>
          </w:rPr>
          <w:t>儀器</w:t>
        </w:r>
      </w:ins>
      <w:ins w:id="1198" w:author="franklyzzm" w:date="2020-08-30T16:05:27Z">
        <w:r>
          <w:rPr>
            <w:rFonts w:eastAsia="仿宋_GB2312"/>
            <w:sz w:val="32"/>
            <w:szCs w:val="32"/>
          </w:rPr>
          <w:t>生產</w:t>
        </w:r>
      </w:ins>
      <w:ins w:id="1199" w:author="franklyzzm" w:date="2020-08-30T16:04:14Z">
        <w:r>
          <w:rPr>
            <w:rFonts w:eastAsia="仿宋_GB2312"/>
            <w:sz w:val="32"/>
            <w:szCs w:val="32"/>
          </w:rPr>
          <w:t>技术</w:t>
        </w:r>
      </w:ins>
    </w:p>
    <w:p>
      <w:pPr>
        <w:ind w:left="1050" w:leftChars="500" w:firstLine="480" w:firstLineChars="150"/>
        <w:rPr>
          <w:ins w:id="1201" w:author="franklyzzm" w:date="2020-08-30T15:59:27Z"/>
          <w:rFonts w:eastAsia="仿宋_GB2312"/>
          <w:sz w:val="32"/>
          <w:szCs w:val="32"/>
        </w:rPr>
        <w:pPrChange w:id="1200" w:author="franklyzzm" w:date="2020-08-30T16:06:49Z">
          <w:pPr>
            <w:ind w:left="1470" w:leftChars="700"/>
          </w:pPr>
        </w:pPrChange>
      </w:pPr>
      <w:ins w:id="1202" w:author="franklyzzm" w:date="2020-08-30T16:05:42Z">
        <w:r>
          <w:rPr>
            <w:rFonts w:eastAsia="仿宋_GB2312"/>
            <w:sz w:val="32"/>
            <w:szCs w:val="32"/>
          </w:rPr>
          <w:t>0</w:t>
        </w:r>
      </w:ins>
      <w:ins w:id="1203" w:author="franklyzzm" w:date="2020-08-30T16:05:50Z">
        <w:r>
          <w:rPr>
            <w:rFonts w:eastAsia="仿宋_GB2312"/>
            <w:sz w:val="32"/>
            <w:szCs w:val="32"/>
          </w:rPr>
          <w:t>9</w:t>
        </w:r>
      </w:ins>
      <w:ins w:id="1204" w:author="franklyzzm" w:date="2020-08-30T16:05:42Z">
        <w:r>
          <w:rPr>
            <w:rFonts w:eastAsia="仿宋_GB2312"/>
            <w:sz w:val="32"/>
            <w:szCs w:val="32"/>
          </w:rPr>
          <w:t xml:space="preserve">X. </w:t>
        </w:r>
      </w:ins>
      <w:ins w:id="1205" w:author="franklyzzm" w:date="2020-08-30T16:05:56Z">
        <w:r>
          <w:rPr>
            <w:rFonts w:eastAsia="仿宋_GB2312"/>
            <w:sz w:val="32"/>
            <w:szCs w:val="32"/>
          </w:rPr>
          <w:t>玻璃</w:t>
        </w:r>
      </w:ins>
      <w:ins w:id="1206" w:author="franklyzzm" w:date="2020-08-30T16:05:57Z">
        <w:r>
          <w:rPr>
            <w:rFonts w:eastAsia="仿宋_GB2312"/>
            <w:sz w:val="32"/>
            <w:szCs w:val="32"/>
          </w:rPr>
          <w:t>與</w:t>
        </w:r>
      </w:ins>
      <w:ins w:id="1207" w:author="franklyzzm" w:date="2020-08-30T16:05:59Z">
        <w:r>
          <w:rPr>
            <w:rFonts w:eastAsia="仿宋_GB2312"/>
            <w:sz w:val="32"/>
            <w:szCs w:val="32"/>
          </w:rPr>
          <w:t>非</w:t>
        </w:r>
      </w:ins>
      <w:ins w:id="1208" w:author="franklyzzm" w:date="2020-08-30T16:06:06Z">
        <w:r>
          <w:rPr>
            <w:rFonts w:eastAsia="仿宋_GB2312"/>
            <w:sz w:val="32"/>
            <w:szCs w:val="32"/>
          </w:rPr>
          <w:t>晶</w:t>
        </w:r>
      </w:ins>
      <w:ins w:id="1209" w:author="franklyzzm" w:date="2020-08-30T16:06:11Z">
        <w:r>
          <w:rPr>
            <w:rFonts w:eastAsia="仿宋_GB2312"/>
            <w:sz w:val="32"/>
            <w:szCs w:val="32"/>
          </w:rPr>
          <w:t>無幾</w:t>
        </w:r>
      </w:ins>
      <w:ins w:id="1210" w:author="franklyzzm" w:date="2020-08-30T16:06:16Z">
        <w:r>
          <w:rPr>
            <w:rFonts w:eastAsia="仿宋_GB2312"/>
            <w:sz w:val="32"/>
            <w:szCs w:val="32"/>
          </w:rPr>
          <w:t>非金屬</w:t>
        </w:r>
      </w:ins>
      <w:ins w:id="1211" w:author="franklyzzm" w:date="2020-08-30T16:06:18Z">
        <w:r>
          <w:rPr>
            <w:rFonts w:eastAsia="仿宋_GB2312"/>
            <w:sz w:val="32"/>
            <w:szCs w:val="32"/>
          </w:rPr>
          <w:t>材料</w:t>
        </w:r>
      </w:ins>
      <w:ins w:id="1212" w:author="franklyzzm" w:date="2020-08-30T16:05:42Z">
        <w:r>
          <w:rPr>
            <w:rFonts w:eastAsia="仿宋_GB2312"/>
            <w:sz w:val="32"/>
            <w:szCs w:val="32"/>
          </w:rPr>
          <w:t>生產技术</w:t>
        </w:r>
      </w:ins>
    </w:p>
    <w:p>
      <w:pPr>
        <w:ind w:left="1050" w:leftChars="500" w:firstLine="480" w:firstLineChars="150"/>
        <w:rPr>
          <w:del w:id="1213" w:author="franklyzzm" w:date="2020-08-30T15:59:39Z"/>
          <w:rFonts w:eastAsia="仿宋_GB2312"/>
          <w:sz w:val="32"/>
          <w:szCs w:val="32"/>
        </w:rPr>
      </w:pPr>
    </w:p>
    <w:p>
      <w:pPr>
        <w:ind w:left="1050" w:leftChars="500" w:firstLine="480" w:firstLineChars="150"/>
        <w:rPr>
          <w:del w:id="1214" w:author="franklyzzm" w:date="2020-08-30T15:58:31Z"/>
          <w:rFonts w:eastAsia="仿宋_GB2312"/>
          <w:sz w:val="32"/>
          <w:szCs w:val="32"/>
        </w:rPr>
      </w:pPr>
      <w:del w:id="1215" w:author="franklyzzm" w:date="2020-08-30T15:58:31Z">
        <w:r>
          <w:rPr>
            <w:rFonts w:eastAsia="仿宋_GB2312"/>
            <w:sz w:val="32"/>
            <w:szCs w:val="32"/>
          </w:rPr>
          <w:delText>02X. 单组份气体分析仪器技术</w:delText>
        </w:r>
      </w:del>
    </w:p>
    <w:p>
      <w:pPr>
        <w:ind w:left="1050" w:leftChars="500"/>
        <w:rPr>
          <w:del w:id="1216" w:author="franklyzzm" w:date="2020-08-30T15:58:31Z"/>
          <w:rFonts w:eastAsia="仿宋_GB2312"/>
          <w:sz w:val="32"/>
          <w:szCs w:val="32"/>
        </w:rPr>
      </w:pPr>
      <w:del w:id="1217" w:author="franklyzzm" w:date="2020-08-30T15:58:31Z">
        <w:r>
          <w:rPr>
            <w:rFonts w:eastAsia="仿宋_GB2312"/>
            <w:sz w:val="32"/>
            <w:szCs w:val="32"/>
          </w:rPr>
          <w:tab/>
        </w:r>
      </w:del>
      <w:del w:id="1218" w:author="franklyzzm" w:date="2020-08-30T15:58:31Z">
        <w:r>
          <w:rPr>
            <w:rFonts w:eastAsia="仿宋_GB2312"/>
            <w:sz w:val="32"/>
            <w:szCs w:val="32"/>
          </w:rPr>
          <w:delText xml:space="preserve">  03X. 数字和传统彩扩设备制造技术</w:delText>
        </w:r>
      </w:del>
    </w:p>
    <w:p>
      <w:pPr>
        <w:ind w:left="1050" w:leftChars="500"/>
        <w:rPr>
          <w:del w:id="1219" w:author="franklyzzm" w:date="2020-08-30T15:58:31Z"/>
          <w:rFonts w:eastAsia="仿宋_GB2312"/>
          <w:sz w:val="32"/>
          <w:szCs w:val="32"/>
        </w:rPr>
      </w:pPr>
      <w:del w:id="1220" w:author="franklyzzm" w:date="2020-08-30T15:58:31Z">
        <w:r>
          <w:rPr>
            <w:rFonts w:eastAsia="仿宋_GB2312"/>
            <w:sz w:val="32"/>
            <w:szCs w:val="32"/>
          </w:rPr>
          <w:tab/>
        </w:r>
      </w:del>
      <w:del w:id="1221" w:author="franklyzzm" w:date="2020-08-30T15:58:31Z">
        <w:r>
          <w:rPr>
            <w:rFonts w:eastAsia="仿宋_GB2312"/>
            <w:sz w:val="32"/>
            <w:szCs w:val="32"/>
          </w:rPr>
          <w:delText xml:space="preserve">  04X. 速印机（油印机）制造技术</w:delText>
        </w:r>
      </w:del>
    </w:p>
    <w:p>
      <w:pPr>
        <w:ind w:left="1050" w:leftChars="500"/>
        <w:rPr>
          <w:del w:id="1222" w:author="franklyzzm" w:date="2020-08-30T15:58:31Z"/>
          <w:rFonts w:eastAsia="仿宋_GB2312"/>
          <w:sz w:val="32"/>
          <w:szCs w:val="32"/>
        </w:rPr>
      </w:pPr>
      <w:del w:id="1223" w:author="franklyzzm" w:date="2020-08-30T15:58:31Z">
        <w:r>
          <w:rPr>
            <w:rFonts w:eastAsia="仿宋_GB2312"/>
            <w:sz w:val="32"/>
            <w:szCs w:val="32"/>
          </w:rPr>
          <w:tab/>
        </w:r>
      </w:del>
      <w:del w:id="1224" w:author="franklyzzm" w:date="2020-08-30T15:58:31Z">
        <w:r>
          <w:rPr>
            <w:rFonts w:eastAsia="仿宋_GB2312"/>
            <w:sz w:val="32"/>
            <w:szCs w:val="32"/>
          </w:rPr>
          <w:delText xml:space="preserve">  05X. 碎纸机制造技术</w:delText>
        </w:r>
      </w:del>
    </w:p>
    <w:p>
      <w:pPr>
        <w:ind w:left="1050" w:leftChars="500" w:firstLine="320" w:firstLineChars="100"/>
        <w:rPr>
          <w:del w:id="1225" w:author="franklyzzm" w:date="2020-08-30T15:58:31Z"/>
          <w:rFonts w:eastAsia="仿宋_GB2312"/>
          <w:sz w:val="32"/>
          <w:szCs w:val="32"/>
        </w:rPr>
      </w:pPr>
      <w:del w:id="1226" w:author="franklyzzm" w:date="2020-08-30T15:58:31Z">
        <w:r>
          <w:rPr>
            <w:rFonts w:eastAsia="仿宋_GB2312"/>
            <w:sz w:val="32"/>
            <w:szCs w:val="32"/>
          </w:rPr>
          <w:tab/>
        </w:r>
      </w:del>
      <w:del w:id="1227" w:author="franklyzzm" w:date="2020-08-30T15:58:31Z">
        <w:r>
          <w:rPr>
            <w:rFonts w:eastAsia="仿宋_GB2312"/>
            <w:sz w:val="32"/>
            <w:szCs w:val="32"/>
          </w:rPr>
          <w:delText>06X. 真空脱气炉(VD)自动化控制系统成套技术</w:delText>
        </w:r>
      </w:del>
    </w:p>
    <w:p>
      <w:pPr>
        <w:ind w:left="1050" w:leftChars="500"/>
        <w:rPr>
          <w:ins w:id="1228" w:author="franklyzzm" w:date="2020-08-30T15:38:31Z"/>
          <w:rFonts w:eastAsia="黑体"/>
          <w:sz w:val="32"/>
          <w:szCs w:val="32"/>
        </w:rPr>
      </w:pPr>
      <w:r>
        <w:rPr>
          <w:rFonts w:eastAsia="黑体"/>
          <w:sz w:val="32"/>
          <w:szCs w:val="32"/>
        </w:rPr>
        <w:t>42 工艺品及其他制造业</w:t>
      </w:r>
    </w:p>
    <w:p>
      <w:pPr>
        <w:ind w:left="1470" w:leftChars="700"/>
        <w:jc w:val="left"/>
        <w:rPr>
          <w:ins w:id="1229" w:author="franklyzzm" w:date="2020-08-30T15:38:31Z"/>
          <w:rFonts w:eastAsia="仿宋_GB2312"/>
          <w:spacing w:val="2"/>
          <w:kern w:val="0"/>
          <w:sz w:val="32"/>
          <w:szCs w:val="32"/>
        </w:rPr>
      </w:pPr>
      <w:ins w:id="1230" w:author="franklyzzm" w:date="2020-08-30T15:38:31Z">
        <w:r>
          <w:rPr>
            <w:rFonts w:eastAsia="仿宋_GB2312"/>
            <w:color w:val="000000"/>
            <w:spacing w:val="2"/>
            <w:kern w:val="0"/>
            <w:sz w:val="32"/>
            <w:szCs w:val="32"/>
          </w:rPr>
          <w:t>01</w:t>
        </w:r>
      </w:ins>
      <w:ins w:id="1231" w:author="franklyzzm" w:date="2020-08-30T15:53:38Z">
        <w:r>
          <w:rPr>
            <w:rFonts w:eastAsia="仿宋_GB2312"/>
            <w:color w:val="000000"/>
            <w:spacing w:val="2"/>
            <w:kern w:val="0"/>
            <w:sz w:val="32"/>
            <w:szCs w:val="32"/>
          </w:rPr>
          <w:t>J</w:t>
        </w:r>
      </w:ins>
      <w:ins w:id="1232" w:author="franklyzzm" w:date="2020-08-30T15:38:31Z">
        <w:r>
          <w:rPr>
            <w:rFonts w:eastAsia="仿宋_GB2312"/>
            <w:color w:val="000000"/>
            <w:spacing w:val="2"/>
            <w:kern w:val="0"/>
            <w:sz w:val="32"/>
            <w:szCs w:val="32"/>
          </w:rPr>
          <w:t xml:space="preserve">. </w:t>
        </w:r>
      </w:ins>
      <w:ins w:id="1233" w:author="franklyzzm" w:date="2020-08-30T15:53:55Z">
        <w:r>
          <w:rPr>
            <w:rFonts w:eastAsia="仿宋_GB2312"/>
            <w:color w:val="000000"/>
            <w:spacing w:val="2"/>
            <w:kern w:val="0"/>
            <w:sz w:val="32"/>
            <w:szCs w:val="32"/>
          </w:rPr>
          <w:t>書畫墨</w:t>
        </w:r>
      </w:ins>
      <w:ins w:id="1234" w:author="franklyzzm" w:date="2020-08-30T15:53:56Z">
        <w:r>
          <w:rPr>
            <w:rFonts w:eastAsia="仿宋_GB2312"/>
            <w:color w:val="000000"/>
            <w:spacing w:val="2"/>
            <w:kern w:val="0"/>
            <w:sz w:val="32"/>
            <w:szCs w:val="32"/>
          </w:rPr>
          <w:t>、</w:t>
        </w:r>
      </w:ins>
      <w:ins w:id="1235" w:author="franklyzzm" w:date="2020-08-30T15:54:10Z">
        <w:r>
          <w:rPr>
            <w:rFonts w:eastAsia="仿宋_GB2312"/>
            <w:color w:val="000000"/>
            <w:spacing w:val="2"/>
            <w:kern w:val="0"/>
            <w:sz w:val="32"/>
            <w:szCs w:val="32"/>
          </w:rPr>
          <w:t>八寶印泥</w:t>
        </w:r>
      </w:ins>
      <w:ins w:id="1236" w:author="franklyzzm" w:date="2020-08-30T15:54:18Z">
        <w:r>
          <w:rPr>
            <w:rFonts w:eastAsia="仿宋_GB2312"/>
            <w:color w:val="000000"/>
            <w:spacing w:val="2"/>
            <w:kern w:val="0"/>
            <w:sz w:val="32"/>
            <w:szCs w:val="32"/>
          </w:rPr>
          <w:t>製造</w:t>
        </w:r>
      </w:ins>
      <w:ins w:id="1237" w:author="franklyzzm" w:date="2020-08-30T15:38:31Z">
        <w:r>
          <w:rPr>
            <w:rFonts w:eastAsia="仿宋_GB2312"/>
            <w:color w:val="000000"/>
            <w:spacing w:val="2"/>
            <w:kern w:val="0"/>
            <w:sz w:val="32"/>
            <w:szCs w:val="32"/>
          </w:rPr>
          <w:t>技术</w:t>
        </w:r>
      </w:ins>
    </w:p>
    <w:p>
      <w:pPr>
        <w:ind w:left="1470" w:leftChars="700"/>
        <w:jc w:val="left"/>
        <w:rPr>
          <w:ins w:id="1238" w:author="franklyzzm" w:date="2020-08-30T15:53:33Z"/>
          <w:rFonts w:eastAsia="仿宋_GB2312"/>
          <w:spacing w:val="2"/>
          <w:kern w:val="0"/>
          <w:sz w:val="32"/>
          <w:szCs w:val="32"/>
        </w:rPr>
      </w:pPr>
      <w:ins w:id="1239" w:author="franklyzzm" w:date="2020-08-30T15:53:33Z">
        <w:r>
          <w:rPr>
            <w:rFonts w:eastAsia="仿宋_GB2312"/>
            <w:color w:val="000000"/>
            <w:spacing w:val="2"/>
            <w:kern w:val="0"/>
            <w:sz w:val="32"/>
            <w:szCs w:val="32"/>
          </w:rPr>
          <w:t xml:space="preserve">01X. </w:t>
        </w:r>
      </w:ins>
      <w:ins w:id="1240" w:author="franklyzzm" w:date="2020-08-30T15:55:52Z">
        <w:r>
          <w:rPr>
            <w:rFonts w:eastAsia="仿宋_GB2312"/>
            <w:color w:val="000000"/>
            <w:spacing w:val="2"/>
            <w:kern w:val="0"/>
            <w:sz w:val="32"/>
            <w:szCs w:val="32"/>
          </w:rPr>
          <w:t>工藝品</w:t>
        </w:r>
      </w:ins>
      <w:ins w:id="1241" w:author="franklyzzm" w:date="2020-08-30T15:55:56Z">
        <w:r>
          <w:rPr>
            <w:rFonts w:eastAsia="仿宋_GB2312"/>
            <w:color w:val="000000"/>
            <w:spacing w:val="2"/>
            <w:kern w:val="0"/>
            <w:sz w:val="32"/>
            <w:szCs w:val="32"/>
          </w:rPr>
          <w:t>製造</w:t>
        </w:r>
      </w:ins>
      <w:ins w:id="1242" w:author="franklyzzm" w:date="2020-08-30T15:53:33Z">
        <w:r>
          <w:rPr>
            <w:rFonts w:eastAsia="仿宋_GB2312"/>
            <w:color w:val="000000"/>
            <w:spacing w:val="2"/>
            <w:kern w:val="0"/>
            <w:sz w:val="32"/>
            <w:szCs w:val="32"/>
          </w:rPr>
          <w:t>技术</w:t>
        </w:r>
      </w:ins>
    </w:p>
    <w:p>
      <w:pPr>
        <w:ind w:left="1470" w:leftChars="700"/>
        <w:rPr>
          <w:ins w:id="1243" w:author="franklyzzm" w:date="2020-08-30T15:38:31Z"/>
          <w:rFonts w:eastAsia="仿宋_GB2312"/>
          <w:spacing w:val="2"/>
          <w:kern w:val="0"/>
          <w:sz w:val="32"/>
          <w:szCs w:val="32"/>
        </w:rPr>
      </w:pPr>
      <w:ins w:id="1244" w:author="franklyzzm" w:date="2020-08-30T15:38:31Z">
        <w:r>
          <w:rPr>
            <w:rFonts w:eastAsia="仿宋_GB2312"/>
            <w:spacing w:val="2"/>
            <w:kern w:val="0"/>
            <w:sz w:val="32"/>
            <w:szCs w:val="32"/>
          </w:rPr>
          <w:t xml:space="preserve">02X. </w:t>
        </w:r>
      </w:ins>
      <w:ins w:id="1245" w:author="franklyzzm" w:date="2020-08-30T15:56:04Z">
        <w:r>
          <w:rPr>
            <w:rFonts w:eastAsia="仿宋_GB2312"/>
            <w:spacing w:val="2"/>
            <w:kern w:val="0"/>
            <w:sz w:val="32"/>
            <w:szCs w:val="32"/>
          </w:rPr>
          <w:t>文物保護</w:t>
        </w:r>
      </w:ins>
      <w:ins w:id="1246" w:author="franklyzzm" w:date="2020-08-30T15:56:05Z">
        <w:r>
          <w:rPr>
            <w:rFonts w:eastAsia="仿宋_GB2312"/>
            <w:spacing w:val="2"/>
            <w:kern w:val="0"/>
            <w:sz w:val="32"/>
            <w:szCs w:val="32"/>
          </w:rPr>
          <w:t>及</w:t>
        </w:r>
      </w:ins>
      <w:ins w:id="1247" w:author="franklyzzm" w:date="2020-08-30T15:56:10Z">
        <w:r>
          <w:rPr>
            <w:rFonts w:eastAsia="仿宋_GB2312"/>
            <w:spacing w:val="2"/>
            <w:kern w:val="0"/>
            <w:sz w:val="32"/>
            <w:szCs w:val="32"/>
          </w:rPr>
          <w:t>修復</w:t>
        </w:r>
      </w:ins>
      <w:ins w:id="1248" w:author="franklyzzm" w:date="2020-08-30T15:38:31Z">
        <w:r>
          <w:rPr>
            <w:rFonts w:eastAsia="仿宋_GB2312"/>
            <w:spacing w:val="2"/>
            <w:kern w:val="0"/>
            <w:sz w:val="32"/>
            <w:szCs w:val="32"/>
          </w:rPr>
          <w:t>技术</w:t>
        </w:r>
      </w:ins>
    </w:p>
    <w:p>
      <w:pPr>
        <w:ind w:left="1470" w:leftChars="700"/>
        <w:rPr>
          <w:ins w:id="1249" w:author="franklyzzm" w:date="2020-08-30T15:38:31Z"/>
          <w:rFonts w:eastAsia="仿宋_GB2312"/>
          <w:sz w:val="32"/>
          <w:szCs w:val="32"/>
        </w:rPr>
      </w:pPr>
      <w:ins w:id="1250" w:author="franklyzzm" w:date="2020-08-30T15:38:31Z">
        <w:r>
          <w:rPr>
            <w:rFonts w:eastAsia="仿宋_GB2312"/>
            <w:sz w:val="32"/>
            <w:szCs w:val="32"/>
          </w:rPr>
          <w:t xml:space="preserve">03X. </w:t>
        </w:r>
      </w:ins>
      <w:ins w:id="1251" w:author="franklyzzm" w:date="2020-08-30T15:56:19Z">
        <w:r>
          <w:rPr>
            <w:rFonts w:eastAsia="仿宋_GB2312"/>
            <w:sz w:val="32"/>
            <w:szCs w:val="32"/>
          </w:rPr>
          <w:t>文物複製</w:t>
        </w:r>
      </w:ins>
      <w:ins w:id="1252" w:author="franklyzzm" w:date="2020-08-30T15:56:22Z">
        <w:r>
          <w:rPr>
            <w:rFonts w:eastAsia="仿宋_GB2312"/>
            <w:sz w:val="32"/>
            <w:szCs w:val="32"/>
          </w:rPr>
          <w:t>技術</w:t>
        </w:r>
      </w:ins>
    </w:p>
    <w:p>
      <w:pPr>
        <w:ind w:left="1470" w:leftChars="700"/>
        <w:rPr>
          <w:rFonts w:eastAsia="黑体"/>
          <w:sz w:val="32"/>
          <w:szCs w:val="32"/>
        </w:rPr>
        <w:pPrChange w:id="1253" w:author="franklyzzm" w:date="2020-08-30T15:38:35Z">
          <w:pPr>
            <w:ind w:left="1050" w:leftChars="500"/>
          </w:pPr>
        </w:pPrChange>
      </w:pPr>
      <w:ins w:id="1254" w:author="franklyzzm" w:date="2020-08-30T15:38:31Z">
        <w:r>
          <w:rPr>
            <w:rFonts w:eastAsia="仿宋_GB2312"/>
            <w:sz w:val="32"/>
            <w:szCs w:val="32"/>
          </w:rPr>
          <w:t xml:space="preserve">04X. </w:t>
        </w:r>
      </w:ins>
      <w:ins w:id="1255" w:author="franklyzzm" w:date="2020-08-30T15:56:33Z">
        <w:r>
          <w:rPr>
            <w:rFonts w:eastAsia="仿宋_GB2312"/>
            <w:sz w:val="32"/>
            <w:szCs w:val="32"/>
          </w:rPr>
          <w:t>大型</w:t>
        </w:r>
      </w:ins>
      <w:ins w:id="1256" w:author="franklyzzm" w:date="2020-08-30T15:56:39Z">
        <w:r>
          <w:rPr>
            <w:rFonts w:eastAsia="仿宋_GB2312"/>
            <w:sz w:val="32"/>
            <w:szCs w:val="32"/>
          </w:rPr>
          <w:t>青銅器</w:t>
        </w:r>
      </w:ins>
      <w:ins w:id="1257" w:author="franklyzzm" w:date="2020-08-30T15:56:40Z">
        <w:r>
          <w:rPr>
            <w:rFonts w:eastAsia="仿宋_GB2312"/>
            <w:sz w:val="32"/>
            <w:szCs w:val="32"/>
          </w:rPr>
          <w:t>複製</w:t>
        </w:r>
      </w:ins>
      <w:ins w:id="1258" w:author="franklyzzm" w:date="2020-08-30T15:38:31Z">
        <w:r>
          <w:rPr>
            <w:rFonts w:eastAsia="仿宋_GB2312"/>
            <w:sz w:val="32"/>
            <w:szCs w:val="32"/>
          </w:rPr>
          <w:t>技术</w:t>
        </w:r>
      </w:ins>
    </w:p>
    <w:p>
      <w:pPr>
        <w:ind w:left="1050" w:leftChars="500"/>
        <w:rPr>
          <w:rFonts w:eastAsia="黑体"/>
          <w:sz w:val="32"/>
          <w:szCs w:val="32"/>
        </w:rPr>
      </w:pPr>
      <w:r>
        <w:rPr>
          <w:rFonts w:eastAsia="黑体"/>
          <w:sz w:val="32"/>
          <w:szCs w:val="32"/>
        </w:rPr>
        <w:t>43 废弃资源和废旧材料回收加工业</w:t>
      </w:r>
    </w:p>
    <w:p>
      <w:pPr>
        <w:ind w:left="1050" w:leftChars="500"/>
        <w:rPr>
          <w:ins w:id="1259" w:author="franklyzzm" w:date="2020-08-30T17:57:18Z"/>
          <w:rFonts w:eastAsia="黑体"/>
          <w:sz w:val="32"/>
          <w:szCs w:val="32"/>
        </w:rPr>
      </w:pPr>
      <w:r>
        <w:rPr>
          <w:rFonts w:eastAsia="黑体"/>
          <w:sz w:val="32"/>
          <w:szCs w:val="32"/>
        </w:rPr>
        <w:t>44 电力、热力的生产和供应业</w:t>
      </w:r>
    </w:p>
    <w:p>
      <w:pPr>
        <w:ind w:left="1470" w:leftChars="700"/>
        <w:jc w:val="left"/>
        <w:rPr>
          <w:rFonts w:eastAsia="黑体"/>
          <w:sz w:val="32"/>
          <w:szCs w:val="32"/>
        </w:rPr>
        <w:pPrChange w:id="1260" w:author="franklyzzm" w:date="2020-08-30T17:57:58Z">
          <w:pPr>
            <w:ind w:left="1050" w:leftChars="500"/>
          </w:pPr>
        </w:pPrChange>
      </w:pPr>
      <w:ins w:id="1261" w:author="franklyzzm" w:date="2020-08-30T17:57:33Z">
        <w:r>
          <w:rPr>
            <w:rFonts w:eastAsia="仿宋_GB2312"/>
            <w:color w:val="000000"/>
            <w:spacing w:val="2"/>
            <w:kern w:val="0"/>
            <w:sz w:val="32"/>
            <w:szCs w:val="32"/>
          </w:rPr>
          <w:t xml:space="preserve">01X. </w:t>
        </w:r>
      </w:ins>
      <w:ins w:id="1262" w:author="franklyzzm" w:date="2020-08-30T17:57:47Z">
        <w:r>
          <w:rPr>
            <w:rFonts w:eastAsia="仿宋_GB2312"/>
            <w:color w:val="000000"/>
            <w:spacing w:val="2"/>
            <w:kern w:val="0"/>
            <w:sz w:val="32"/>
            <w:szCs w:val="32"/>
          </w:rPr>
          <w:t>大型電力設備</w:t>
        </w:r>
      </w:ins>
      <w:ins w:id="1263" w:author="franklyzzm" w:date="2020-08-30T17:57:51Z">
        <w:r>
          <w:rPr>
            <w:rFonts w:eastAsia="仿宋_GB2312"/>
            <w:color w:val="000000"/>
            <w:spacing w:val="2"/>
            <w:kern w:val="0"/>
            <w:sz w:val="32"/>
            <w:szCs w:val="32"/>
          </w:rPr>
          <w:t>設計</w:t>
        </w:r>
      </w:ins>
      <w:ins w:id="1264" w:author="franklyzzm" w:date="2020-08-30T17:57:33Z">
        <w:r>
          <w:rPr>
            <w:rFonts w:eastAsia="仿宋_GB2312"/>
            <w:color w:val="000000"/>
            <w:spacing w:val="2"/>
            <w:kern w:val="0"/>
            <w:sz w:val="32"/>
            <w:szCs w:val="32"/>
          </w:rPr>
          <w:t>技术</w:t>
        </w:r>
      </w:ins>
    </w:p>
    <w:p>
      <w:pPr>
        <w:ind w:left="1470" w:leftChars="700"/>
        <w:rPr>
          <w:del w:id="1265" w:author="franklyzzm" w:date="2020-08-30T15:53:19Z"/>
          <w:rFonts w:eastAsia="仿宋_GB2312"/>
          <w:sz w:val="32"/>
          <w:szCs w:val="32"/>
        </w:rPr>
      </w:pPr>
      <w:del w:id="1266" w:author="franklyzzm" w:date="2020-08-30T15:53:19Z">
        <w:r>
          <w:rPr>
            <w:rFonts w:eastAsia="仿宋_GB2312"/>
            <w:sz w:val="32"/>
            <w:szCs w:val="32"/>
          </w:rPr>
          <w:delText>01X. 超临界发电技术</w:delText>
        </w:r>
      </w:del>
    </w:p>
    <w:p>
      <w:pPr>
        <w:ind w:left="1470" w:leftChars="700"/>
        <w:rPr>
          <w:del w:id="1267" w:author="franklyzzm" w:date="2020-08-30T15:53:19Z"/>
          <w:rFonts w:eastAsia="仿宋_GB2312"/>
          <w:sz w:val="32"/>
          <w:szCs w:val="32"/>
        </w:rPr>
      </w:pPr>
      <w:del w:id="1268" w:author="franklyzzm" w:date="2020-08-30T15:53:19Z">
        <w:r>
          <w:rPr>
            <w:rFonts w:eastAsia="仿宋_GB2312"/>
            <w:sz w:val="32"/>
            <w:szCs w:val="32"/>
          </w:rPr>
          <w:delText>02X. 亚临界发电机组设计、制造技术</w:delText>
        </w:r>
      </w:del>
    </w:p>
    <w:p>
      <w:pPr>
        <w:ind w:left="1470" w:leftChars="700"/>
        <w:rPr>
          <w:del w:id="1269" w:author="franklyzzm" w:date="2020-08-30T15:53:19Z"/>
          <w:rFonts w:eastAsia="仿宋_GB2312"/>
          <w:sz w:val="32"/>
          <w:szCs w:val="32"/>
        </w:rPr>
      </w:pPr>
      <w:del w:id="1270" w:author="franklyzzm" w:date="2020-08-30T15:53:19Z">
        <w:r>
          <w:rPr>
            <w:rFonts w:eastAsia="仿宋_GB2312"/>
            <w:sz w:val="32"/>
            <w:szCs w:val="32"/>
          </w:rPr>
          <w:delText>03X. 典型湿式石灰石石膏法烟气脱硫技术</w:delText>
        </w:r>
      </w:del>
    </w:p>
    <w:p>
      <w:pPr>
        <w:ind w:left="1050" w:leftChars="500"/>
        <w:rPr>
          <w:rFonts w:eastAsia="黑体"/>
          <w:sz w:val="32"/>
          <w:szCs w:val="32"/>
        </w:rPr>
      </w:pPr>
      <w:r>
        <w:rPr>
          <w:rFonts w:eastAsia="黑体"/>
          <w:sz w:val="32"/>
          <w:szCs w:val="32"/>
        </w:rPr>
        <w:t>45 燃气生产和供应业</w:t>
      </w:r>
    </w:p>
    <w:p>
      <w:pPr>
        <w:ind w:left="1050" w:leftChars="500"/>
        <w:rPr>
          <w:rFonts w:eastAsia="黑体"/>
          <w:sz w:val="32"/>
          <w:szCs w:val="32"/>
        </w:rPr>
      </w:pPr>
      <w:r>
        <w:rPr>
          <w:rFonts w:eastAsia="黑体"/>
          <w:sz w:val="32"/>
          <w:szCs w:val="32"/>
        </w:rPr>
        <w:t>46 水的生产和供应业</w:t>
      </w:r>
    </w:p>
    <w:p>
      <w:pPr>
        <w:ind w:left="1050" w:leftChars="500"/>
        <w:rPr>
          <w:rFonts w:eastAsia="黑体"/>
          <w:sz w:val="32"/>
          <w:szCs w:val="32"/>
        </w:rPr>
      </w:pPr>
      <w:r>
        <w:rPr>
          <w:rFonts w:eastAsia="黑体"/>
          <w:sz w:val="32"/>
          <w:szCs w:val="32"/>
        </w:rPr>
        <w:t>47 房屋及土木工程建筑业</w:t>
      </w:r>
    </w:p>
    <w:p>
      <w:pPr>
        <w:ind w:left="1050" w:leftChars="500"/>
        <w:rPr>
          <w:rFonts w:eastAsia="黑体"/>
          <w:sz w:val="32"/>
          <w:szCs w:val="32"/>
        </w:rPr>
      </w:pPr>
      <w:r>
        <w:rPr>
          <w:rFonts w:eastAsia="黑体"/>
          <w:sz w:val="32"/>
          <w:szCs w:val="32"/>
        </w:rPr>
        <w:t>48 建筑安装业</w:t>
      </w:r>
    </w:p>
    <w:p>
      <w:pPr>
        <w:ind w:left="1050" w:leftChars="500"/>
        <w:rPr>
          <w:ins w:id="1271" w:author="franklyzzm" w:date="2020-08-30T15:38:44Z"/>
          <w:rFonts w:eastAsia="黑体"/>
          <w:sz w:val="32"/>
          <w:szCs w:val="32"/>
        </w:rPr>
      </w:pPr>
      <w:r>
        <w:rPr>
          <w:rFonts w:eastAsia="黑体"/>
          <w:sz w:val="32"/>
          <w:szCs w:val="32"/>
        </w:rPr>
        <w:t>49 建筑装饰业</w:t>
      </w:r>
    </w:p>
    <w:p>
      <w:pPr>
        <w:ind w:left="1470" w:leftChars="700"/>
        <w:jc w:val="left"/>
        <w:rPr>
          <w:ins w:id="1272" w:author="franklyzzm" w:date="2020-08-30T15:38:45Z"/>
          <w:rFonts w:eastAsia="仿宋_GB2312"/>
          <w:spacing w:val="2"/>
          <w:kern w:val="0"/>
          <w:sz w:val="32"/>
          <w:szCs w:val="32"/>
        </w:rPr>
      </w:pPr>
      <w:ins w:id="1273" w:author="franklyzzm" w:date="2020-08-30T15:38:45Z">
        <w:r>
          <w:rPr>
            <w:rFonts w:eastAsia="仿宋_GB2312"/>
            <w:color w:val="000000"/>
            <w:spacing w:val="2"/>
            <w:kern w:val="0"/>
            <w:sz w:val="32"/>
            <w:szCs w:val="32"/>
          </w:rPr>
          <w:t>01</w:t>
        </w:r>
      </w:ins>
      <w:ins w:id="1274" w:author="franklyzzm" w:date="2020-08-30T15:51:24Z">
        <w:r>
          <w:rPr>
            <w:rFonts w:eastAsia="仿宋_GB2312"/>
            <w:color w:val="000000"/>
            <w:spacing w:val="2"/>
            <w:kern w:val="0"/>
            <w:sz w:val="32"/>
            <w:szCs w:val="32"/>
          </w:rPr>
          <w:t>J</w:t>
        </w:r>
      </w:ins>
      <w:ins w:id="1275" w:author="franklyzzm" w:date="2020-08-30T15:38:45Z">
        <w:r>
          <w:rPr>
            <w:rFonts w:eastAsia="仿宋_GB2312"/>
            <w:color w:val="000000"/>
            <w:spacing w:val="2"/>
            <w:kern w:val="0"/>
            <w:sz w:val="32"/>
            <w:szCs w:val="32"/>
          </w:rPr>
          <w:t xml:space="preserve">. </w:t>
        </w:r>
      </w:ins>
      <w:ins w:id="1276" w:author="franklyzzm" w:date="2020-08-30T15:51:32Z">
        <w:r>
          <w:rPr>
            <w:rFonts w:eastAsia="仿宋_GB2312"/>
            <w:color w:val="000000"/>
            <w:spacing w:val="2"/>
            <w:kern w:val="0"/>
            <w:sz w:val="32"/>
            <w:szCs w:val="32"/>
          </w:rPr>
          <w:t>中國</w:t>
        </w:r>
      </w:ins>
      <w:ins w:id="1277" w:author="franklyzzm" w:date="2020-08-30T15:51:34Z">
        <w:r>
          <w:rPr>
            <w:rFonts w:eastAsia="仿宋_GB2312"/>
            <w:color w:val="000000"/>
            <w:spacing w:val="2"/>
            <w:kern w:val="0"/>
            <w:sz w:val="32"/>
            <w:szCs w:val="32"/>
          </w:rPr>
          <w:t>傳統</w:t>
        </w:r>
      </w:ins>
      <w:ins w:id="1278" w:author="franklyzzm" w:date="2020-08-30T15:51:36Z">
        <w:r>
          <w:rPr>
            <w:rFonts w:eastAsia="仿宋_GB2312"/>
            <w:color w:val="000000"/>
            <w:spacing w:val="2"/>
            <w:kern w:val="0"/>
            <w:sz w:val="32"/>
            <w:szCs w:val="32"/>
          </w:rPr>
          <w:t>建築</w:t>
        </w:r>
      </w:ins>
      <w:ins w:id="1279" w:author="franklyzzm" w:date="2020-08-30T15:38:45Z">
        <w:r>
          <w:rPr>
            <w:rFonts w:eastAsia="仿宋_GB2312"/>
            <w:color w:val="000000"/>
            <w:spacing w:val="2"/>
            <w:kern w:val="0"/>
            <w:sz w:val="32"/>
            <w:szCs w:val="32"/>
          </w:rPr>
          <w:t>技术</w:t>
        </w:r>
      </w:ins>
    </w:p>
    <w:p>
      <w:pPr>
        <w:ind w:left="1470" w:leftChars="700"/>
        <w:rPr>
          <w:ins w:id="1280" w:author="franklyzzm" w:date="2020-08-30T15:38:45Z"/>
          <w:rFonts w:eastAsia="仿宋_GB2312"/>
          <w:spacing w:val="2"/>
          <w:kern w:val="0"/>
          <w:sz w:val="32"/>
          <w:szCs w:val="32"/>
        </w:rPr>
      </w:pPr>
      <w:ins w:id="1281" w:author="franklyzzm" w:date="2020-08-30T15:38:45Z">
        <w:r>
          <w:rPr>
            <w:rFonts w:eastAsia="仿宋_GB2312"/>
            <w:spacing w:val="2"/>
            <w:kern w:val="0"/>
            <w:sz w:val="32"/>
            <w:szCs w:val="32"/>
          </w:rPr>
          <w:t>0</w:t>
        </w:r>
      </w:ins>
      <w:ins w:id="1282" w:author="franklyzzm" w:date="2020-08-30T15:51:22Z">
        <w:r>
          <w:rPr>
            <w:rFonts w:eastAsia="仿宋_GB2312"/>
            <w:spacing w:val="2"/>
            <w:kern w:val="0"/>
            <w:sz w:val="32"/>
            <w:szCs w:val="32"/>
          </w:rPr>
          <w:t>1</w:t>
        </w:r>
      </w:ins>
      <w:ins w:id="1283" w:author="franklyzzm" w:date="2020-08-30T15:38:45Z">
        <w:r>
          <w:rPr>
            <w:rFonts w:eastAsia="仿宋_GB2312"/>
            <w:spacing w:val="2"/>
            <w:kern w:val="0"/>
            <w:sz w:val="32"/>
            <w:szCs w:val="32"/>
          </w:rPr>
          <w:t xml:space="preserve">X. </w:t>
        </w:r>
      </w:ins>
      <w:ins w:id="1284" w:author="franklyzzm" w:date="2020-08-30T15:51:45Z">
        <w:r>
          <w:rPr>
            <w:rFonts w:eastAsia="仿宋_GB2312"/>
            <w:color w:val="000000"/>
            <w:spacing w:val="2"/>
            <w:kern w:val="0"/>
            <w:sz w:val="32"/>
            <w:szCs w:val="32"/>
          </w:rPr>
          <w:t>中國傳統建築</w:t>
        </w:r>
      </w:ins>
      <w:ins w:id="1285" w:author="franklyzzm" w:date="2020-08-30T15:38:45Z">
        <w:r>
          <w:rPr>
            <w:rFonts w:eastAsia="仿宋_GB2312"/>
            <w:spacing w:val="2"/>
            <w:kern w:val="0"/>
            <w:sz w:val="32"/>
            <w:szCs w:val="32"/>
          </w:rPr>
          <w:t>技术</w:t>
        </w:r>
      </w:ins>
    </w:p>
    <w:p>
      <w:pPr>
        <w:ind w:left="1470" w:leftChars="700"/>
        <w:rPr>
          <w:del w:id="1287" w:author="franklyzzm" w:date="2020-08-30T15:51:19Z"/>
          <w:rFonts w:eastAsia="黑体"/>
          <w:sz w:val="32"/>
          <w:szCs w:val="32"/>
        </w:rPr>
        <w:pPrChange w:id="1286" w:author="franklyzzm" w:date="2020-08-30T15:38:46Z">
          <w:pPr>
            <w:ind w:left="1050" w:leftChars="500"/>
          </w:pPr>
        </w:pPrChange>
      </w:pPr>
    </w:p>
    <w:p>
      <w:pPr>
        <w:ind w:left="1050" w:leftChars="500"/>
        <w:rPr>
          <w:ins w:id="1288" w:author="franklyzzm" w:date="2020-08-30T15:38:54Z"/>
          <w:rFonts w:eastAsia="黑体"/>
          <w:sz w:val="32"/>
          <w:szCs w:val="32"/>
        </w:rPr>
      </w:pPr>
      <w:r>
        <w:rPr>
          <w:rFonts w:eastAsia="黑体"/>
          <w:sz w:val="32"/>
          <w:szCs w:val="32"/>
        </w:rPr>
        <w:t>50 其他建筑业</w:t>
      </w:r>
    </w:p>
    <w:p>
      <w:pPr>
        <w:ind w:left="1470" w:leftChars="700"/>
        <w:jc w:val="left"/>
        <w:rPr>
          <w:ins w:id="1289" w:author="franklyzzm" w:date="2020-08-30T15:38:54Z"/>
          <w:rFonts w:eastAsia="仿宋_GB2312"/>
          <w:spacing w:val="2"/>
          <w:kern w:val="0"/>
          <w:sz w:val="32"/>
          <w:szCs w:val="32"/>
        </w:rPr>
      </w:pPr>
      <w:ins w:id="1290" w:author="franklyzzm" w:date="2020-08-30T15:38:54Z">
        <w:r>
          <w:rPr>
            <w:rFonts w:eastAsia="仿宋_GB2312"/>
            <w:color w:val="000000"/>
            <w:spacing w:val="2"/>
            <w:kern w:val="0"/>
            <w:sz w:val="32"/>
            <w:szCs w:val="32"/>
          </w:rPr>
          <w:t xml:space="preserve">01X. </w:t>
        </w:r>
      </w:ins>
      <w:ins w:id="1291" w:author="franklyzzm" w:date="2020-08-30T15:51:04Z">
        <w:r>
          <w:rPr>
            <w:rFonts w:eastAsia="仿宋_GB2312"/>
            <w:color w:val="000000"/>
            <w:spacing w:val="2"/>
            <w:kern w:val="0"/>
            <w:sz w:val="32"/>
            <w:szCs w:val="32"/>
          </w:rPr>
          <w:t>建築環境</w:t>
        </w:r>
      </w:ins>
      <w:ins w:id="1292" w:author="franklyzzm" w:date="2020-08-30T15:51:06Z">
        <w:r>
          <w:rPr>
            <w:rFonts w:eastAsia="仿宋_GB2312"/>
            <w:color w:val="000000"/>
            <w:spacing w:val="2"/>
            <w:kern w:val="0"/>
            <w:sz w:val="32"/>
            <w:szCs w:val="32"/>
          </w:rPr>
          <w:t>控制</w:t>
        </w:r>
      </w:ins>
      <w:ins w:id="1293" w:author="franklyzzm" w:date="2020-08-30T15:38:54Z">
        <w:r>
          <w:rPr>
            <w:rFonts w:eastAsia="仿宋_GB2312"/>
            <w:color w:val="000000"/>
            <w:spacing w:val="2"/>
            <w:kern w:val="0"/>
            <w:sz w:val="32"/>
            <w:szCs w:val="32"/>
          </w:rPr>
          <w:t>技术</w:t>
        </w:r>
      </w:ins>
    </w:p>
    <w:p>
      <w:pPr>
        <w:ind w:left="1470" w:leftChars="700"/>
        <w:rPr>
          <w:del w:id="1295" w:author="franklyzzm" w:date="2020-08-30T15:50:52Z"/>
          <w:rFonts w:eastAsia="黑体"/>
          <w:sz w:val="32"/>
          <w:szCs w:val="32"/>
        </w:rPr>
        <w:pPrChange w:id="1294" w:author="franklyzzm" w:date="2020-08-30T15:38:56Z">
          <w:pPr>
            <w:ind w:left="1050" w:leftChars="500"/>
          </w:pPr>
        </w:pPrChange>
      </w:pPr>
    </w:p>
    <w:p>
      <w:pPr>
        <w:ind w:left="1050" w:leftChars="500"/>
        <w:rPr>
          <w:rFonts w:eastAsia="黑体"/>
          <w:sz w:val="32"/>
          <w:szCs w:val="32"/>
        </w:rPr>
      </w:pPr>
      <w:r>
        <w:rPr>
          <w:rFonts w:eastAsia="黑体"/>
          <w:sz w:val="32"/>
          <w:szCs w:val="32"/>
        </w:rPr>
        <w:t>51 铁路运输业</w:t>
      </w:r>
    </w:p>
    <w:p>
      <w:pPr>
        <w:ind w:left="1050" w:leftChars="500"/>
        <w:rPr>
          <w:rFonts w:eastAsia="黑体"/>
          <w:sz w:val="32"/>
          <w:szCs w:val="32"/>
        </w:rPr>
      </w:pPr>
      <w:r>
        <w:rPr>
          <w:rFonts w:eastAsia="黑体"/>
          <w:sz w:val="32"/>
          <w:szCs w:val="32"/>
        </w:rPr>
        <w:t>52 道路运输业</w:t>
      </w:r>
    </w:p>
    <w:p>
      <w:pPr>
        <w:ind w:left="1050" w:leftChars="500"/>
        <w:rPr>
          <w:rFonts w:eastAsia="黑体"/>
          <w:sz w:val="32"/>
          <w:szCs w:val="32"/>
        </w:rPr>
      </w:pPr>
      <w:r>
        <w:rPr>
          <w:rFonts w:eastAsia="黑体"/>
          <w:sz w:val="32"/>
          <w:szCs w:val="32"/>
        </w:rPr>
        <w:t>53 城市公共交通业</w:t>
      </w:r>
    </w:p>
    <w:p>
      <w:pPr>
        <w:ind w:left="1050" w:leftChars="500"/>
        <w:rPr>
          <w:ins w:id="1296" w:author="franklyzzm" w:date="2020-08-30T15:39:05Z"/>
          <w:rFonts w:eastAsia="黑体"/>
          <w:sz w:val="32"/>
          <w:szCs w:val="32"/>
        </w:rPr>
      </w:pPr>
      <w:r>
        <w:rPr>
          <w:rFonts w:eastAsia="黑体"/>
          <w:sz w:val="32"/>
          <w:szCs w:val="32"/>
        </w:rPr>
        <w:t>54 水上运输业</w:t>
      </w:r>
    </w:p>
    <w:p>
      <w:pPr>
        <w:ind w:left="1470" w:leftChars="700"/>
        <w:jc w:val="left"/>
        <w:rPr>
          <w:ins w:id="1297" w:author="franklyzzm" w:date="2020-08-30T15:39:06Z"/>
          <w:rFonts w:eastAsia="仿宋_GB2312"/>
          <w:spacing w:val="2"/>
          <w:kern w:val="0"/>
          <w:sz w:val="32"/>
          <w:szCs w:val="32"/>
        </w:rPr>
      </w:pPr>
      <w:ins w:id="1298" w:author="franklyzzm" w:date="2020-08-30T15:39:06Z">
        <w:r>
          <w:rPr>
            <w:rFonts w:eastAsia="仿宋_GB2312"/>
            <w:color w:val="000000"/>
            <w:spacing w:val="2"/>
            <w:kern w:val="0"/>
            <w:sz w:val="32"/>
            <w:szCs w:val="32"/>
          </w:rPr>
          <w:t xml:space="preserve">01X. </w:t>
        </w:r>
      </w:ins>
      <w:ins w:id="1299" w:author="franklyzzm" w:date="2020-08-30T15:50:23Z">
        <w:r>
          <w:rPr>
            <w:rFonts w:eastAsia="仿宋_GB2312"/>
            <w:color w:val="000000"/>
            <w:spacing w:val="2"/>
            <w:kern w:val="0"/>
            <w:sz w:val="32"/>
            <w:szCs w:val="32"/>
          </w:rPr>
          <w:t>港口</w:t>
        </w:r>
      </w:ins>
      <w:ins w:id="1300" w:author="franklyzzm" w:date="2020-08-30T15:50:24Z">
        <w:r>
          <w:rPr>
            <w:rFonts w:eastAsia="仿宋_GB2312"/>
            <w:color w:val="000000"/>
            <w:spacing w:val="2"/>
            <w:kern w:val="0"/>
            <w:sz w:val="32"/>
            <w:szCs w:val="32"/>
          </w:rPr>
          <w:t>設備</w:t>
        </w:r>
      </w:ins>
      <w:ins w:id="1301" w:author="franklyzzm" w:date="2020-08-30T15:50:26Z">
        <w:r>
          <w:rPr>
            <w:rFonts w:eastAsia="仿宋_GB2312"/>
            <w:color w:val="000000"/>
            <w:spacing w:val="2"/>
            <w:kern w:val="0"/>
            <w:sz w:val="32"/>
            <w:szCs w:val="32"/>
          </w:rPr>
          <w:t>製造</w:t>
        </w:r>
      </w:ins>
      <w:ins w:id="1302" w:author="franklyzzm" w:date="2020-08-30T15:39:06Z">
        <w:r>
          <w:rPr>
            <w:rFonts w:eastAsia="仿宋_GB2312"/>
            <w:color w:val="000000"/>
            <w:spacing w:val="2"/>
            <w:kern w:val="0"/>
            <w:sz w:val="32"/>
            <w:szCs w:val="32"/>
          </w:rPr>
          <w:t>技术</w:t>
        </w:r>
      </w:ins>
    </w:p>
    <w:p>
      <w:pPr>
        <w:ind w:left="1470" w:leftChars="700"/>
        <w:rPr>
          <w:ins w:id="1303" w:author="franklyzzm" w:date="2020-08-30T15:39:06Z"/>
          <w:rFonts w:eastAsia="仿宋_GB2312"/>
          <w:spacing w:val="2"/>
          <w:kern w:val="0"/>
          <w:sz w:val="32"/>
          <w:szCs w:val="32"/>
        </w:rPr>
      </w:pPr>
      <w:ins w:id="1304" w:author="franklyzzm" w:date="2020-08-30T15:39:06Z">
        <w:r>
          <w:rPr>
            <w:rFonts w:eastAsia="仿宋_GB2312"/>
            <w:spacing w:val="2"/>
            <w:kern w:val="0"/>
            <w:sz w:val="32"/>
            <w:szCs w:val="32"/>
          </w:rPr>
          <w:t xml:space="preserve">02X. </w:t>
        </w:r>
      </w:ins>
      <w:ins w:id="1305" w:author="franklyzzm" w:date="2020-08-30T15:50:35Z">
        <w:r>
          <w:rPr>
            <w:rFonts w:eastAsia="仿宋_GB2312"/>
            <w:spacing w:val="2"/>
            <w:kern w:val="0"/>
            <w:sz w:val="32"/>
            <w:szCs w:val="32"/>
          </w:rPr>
          <w:t>液體貨物</w:t>
        </w:r>
      </w:ins>
      <w:ins w:id="1306" w:author="franklyzzm" w:date="2020-08-30T15:50:39Z">
        <w:r>
          <w:rPr>
            <w:rFonts w:eastAsia="仿宋_GB2312"/>
            <w:spacing w:val="2"/>
            <w:kern w:val="0"/>
            <w:sz w:val="32"/>
            <w:szCs w:val="32"/>
          </w:rPr>
          <w:t>運輸</w:t>
        </w:r>
      </w:ins>
      <w:ins w:id="1307" w:author="franklyzzm" w:date="2020-08-30T15:39:06Z">
        <w:r>
          <w:rPr>
            <w:rFonts w:eastAsia="仿宋_GB2312"/>
            <w:spacing w:val="2"/>
            <w:kern w:val="0"/>
            <w:sz w:val="32"/>
            <w:szCs w:val="32"/>
          </w:rPr>
          <w:t>技术</w:t>
        </w:r>
      </w:ins>
    </w:p>
    <w:p>
      <w:pPr>
        <w:ind w:left="1470" w:leftChars="700"/>
        <w:rPr>
          <w:del w:id="1309" w:author="franklyzzm" w:date="2020-08-30T15:50:42Z"/>
          <w:rFonts w:eastAsia="黑体"/>
          <w:sz w:val="32"/>
          <w:szCs w:val="32"/>
        </w:rPr>
        <w:pPrChange w:id="1308" w:author="franklyzzm" w:date="2020-08-30T15:39:08Z">
          <w:pPr>
            <w:ind w:left="1050" w:leftChars="500"/>
          </w:pPr>
        </w:pPrChange>
      </w:pPr>
    </w:p>
    <w:p>
      <w:pPr>
        <w:ind w:left="1050" w:leftChars="500"/>
        <w:rPr>
          <w:rFonts w:eastAsia="黑体"/>
          <w:sz w:val="32"/>
          <w:szCs w:val="32"/>
        </w:rPr>
      </w:pPr>
      <w:r>
        <w:rPr>
          <w:rFonts w:eastAsia="黑体"/>
          <w:sz w:val="32"/>
          <w:szCs w:val="32"/>
        </w:rPr>
        <w:t>55 航空运输业</w:t>
      </w:r>
    </w:p>
    <w:p>
      <w:pPr>
        <w:ind w:left="1050" w:leftChars="500"/>
        <w:rPr>
          <w:rFonts w:eastAsia="黑体"/>
          <w:sz w:val="32"/>
          <w:szCs w:val="32"/>
        </w:rPr>
      </w:pPr>
      <w:r>
        <w:rPr>
          <w:rFonts w:eastAsia="黑体"/>
          <w:sz w:val="32"/>
          <w:szCs w:val="32"/>
        </w:rPr>
        <w:t>56 管道运输业</w:t>
      </w:r>
    </w:p>
    <w:p>
      <w:pPr>
        <w:ind w:left="1050" w:leftChars="500"/>
        <w:rPr>
          <w:rFonts w:eastAsia="黑体"/>
          <w:sz w:val="32"/>
          <w:szCs w:val="32"/>
        </w:rPr>
      </w:pPr>
      <w:r>
        <w:rPr>
          <w:rFonts w:eastAsia="黑体"/>
          <w:sz w:val="32"/>
          <w:szCs w:val="32"/>
        </w:rPr>
        <w:t>57 装卸搬运和其他运输服务业</w:t>
      </w:r>
    </w:p>
    <w:p>
      <w:pPr>
        <w:ind w:left="1050" w:leftChars="500"/>
        <w:rPr>
          <w:rFonts w:eastAsia="黑体"/>
          <w:sz w:val="32"/>
          <w:szCs w:val="32"/>
        </w:rPr>
      </w:pPr>
      <w:r>
        <w:rPr>
          <w:rFonts w:eastAsia="黑体"/>
          <w:sz w:val="32"/>
          <w:szCs w:val="32"/>
        </w:rPr>
        <w:t>58 仓储业</w:t>
      </w:r>
    </w:p>
    <w:p>
      <w:pPr>
        <w:ind w:left="1050" w:leftChars="500"/>
        <w:rPr>
          <w:rFonts w:eastAsia="黑体"/>
          <w:sz w:val="32"/>
          <w:szCs w:val="32"/>
        </w:rPr>
      </w:pPr>
      <w:r>
        <w:rPr>
          <w:rFonts w:eastAsia="黑体"/>
          <w:sz w:val="32"/>
          <w:szCs w:val="32"/>
        </w:rPr>
        <w:t>59 邮政业</w:t>
      </w:r>
    </w:p>
    <w:p>
      <w:pPr>
        <w:ind w:left="1050" w:leftChars="500"/>
        <w:rPr>
          <w:ins w:id="1310" w:author="franklyzzm" w:date="2020-08-30T15:39:14Z"/>
          <w:rFonts w:eastAsia="黑体"/>
          <w:sz w:val="32"/>
          <w:szCs w:val="32"/>
        </w:rPr>
      </w:pPr>
      <w:r>
        <w:rPr>
          <w:rFonts w:eastAsia="黑体"/>
          <w:sz w:val="32"/>
          <w:szCs w:val="32"/>
        </w:rPr>
        <w:t>60 电信和其他信息传输服务业</w:t>
      </w:r>
    </w:p>
    <w:p>
      <w:pPr>
        <w:ind w:left="1470" w:leftChars="700"/>
        <w:jc w:val="left"/>
        <w:rPr>
          <w:ins w:id="1311" w:author="franklyzzm" w:date="2020-08-30T15:39:15Z"/>
          <w:rFonts w:eastAsia="仿宋_GB2312"/>
          <w:spacing w:val="2"/>
          <w:kern w:val="0"/>
          <w:sz w:val="32"/>
          <w:szCs w:val="32"/>
        </w:rPr>
      </w:pPr>
      <w:ins w:id="1312" w:author="franklyzzm" w:date="2020-08-30T15:39:15Z">
        <w:r>
          <w:rPr>
            <w:rFonts w:eastAsia="仿宋_GB2312"/>
            <w:color w:val="000000"/>
            <w:spacing w:val="2"/>
            <w:kern w:val="0"/>
            <w:sz w:val="32"/>
            <w:szCs w:val="32"/>
          </w:rPr>
          <w:t>01</w:t>
        </w:r>
      </w:ins>
      <w:ins w:id="1313" w:author="franklyzzm" w:date="2020-08-30T15:48:20Z">
        <w:r>
          <w:rPr>
            <w:rFonts w:eastAsia="仿宋_GB2312"/>
            <w:color w:val="000000"/>
            <w:spacing w:val="2"/>
            <w:kern w:val="0"/>
            <w:sz w:val="32"/>
            <w:szCs w:val="32"/>
          </w:rPr>
          <w:t>J</w:t>
        </w:r>
      </w:ins>
      <w:ins w:id="1314" w:author="franklyzzm" w:date="2020-08-30T15:39:15Z">
        <w:r>
          <w:rPr>
            <w:rFonts w:eastAsia="仿宋_GB2312"/>
            <w:color w:val="000000"/>
            <w:spacing w:val="2"/>
            <w:kern w:val="0"/>
            <w:sz w:val="32"/>
            <w:szCs w:val="32"/>
          </w:rPr>
          <w:t xml:space="preserve">. </w:t>
        </w:r>
      </w:ins>
      <w:ins w:id="1315" w:author="franklyzzm" w:date="2020-08-30T15:48:55Z">
        <w:r>
          <w:rPr>
            <w:rFonts w:eastAsia="仿宋_GB2312"/>
            <w:color w:val="000000"/>
            <w:spacing w:val="2"/>
            <w:kern w:val="0"/>
            <w:sz w:val="32"/>
            <w:szCs w:val="32"/>
          </w:rPr>
          <w:t>計算機</w:t>
        </w:r>
      </w:ins>
      <w:ins w:id="1316" w:author="franklyzzm" w:date="2020-08-30T15:48:56Z">
        <w:r>
          <w:rPr>
            <w:rFonts w:eastAsia="仿宋_GB2312"/>
            <w:color w:val="000000"/>
            <w:spacing w:val="2"/>
            <w:kern w:val="0"/>
            <w:sz w:val="32"/>
            <w:szCs w:val="32"/>
          </w:rPr>
          <w:t>網絡</w:t>
        </w:r>
      </w:ins>
      <w:ins w:id="1317" w:author="franklyzzm" w:date="2020-08-30T15:39:15Z">
        <w:r>
          <w:rPr>
            <w:rFonts w:eastAsia="仿宋_GB2312"/>
            <w:color w:val="000000"/>
            <w:spacing w:val="2"/>
            <w:kern w:val="0"/>
            <w:sz w:val="32"/>
            <w:szCs w:val="32"/>
          </w:rPr>
          <w:t>技术</w:t>
        </w:r>
      </w:ins>
    </w:p>
    <w:p>
      <w:pPr>
        <w:ind w:left="1470" w:leftChars="700"/>
        <w:rPr>
          <w:ins w:id="1318" w:author="franklyzzm" w:date="2020-08-30T15:39:15Z"/>
          <w:rFonts w:eastAsia="仿宋_GB2312"/>
          <w:spacing w:val="2"/>
          <w:kern w:val="0"/>
          <w:sz w:val="32"/>
          <w:szCs w:val="32"/>
        </w:rPr>
      </w:pPr>
      <w:ins w:id="1319" w:author="franklyzzm" w:date="2020-08-30T15:39:15Z">
        <w:r>
          <w:rPr>
            <w:rFonts w:eastAsia="仿宋_GB2312"/>
            <w:spacing w:val="2"/>
            <w:kern w:val="0"/>
            <w:sz w:val="32"/>
            <w:szCs w:val="32"/>
          </w:rPr>
          <w:t>02</w:t>
        </w:r>
      </w:ins>
      <w:ins w:id="1320" w:author="franklyzzm" w:date="2020-08-30T15:48:22Z">
        <w:r>
          <w:rPr>
            <w:rFonts w:eastAsia="仿宋_GB2312"/>
            <w:spacing w:val="2"/>
            <w:kern w:val="0"/>
            <w:sz w:val="32"/>
            <w:szCs w:val="32"/>
          </w:rPr>
          <w:t>J</w:t>
        </w:r>
      </w:ins>
      <w:ins w:id="1321" w:author="franklyzzm" w:date="2020-08-30T15:39:15Z">
        <w:r>
          <w:rPr>
            <w:rFonts w:eastAsia="仿宋_GB2312"/>
            <w:spacing w:val="2"/>
            <w:kern w:val="0"/>
            <w:sz w:val="32"/>
            <w:szCs w:val="32"/>
          </w:rPr>
          <w:t xml:space="preserve">. </w:t>
        </w:r>
      </w:ins>
      <w:ins w:id="1322" w:author="franklyzzm" w:date="2020-08-30T15:49:03Z">
        <w:r>
          <w:rPr>
            <w:rFonts w:eastAsia="仿宋_GB2312"/>
            <w:spacing w:val="2"/>
            <w:kern w:val="0"/>
            <w:sz w:val="32"/>
            <w:szCs w:val="32"/>
          </w:rPr>
          <w:t>空間</w:t>
        </w:r>
      </w:ins>
      <w:ins w:id="1323" w:author="franklyzzm" w:date="2020-08-30T15:49:04Z">
        <w:r>
          <w:rPr>
            <w:rFonts w:eastAsia="仿宋_GB2312"/>
            <w:spacing w:val="2"/>
            <w:kern w:val="0"/>
            <w:sz w:val="32"/>
            <w:szCs w:val="32"/>
          </w:rPr>
          <w:t>數據</w:t>
        </w:r>
      </w:ins>
      <w:ins w:id="1324" w:author="franklyzzm" w:date="2020-08-30T15:49:07Z">
        <w:r>
          <w:rPr>
            <w:rFonts w:eastAsia="仿宋_GB2312"/>
            <w:spacing w:val="2"/>
            <w:kern w:val="0"/>
            <w:sz w:val="32"/>
            <w:szCs w:val="32"/>
          </w:rPr>
          <w:t>傳輸</w:t>
        </w:r>
      </w:ins>
      <w:ins w:id="1325" w:author="franklyzzm" w:date="2020-08-30T15:39:15Z">
        <w:r>
          <w:rPr>
            <w:rFonts w:eastAsia="仿宋_GB2312"/>
            <w:spacing w:val="2"/>
            <w:kern w:val="0"/>
            <w:sz w:val="32"/>
            <w:szCs w:val="32"/>
          </w:rPr>
          <w:t>技术</w:t>
        </w:r>
      </w:ins>
    </w:p>
    <w:p>
      <w:pPr>
        <w:ind w:left="1470" w:leftChars="700"/>
        <w:rPr>
          <w:ins w:id="1326" w:author="franklyzzm" w:date="2020-08-30T15:39:15Z"/>
          <w:rFonts w:eastAsia="仿宋_GB2312"/>
          <w:sz w:val="32"/>
          <w:szCs w:val="32"/>
        </w:rPr>
      </w:pPr>
      <w:ins w:id="1327" w:author="franklyzzm" w:date="2020-08-30T15:39:15Z">
        <w:r>
          <w:rPr>
            <w:rFonts w:eastAsia="仿宋_GB2312"/>
            <w:sz w:val="32"/>
            <w:szCs w:val="32"/>
          </w:rPr>
          <w:t>03</w:t>
        </w:r>
      </w:ins>
      <w:ins w:id="1328" w:author="franklyzzm" w:date="2020-08-30T15:48:24Z">
        <w:r>
          <w:rPr>
            <w:rFonts w:eastAsia="仿宋_GB2312"/>
            <w:sz w:val="32"/>
            <w:szCs w:val="32"/>
          </w:rPr>
          <w:t>J</w:t>
        </w:r>
      </w:ins>
      <w:ins w:id="1329" w:author="franklyzzm" w:date="2020-08-30T15:39:15Z">
        <w:r>
          <w:rPr>
            <w:rFonts w:eastAsia="仿宋_GB2312"/>
            <w:sz w:val="32"/>
            <w:szCs w:val="32"/>
          </w:rPr>
          <w:t xml:space="preserve">. </w:t>
        </w:r>
      </w:ins>
      <w:ins w:id="1330" w:author="franklyzzm" w:date="2020-08-30T15:49:18Z">
        <w:r>
          <w:rPr>
            <w:rFonts w:eastAsia="仿宋_GB2312"/>
            <w:sz w:val="32"/>
            <w:szCs w:val="32"/>
          </w:rPr>
          <w:t>衛星應用技術</w:t>
        </w:r>
      </w:ins>
    </w:p>
    <w:p>
      <w:pPr>
        <w:ind w:left="1470" w:leftChars="700"/>
        <w:jc w:val="left"/>
        <w:rPr>
          <w:ins w:id="1331" w:author="franklyzzm" w:date="2020-08-30T15:48:06Z"/>
          <w:rFonts w:eastAsia="仿宋_GB2312"/>
          <w:spacing w:val="2"/>
          <w:kern w:val="0"/>
          <w:sz w:val="32"/>
          <w:szCs w:val="32"/>
        </w:rPr>
      </w:pPr>
      <w:ins w:id="1332" w:author="franklyzzm" w:date="2020-08-30T15:48:06Z">
        <w:r>
          <w:rPr>
            <w:rFonts w:eastAsia="仿宋_GB2312"/>
            <w:color w:val="000000"/>
            <w:spacing w:val="2"/>
            <w:kern w:val="0"/>
            <w:sz w:val="32"/>
            <w:szCs w:val="32"/>
          </w:rPr>
          <w:t xml:space="preserve">01X. </w:t>
        </w:r>
      </w:ins>
      <w:ins w:id="1333" w:author="franklyzzm" w:date="2020-08-30T15:49:26Z">
        <w:r>
          <w:rPr>
            <w:rFonts w:eastAsia="仿宋_GB2312"/>
            <w:color w:val="000000"/>
            <w:spacing w:val="2"/>
            <w:kern w:val="0"/>
            <w:sz w:val="32"/>
            <w:szCs w:val="32"/>
          </w:rPr>
          <w:t>通信</w:t>
        </w:r>
      </w:ins>
      <w:ins w:id="1334" w:author="franklyzzm" w:date="2020-08-30T15:49:28Z">
        <w:r>
          <w:rPr>
            <w:rFonts w:eastAsia="仿宋_GB2312"/>
            <w:color w:val="000000"/>
            <w:spacing w:val="2"/>
            <w:kern w:val="0"/>
            <w:sz w:val="32"/>
            <w:szCs w:val="32"/>
          </w:rPr>
          <w:t>傳輸</w:t>
        </w:r>
      </w:ins>
      <w:ins w:id="1335" w:author="franklyzzm" w:date="2020-08-30T15:48:06Z">
        <w:r>
          <w:rPr>
            <w:rFonts w:eastAsia="仿宋_GB2312"/>
            <w:color w:val="000000"/>
            <w:spacing w:val="2"/>
            <w:kern w:val="0"/>
            <w:sz w:val="32"/>
            <w:szCs w:val="32"/>
          </w:rPr>
          <w:t>技术</w:t>
        </w:r>
      </w:ins>
    </w:p>
    <w:p>
      <w:pPr>
        <w:ind w:left="1470" w:leftChars="700"/>
        <w:rPr>
          <w:ins w:id="1336" w:author="franklyzzm" w:date="2020-08-30T15:48:06Z"/>
          <w:rFonts w:eastAsia="仿宋_GB2312"/>
          <w:spacing w:val="2"/>
          <w:kern w:val="0"/>
          <w:sz w:val="32"/>
          <w:szCs w:val="32"/>
        </w:rPr>
      </w:pPr>
      <w:ins w:id="1337" w:author="franklyzzm" w:date="2020-08-30T15:48:06Z">
        <w:r>
          <w:rPr>
            <w:rFonts w:eastAsia="仿宋_GB2312"/>
            <w:spacing w:val="2"/>
            <w:kern w:val="0"/>
            <w:sz w:val="32"/>
            <w:szCs w:val="32"/>
          </w:rPr>
          <w:t xml:space="preserve">02X. </w:t>
        </w:r>
      </w:ins>
      <w:ins w:id="1338" w:author="franklyzzm" w:date="2020-08-30T15:49:37Z">
        <w:r>
          <w:rPr>
            <w:rFonts w:eastAsia="仿宋_GB2312"/>
            <w:spacing w:val="2"/>
            <w:kern w:val="0"/>
            <w:sz w:val="32"/>
            <w:szCs w:val="32"/>
          </w:rPr>
          <w:t>計算機</w:t>
        </w:r>
      </w:ins>
      <w:ins w:id="1339" w:author="franklyzzm" w:date="2020-08-30T15:49:40Z">
        <w:r>
          <w:rPr>
            <w:rFonts w:eastAsia="仿宋_GB2312"/>
            <w:spacing w:val="2"/>
            <w:kern w:val="0"/>
            <w:sz w:val="32"/>
            <w:szCs w:val="32"/>
          </w:rPr>
          <w:t>網絡</w:t>
        </w:r>
      </w:ins>
      <w:ins w:id="1340" w:author="franklyzzm" w:date="2020-08-30T15:48:06Z">
        <w:r>
          <w:rPr>
            <w:rFonts w:eastAsia="仿宋_GB2312"/>
            <w:spacing w:val="2"/>
            <w:kern w:val="0"/>
            <w:sz w:val="32"/>
            <w:szCs w:val="32"/>
          </w:rPr>
          <w:t>技术</w:t>
        </w:r>
      </w:ins>
    </w:p>
    <w:p>
      <w:pPr>
        <w:ind w:left="1470" w:leftChars="700"/>
        <w:rPr>
          <w:ins w:id="1341" w:author="franklyzzm" w:date="2020-08-30T15:48:06Z"/>
          <w:rFonts w:eastAsia="仿宋_GB2312"/>
          <w:sz w:val="32"/>
          <w:szCs w:val="32"/>
        </w:rPr>
      </w:pPr>
      <w:ins w:id="1342" w:author="franklyzzm" w:date="2020-08-30T15:48:06Z">
        <w:r>
          <w:rPr>
            <w:rFonts w:eastAsia="仿宋_GB2312"/>
            <w:sz w:val="32"/>
            <w:szCs w:val="32"/>
          </w:rPr>
          <w:t xml:space="preserve">03X. </w:t>
        </w:r>
      </w:ins>
      <w:ins w:id="1343" w:author="franklyzzm" w:date="2020-08-30T15:49:51Z">
        <w:r>
          <w:rPr>
            <w:rFonts w:eastAsia="仿宋_GB2312"/>
            <w:spacing w:val="2"/>
            <w:kern w:val="0"/>
            <w:sz w:val="32"/>
            <w:szCs w:val="32"/>
          </w:rPr>
          <w:t>空間數據傳輸技术</w:t>
        </w:r>
      </w:ins>
    </w:p>
    <w:p>
      <w:pPr>
        <w:ind w:left="1470" w:leftChars="700"/>
        <w:rPr>
          <w:rFonts w:eastAsia="黑体"/>
          <w:sz w:val="32"/>
          <w:szCs w:val="32"/>
        </w:rPr>
        <w:pPrChange w:id="1344" w:author="franklyzzm" w:date="2020-08-30T15:39:16Z">
          <w:pPr>
            <w:ind w:left="1050" w:leftChars="500"/>
          </w:pPr>
        </w:pPrChange>
      </w:pPr>
      <w:ins w:id="1345" w:author="franklyzzm" w:date="2020-08-30T15:48:06Z">
        <w:r>
          <w:rPr>
            <w:rFonts w:eastAsia="仿宋_GB2312"/>
            <w:sz w:val="32"/>
            <w:szCs w:val="32"/>
          </w:rPr>
          <w:t xml:space="preserve">04X. </w:t>
        </w:r>
      </w:ins>
      <w:ins w:id="1346" w:author="franklyzzm" w:date="2020-08-30T15:50:06Z">
        <w:r>
          <w:rPr>
            <w:rFonts w:eastAsia="仿宋_GB2312"/>
            <w:sz w:val="32"/>
            <w:szCs w:val="32"/>
          </w:rPr>
          <w:t>衛星應用</w:t>
        </w:r>
      </w:ins>
      <w:ins w:id="1347" w:author="franklyzzm" w:date="2020-08-30T15:48:06Z">
        <w:r>
          <w:rPr>
            <w:rFonts w:eastAsia="仿宋_GB2312"/>
            <w:sz w:val="32"/>
            <w:szCs w:val="32"/>
          </w:rPr>
          <w:t>技术</w:t>
        </w:r>
      </w:ins>
      <w:del w:id="1348" w:author="franklyzzm" w:date="2020-08-30T15:39:14Z">
        <w:r>
          <w:rPr>
            <w:rFonts w:eastAsia="黑体"/>
            <w:sz w:val="32"/>
            <w:szCs w:val="32"/>
          </w:rPr>
          <w:tab/>
        </w:r>
      </w:del>
    </w:p>
    <w:p>
      <w:pPr>
        <w:ind w:left="1050" w:leftChars="500"/>
        <w:rPr>
          <w:ins w:id="1349" w:author="franklyzzm" w:date="2020-08-30T15:39:24Z"/>
          <w:rFonts w:eastAsia="黑体"/>
          <w:sz w:val="32"/>
          <w:szCs w:val="32"/>
        </w:rPr>
      </w:pPr>
      <w:r>
        <w:rPr>
          <w:rFonts w:eastAsia="黑体"/>
          <w:sz w:val="32"/>
          <w:szCs w:val="32"/>
        </w:rPr>
        <w:t>61 计算机服务业</w:t>
      </w:r>
    </w:p>
    <w:p>
      <w:pPr>
        <w:ind w:left="1470" w:leftChars="700"/>
        <w:jc w:val="left"/>
        <w:rPr>
          <w:ins w:id="1350" w:author="franklyzzm" w:date="2020-08-30T15:39:25Z"/>
          <w:rFonts w:eastAsia="仿宋_GB2312"/>
          <w:spacing w:val="2"/>
          <w:kern w:val="0"/>
          <w:sz w:val="32"/>
          <w:szCs w:val="32"/>
        </w:rPr>
      </w:pPr>
      <w:ins w:id="1351" w:author="franklyzzm" w:date="2020-08-30T15:39:25Z">
        <w:r>
          <w:rPr>
            <w:rFonts w:eastAsia="仿宋_GB2312"/>
            <w:color w:val="000000"/>
            <w:spacing w:val="2"/>
            <w:kern w:val="0"/>
            <w:sz w:val="32"/>
            <w:szCs w:val="32"/>
          </w:rPr>
          <w:t xml:space="preserve">01X. </w:t>
        </w:r>
      </w:ins>
      <w:ins w:id="1352" w:author="franklyzzm" w:date="2020-08-30T15:47:39Z">
        <w:r>
          <w:rPr>
            <w:rFonts w:eastAsia="仿宋_GB2312"/>
            <w:color w:val="000000"/>
            <w:spacing w:val="2"/>
            <w:kern w:val="0"/>
            <w:sz w:val="32"/>
            <w:szCs w:val="32"/>
          </w:rPr>
          <w:t>信息</w:t>
        </w:r>
      </w:ins>
      <w:ins w:id="1353" w:author="franklyzzm" w:date="2020-08-30T15:47:42Z">
        <w:r>
          <w:rPr>
            <w:rFonts w:eastAsia="仿宋_GB2312"/>
            <w:color w:val="000000"/>
            <w:spacing w:val="2"/>
            <w:kern w:val="0"/>
            <w:sz w:val="32"/>
            <w:szCs w:val="32"/>
          </w:rPr>
          <w:t>處理</w:t>
        </w:r>
      </w:ins>
      <w:ins w:id="1354" w:author="franklyzzm" w:date="2020-08-30T15:39:25Z">
        <w:r>
          <w:rPr>
            <w:rFonts w:eastAsia="仿宋_GB2312"/>
            <w:color w:val="000000"/>
            <w:spacing w:val="2"/>
            <w:kern w:val="0"/>
            <w:sz w:val="32"/>
            <w:szCs w:val="32"/>
          </w:rPr>
          <w:t>技术</w:t>
        </w:r>
      </w:ins>
    </w:p>
    <w:p>
      <w:pPr>
        <w:ind w:left="1470" w:leftChars="700"/>
        <w:rPr>
          <w:ins w:id="1355" w:author="franklyzzm" w:date="2020-08-30T17:58:54Z"/>
          <w:rFonts w:eastAsia="仿宋_GB2312"/>
          <w:spacing w:val="2"/>
          <w:kern w:val="0"/>
          <w:sz w:val="32"/>
          <w:szCs w:val="32"/>
        </w:rPr>
      </w:pPr>
      <w:ins w:id="1356" w:author="franklyzzm" w:date="2020-08-30T15:39:25Z">
        <w:r>
          <w:rPr>
            <w:rFonts w:eastAsia="仿宋_GB2312"/>
            <w:spacing w:val="2"/>
            <w:kern w:val="0"/>
            <w:sz w:val="32"/>
            <w:szCs w:val="32"/>
          </w:rPr>
          <w:t xml:space="preserve">02X. </w:t>
        </w:r>
      </w:ins>
      <w:ins w:id="1357" w:author="franklyzzm" w:date="2020-08-30T15:47:52Z">
        <w:r>
          <w:rPr>
            <w:rFonts w:eastAsia="仿宋_GB2312"/>
            <w:spacing w:val="2"/>
            <w:kern w:val="0"/>
            <w:sz w:val="32"/>
            <w:szCs w:val="32"/>
          </w:rPr>
          <w:t>計算機</w:t>
        </w:r>
      </w:ins>
      <w:ins w:id="1358" w:author="franklyzzm" w:date="2020-08-30T15:47:55Z">
        <w:r>
          <w:rPr>
            <w:rFonts w:eastAsia="仿宋_GB2312"/>
            <w:spacing w:val="2"/>
            <w:kern w:val="0"/>
            <w:sz w:val="32"/>
            <w:szCs w:val="32"/>
          </w:rPr>
          <w:t>應用</w:t>
        </w:r>
      </w:ins>
      <w:ins w:id="1359" w:author="franklyzzm" w:date="2020-08-30T15:39:25Z">
        <w:r>
          <w:rPr>
            <w:rFonts w:eastAsia="仿宋_GB2312"/>
            <w:spacing w:val="2"/>
            <w:kern w:val="0"/>
            <w:sz w:val="32"/>
            <w:szCs w:val="32"/>
          </w:rPr>
          <w:t>技术</w:t>
        </w:r>
      </w:ins>
    </w:p>
    <w:p>
      <w:pPr>
        <w:ind w:left="1470" w:leftChars="700"/>
        <w:jc w:val="left"/>
        <w:rPr>
          <w:ins w:id="1360" w:author="franklyzzm" w:date="2020-08-30T17:59:11Z"/>
          <w:rFonts w:eastAsia="仿宋_GB2312"/>
          <w:spacing w:val="2"/>
          <w:kern w:val="0"/>
          <w:sz w:val="32"/>
          <w:szCs w:val="32"/>
        </w:rPr>
      </w:pPr>
      <w:ins w:id="1361" w:author="franklyzzm" w:date="2020-08-30T17:59:11Z">
        <w:r>
          <w:rPr>
            <w:rFonts w:eastAsia="仿宋_GB2312"/>
            <w:color w:val="000000"/>
            <w:spacing w:val="2"/>
            <w:kern w:val="0"/>
            <w:sz w:val="32"/>
            <w:szCs w:val="32"/>
          </w:rPr>
          <w:t>0</w:t>
        </w:r>
      </w:ins>
      <w:ins w:id="1362" w:author="franklyzzm" w:date="2020-08-30T17:59:16Z">
        <w:r>
          <w:rPr>
            <w:rFonts w:eastAsia="仿宋_GB2312"/>
            <w:color w:val="000000"/>
            <w:spacing w:val="2"/>
            <w:kern w:val="0"/>
            <w:sz w:val="32"/>
            <w:szCs w:val="32"/>
          </w:rPr>
          <w:t>3</w:t>
        </w:r>
      </w:ins>
      <w:ins w:id="1363" w:author="franklyzzm" w:date="2020-08-30T17:59:11Z">
        <w:r>
          <w:rPr>
            <w:rFonts w:eastAsia="仿宋_GB2312"/>
            <w:color w:val="000000"/>
            <w:spacing w:val="2"/>
            <w:kern w:val="0"/>
            <w:sz w:val="32"/>
            <w:szCs w:val="32"/>
          </w:rPr>
          <w:t xml:space="preserve">X. </w:t>
        </w:r>
      </w:ins>
      <w:ins w:id="1364" w:author="franklyzzm" w:date="2020-08-30T17:59:37Z">
        <w:r>
          <w:rPr>
            <w:rFonts w:eastAsia="仿宋_GB2312"/>
            <w:color w:val="000000"/>
            <w:spacing w:val="2"/>
            <w:kern w:val="0"/>
            <w:sz w:val="32"/>
            <w:szCs w:val="32"/>
          </w:rPr>
          <w:t>密碼安全</w:t>
        </w:r>
      </w:ins>
      <w:ins w:id="1365" w:author="franklyzzm" w:date="2020-08-30T17:59:11Z">
        <w:r>
          <w:rPr>
            <w:rFonts w:eastAsia="仿宋_GB2312"/>
            <w:color w:val="000000"/>
            <w:spacing w:val="2"/>
            <w:kern w:val="0"/>
            <w:sz w:val="32"/>
            <w:szCs w:val="32"/>
          </w:rPr>
          <w:t>技术</w:t>
        </w:r>
      </w:ins>
    </w:p>
    <w:p>
      <w:pPr>
        <w:ind w:left="1470" w:leftChars="700"/>
        <w:rPr>
          <w:ins w:id="1366" w:author="franklyzzm" w:date="2020-08-30T17:59:11Z"/>
          <w:rFonts w:eastAsia="仿宋_GB2312"/>
          <w:spacing w:val="2"/>
          <w:kern w:val="0"/>
          <w:sz w:val="32"/>
          <w:szCs w:val="32"/>
        </w:rPr>
      </w:pPr>
      <w:ins w:id="1367" w:author="franklyzzm" w:date="2020-08-30T17:59:11Z">
        <w:r>
          <w:rPr>
            <w:rFonts w:eastAsia="仿宋_GB2312"/>
            <w:spacing w:val="2"/>
            <w:kern w:val="0"/>
            <w:sz w:val="32"/>
            <w:szCs w:val="32"/>
          </w:rPr>
          <w:t>0</w:t>
        </w:r>
      </w:ins>
      <w:ins w:id="1368" w:author="franklyzzm" w:date="2020-08-30T17:59:17Z">
        <w:r>
          <w:rPr>
            <w:rFonts w:eastAsia="仿宋_GB2312"/>
            <w:spacing w:val="2"/>
            <w:kern w:val="0"/>
            <w:sz w:val="32"/>
            <w:szCs w:val="32"/>
          </w:rPr>
          <w:t>4</w:t>
        </w:r>
      </w:ins>
      <w:ins w:id="1369" w:author="franklyzzm" w:date="2020-08-30T17:59:11Z">
        <w:r>
          <w:rPr>
            <w:rFonts w:eastAsia="仿宋_GB2312"/>
            <w:spacing w:val="2"/>
            <w:kern w:val="0"/>
            <w:sz w:val="32"/>
            <w:szCs w:val="32"/>
          </w:rPr>
          <w:t xml:space="preserve">X. </w:t>
        </w:r>
      </w:ins>
      <w:ins w:id="1370" w:author="franklyzzm" w:date="2020-08-30T17:59:51Z">
        <w:r>
          <w:rPr>
            <w:rFonts w:eastAsia="仿宋_GB2312"/>
            <w:spacing w:val="2"/>
            <w:kern w:val="0"/>
            <w:sz w:val="32"/>
            <w:szCs w:val="32"/>
          </w:rPr>
          <w:t>高性能</w:t>
        </w:r>
      </w:ins>
      <w:ins w:id="1371" w:author="franklyzzm" w:date="2020-08-30T17:59:53Z">
        <w:r>
          <w:rPr>
            <w:rFonts w:eastAsia="仿宋_GB2312"/>
            <w:spacing w:val="2"/>
            <w:kern w:val="0"/>
            <w:sz w:val="32"/>
            <w:szCs w:val="32"/>
          </w:rPr>
          <w:t>檢測</w:t>
        </w:r>
      </w:ins>
      <w:ins w:id="1372" w:author="franklyzzm" w:date="2020-08-30T17:59:11Z">
        <w:r>
          <w:rPr>
            <w:rFonts w:eastAsia="仿宋_GB2312"/>
            <w:spacing w:val="2"/>
            <w:kern w:val="0"/>
            <w:sz w:val="32"/>
            <w:szCs w:val="32"/>
          </w:rPr>
          <w:t>技术</w:t>
        </w:r>
      </w:ins>
    </w:p>
    <w:p>
      <w:pPr>
        <w:ind w:left="1470" w:leftChars="700"/>
        <w:jc w:val="left"/>
        <w:rPr>
          <w:ins w:id="1373" w:author="franklyzzm" w:date="2020-08-30T17:59:13Z"/>
          <w:rFonts w:eastAsia="仿宋_GB2312"/>
          <w:spacing w:val="2"/>
          <w:kern w:val="0"/>
          <w:sz w:val="32"/>
          <w:szCs w:val="32"/>
        </w:rPr>
      </w:pPr>
      <w:ins w:id="1374" w:author="franklyzzm" w:date="2020-08-30T17:59:13Z">
        <w:r>
          <w:rPr>
            <w:rFonts w:eastAsia="仿宋_GB2312"/>
            <w:color w:val="000000"/>
            <w:spacing w:val="2"/>
            <w:kern w:val="0"/>
            <w:sz w:val="32"/>
            <w:szCs w:val="32"/>
          </w:rPr>
          <w:t>0</w:t>
        </w:r>
      </w:ins>
      <w:ins w:id="1375" w:author="franklyzzm" w:date="2020-08-30T17:59:18Z">
        <w:r>
          <w:rPr>
            <w:rFonts w:eastAsia="仿宋_GB2312"/>
            <w:color w:val="000000"/>
            <w:spacing w:val="2"/>
            <w:kern w:val="0"/>
            <w:sz w:val="32"/>
            <w:szCs w:val="32"/>
          </w:rPr>
          <w:t>5</w:t>
        </w:r>
      </w:ins>
      <w:ins w:id="1376" w:author="franklyzzm" w:date="2020-08-30T17:59:13Z">
        <w:r>
          <w:rPr>
            <w:rFonts w:eastAsia="仿宋_GB2312"/>
            <w:color w:val="000000"/>
            <w:spacing w:val="2"/>
            <w:kern w:val="0"/>
            <w:sz w:val="32"/>
            <w:szCs w:val="32"/>
          </w:rPr>
          <w:t>X. 信息</w:t>
        </w:r>
      </w:ins>
      <w:ins w:id="1377" w:author="franklyzzm" w:date="2020-08-30T18:00:03Z">
        <w:r>
          <w:rPr>
            <w:rFonts w:eastAsia="仿宋_GB2312"/>
            <w:color w:val="000000"/>
            <w:spacing w:val="2"/>
            <w:kern w:val="0"/>
            <w:sz w:val="32"/>
            <w:szCs w:val="32"/>
          </w:rPr>
          <w:t>防禦</w:t>
        </w:r>
      </w:ins>
      <w:ins w:id="1378" w:author="franklyzzm" w:date="2020-08-30T17:59:13Z">
        <w:r>
          <w:rPr>
            <w:rFonts w:eastAsia="仿宋_GB2312"/>
            <w:color w:val="000000"/>
            <w:spacing w:val="2"/>
            <w:kern w:val="0"/>
            <w:sz w:val="32"/>
            <w:szCs w:val="32"/>
          </w:rPr>
          <w:t>技术</w:t>
        </w:r>
      </w:ins>
    </w:p>
    <w:p>
      <w:pPr>
        <w:ind w:left="1470" w:leftChars="700"/>
        <w:rPr>
          <w:ins w:id="1380" w:author="franklyzzm" w:date="2020-08-30T15:39:25Z"/>
          <w:rFonts w:eastAsia="仿宋_GB2312"/>
          <w:spacing w:val="2"/>
          <w:kern w:val="0"/>
          <w:sz w:val="32"/>
          <w:szCs w:val="32"/>
        </w:rPr>
        <w:pPrChange w:id="1379" w:author="franklyzzm" w:date="2020-08-30T18:00:30Z">
          <w:pPr>
            <w:ind w:left="1470" w:leftChars="700"/>
          </w:pPr>
        </w:pPrChange>
      </w:pPr>
      <w:ins w:id="1381" w:author="franklyzzm" w:date="2020-08-30T17:59:13Z">
        <w:r>
          <w:rPr>
            <w:rFonts w:eastAsia="仿宋_GB2312"/>
            <w:spacing w:val="2"/>
            <w:kern w:val="0"/>
            <w:sz w:val="32"/>
            <w:szCs w:val="32"/>
          </w:rPr>
          <w:t>0</w:t>
        </w:r>
      </w:ins>
      <w:ins w:id="1382" w:author="franklyzzm" w:date="2020-08-30T17:59:18Z">
        <w:r>
          <w:rPr>
            <w:rFonts w:eastAsia="仿宋_GB2312"/>
            <w:spacing w:val="2"/>
            <w:kern w:val="0"/>
            <w:sz w:val="32"/>
            <w:szCs w:val="32"/>
          </w:rPr>
          <w:t>6</w:t>
        </w:r>
      </w:ins>
      <w:ins w:id="1383" w:author="franklyzzm" w:date="2020-08-30T17:59:13Z">
        <w:r>
          <w:rPr>
            <w:rFonts w:eastAsia="仿宋_GB2312"/>
            <w:spacing w:val="2"/>
            <w:kern w:val="0"/>
            <w:sz w:val="32"/>
            <w:szCs w:val="32"/>
          </w:rPr>
          <w:t xml:space="preserve">X. </w:t>
        </w:r>
      </w:ins>
      <w:ins w:id="1384" w:author="franklyzzm" w:date="2020-08-30T18:00:16Z">
        <w:r>
          <w:rPr>
            <w:rFonts w:eastAsia="仿宋_GB2312"/>
            <w:spacing w:val="2"/>
            <w:kern w:val="0"/>
            <w:sz w:val="32"/>
            <w:szCs w:val="32"/>
          </w:rPr>
          <w:t>信息</w:t>
        </w:r>
      </w:ins>
      <w:ins w:id="1385" w:author="franklyzzm" w:date="2020-08-30T18:00:18Z">
        <w:r>
          <w:rPr>
            <w:rFonts w:eastAsia="仿宋_GB2312"/>
            <w:spacing w:val="2"/>
            <w:kern w:val="0"/>
            <w:sz w:val="32"/>
            <w:szCs w:val="32"/>
          </w:rPr>
          <w:t>對抗</w:t>
        </w:r>
      </w:ins>
      <w:ins w:id="1386" w:author="franklyzzm" w:date="2020-08-30T17:59:13Z">
        <w:r>
          <w:rPr>
            <w:rFonts w:eastAsia="仿宋_GB2312"/>
            <w:spacing w:val="2"/>
            <w:kern w:val="0"/>
            <w:sz w:val="32"/>
            <w:szCs w:val="32"/>
          </w:rPr>
          <w:t>技术</w:t>
        </w:r>
      </w:ins>
    </w:p>
    <w:p>
      <w:pPr>
        <w:ind w:left="1470" w:leftChars="700"/>
        <w:rPr>
          <w:del w:id="1388" w:author="franklyzzm" w:date="2020-08-30T15:47:29Z"/>
          <w:rFonts w:eastAsia="黑体"/>
          <w:sz w:val="32"/>
          <w:szCs w:val="32"/>
        </w:rPr>
        <w:pPrChange w:id="1387" w:author="franklyzzm" w:date="2020-08-30T15:39:26Z">
          <w:pPr>
            <w:ind w:left="1050" w:leftChars="500"/>
          </w:pPr>
        </w:pPrChange>
      </w:pPr>
    </w:p>
    <w:p>
      <w:pPr>
        <w:ind w:left="1050" w:leftChars="500"/>
        <w:rPr>
          <w:ins w:id="1389" w:author="franklyzzm" w:date="2020-08-30T15:39:30Z"/>
          <w:rFonts w:eastAsia="黑体"/>
          <w:sz w:val="32"/>
          <w:szCs w:val="32"/>
        </w:rPr>
      </w:pPr>
      <w:r>
        <w:rPr>
          <w:rFonts w:eastAsia="黑体"/>
          <w:sz w:val="32"/>
          <w:szCs w:val="32"/>
        </w:rPr>
        <w:t>62 软件业</w:t>
      </w:r>
      <w:r>
        <w:rPr>
          <w:rFonts w:eastAsia="黑体"/>
          <w:sz w:val="32"/>
          <w:szCs w:val="32"/>
        </w:rPr>
        <w:tab/>
      </w:r>
    </w:p>
    <w:p>
      <w:pPr>
        <w:ind w:left="1470" w:leftChars="700"/>
        <w:jc w:val="left"/>
        <w:rPr>
          <w:ins w:id="1390" w:author="franklyzzm" w:date="2020-08-30T15:39:30Z"/>
          <w:rFonts w:eastAsia="仿宋_GB2312"/>
          <w:spacing w:val="2"/>
          <w:kern w:val="0"/>
          <w:sz w:val="32"/>
          <w:szCs w:val="32"/>
        </w:rPr>
      </w:pPr>
      <w:ins w:id="1391" w:author="franklyzzm" w:date="2020-08-30T15:39:30Z">
        <w:r>
          <w:rPr>
            <w:rFonts w:eastAsia="仿宋_GB2312"/>
            <w:color w:val="000000"/>
            <w:spacing w:val="2"/>
            <w:kern w:val="0"/>
            <w:sz w:val="32"/>
            <w:szCs w:val="32"/>
          </w:rPr>
          <w:t xml:space="preserve">01X. </w:t>
        </w:r>
      </w:ins>
      <w:ins w:id="1392" w:author="franklyzzm" w:date="2020-08-30T15:46:58Z">
        <w:r>
          <w:rPr>
            <w:rFonts w:eastAsia="仿宋_GB2312"/>
            <w:color w:val="000000"/>
            <w:spacing w:val="2"/>
            <w:kern w:val="0"/>
            <w:sz w:val="32"/>
            <w:szCs w:val="32"/>
          </w:rPr>
          <w:t>計算機</w:t>
        </w:r>
      </w:ins>
      <w:ins w:id="1393" w:author="franklyzzm" w:date="2020-08-30T15:47:00Z">
        <w:r>
          <w:rPr>
            <w:rFonts w:eastAsia="仿宋_GB2312"/>
            <w:color w:val="000000"/>
            <w:spacing w:val="2"/>
            <w:kern w:val="0"/>
            <w:sz w:val="32"/>
            <w:szCs w:val="32"/>
          </w:rPr>
          <w:t>通用</w:t>
        </w:r>
      </w:ins>
      <w:ins w:id="1394" w:author="franklyzzm" w:date="2020-08-30T15:47:02Z">
        <w:r>
          <w:rPr>
            <w:rFonts w:eastAsia="仿宋_GB2312"/>
            <w:color w:val="000000"/>
            <w:spacing w:val="2"/>
            <w:kern w:val="0"/>
            <w:sz w:val="32"/>
            <w:szCs w:val="32"/>
          </w:rPr>
          <w:t>軟件</w:t>
        </w:r>
      </w:ins>
      <w:ins w:id="1395" w:author="franklyzzm" w:date="2020-08-30T15:47:06Z">
        <w:r>
          <w:rPr>
            <w:rFonts w:eastAsia="仿宋_GB2312"/>
            <w:color w:val="000000"/>
            <w:spacing w:val="2"/>
            <w:kern w:val="0"/>
            <w:sz w:val="32"/>
            <w:szCs w:val="32"/>
          </w:rPr>
          <w:t>編制</w:t>
        </w:r>
      </w:ins>
      <w:ins w:id="1396" w:author="franklyzzm" w:date="2020-08-30T15:39:30Z">
        <w:r>
          <w:rPr>
            <w:rFonts w:eastAsia="仿宋_GB2312"/>
            <w:color w:val="000000"/>
            <w:spacing w:val="2"/>
            <w:kern w:val="0"/>
            <w:sz w:val="32"/>
            <w:szCs w:val="32"/>
          </w:rPr>
          <w:t>技术</w:t>
        </w:r>
      </w:ins>
    </w:p>
    <w:p>
      <w:pPr>
        <w:ind w:left="1470" w:leftChars="700"/>
        <w:rPr>
          <w:ins w:id="1398" w:author="franklyzzm" w:date="2020-08-30T15:39:30Z"/>
          <w:rFonts w:eastAsia="仿宋_GB2312"/>
          <w:spacing w:val="2"/>
          <w:kern w:val="0"/>
          <w:sz w:val="32"/>
          <w:szCs w:val="32"/>
        </w:rPr>
        <w:pPrChange w:id="1397" w:author="franklyzzm" w:date="2020-08-30T18:01:55Z">
          <w:pPr>
            <w:ind w:left="1470" w:leftChars="700"/>
          </w:pPr>
        </w:pPrChange>
      </w:pPr>
      <w:ins w:id="1399" w:author="franklyzzm" w:date="2020-08-30T15:39:30Z">
        <w:r>
          <w:rPr>
            <w:rFonts w:eastAsia="仿宋_GB2312"/>
            <w:spacing w:val="2"/>
            <w:kern w:val="0"/>
            <w:sz w:val="32"/>
            <w:szCs w:val="32"/>
          </w:rPr>
          <w:t xml:space="preserve">02X. </w:t>
        </w:r>
      </w:ins>
      <w:ins w:id="1400" w:author="franklyzzm" w:date="2020-08-30T18:01:15Z">
        <w:r>
          <w:rPr>
            <w:rFonts w:eastAsia="仿宋_GB2312"/>
            <w:spacing w:val="2"/>
            <w:kern w:val="0"/>
            <w:sz w:val="32"/>
            <w:szCs w:val="32"/>
          </w:rPr>
          <w:t>基礎</w:t>
        </w:r>
      </w:ins>
      <w:ins w:id="1401" w:author="franklyzzm" w:date="2020-08-30T15:47:20Z">
        <w:r>
          <w:rPr>
            <w:rFonts w:eastAsia="仿宋_GB2312"/>
            <w:spacing w:val="2"/>
            <w:kern w:val="0"/>
            <w:sz w:val="32"/>
            <w:szCs w:val="32"/>
          </w:rPr>
          <w:t>軟件</w:t>
        </w:r>
      </w:ins>
      <w:ins w:id="1402" w:author="franklyzzm" w:date="2020-08-30T18:01:20Z">
        <w:r>
          <w:rPr>
            <w:rFonts w:eastAsia="仿宋_GB2312"/>
            <w:spacing w:val="2"/>
            <w:kern w:val="0"/>
            <w:sz w:val="32"/>
            <w:szCs w:val="32"/>
          </w:rPr>
          <w:t>安全增強</w:t>
        </w:r>
      </w:ins>
      <w:ins w:id="1403" w:author="franklyzzm" w:date="2020-08-30T15:39:30Z">
        <w:r>
          <w:rPr>
            <w:rFonts w:eastAsia="仿宋_GB2312"/>
            <w:spacing w:val="2"/>
            <w:kern w:val="0"/>
            <w:sz w:val="32"/>
            <w:szCs w:val="32"/>
          </w:rPr>
          <w:t>技术</w:t>
        </w:r>
      </w:ins>
    </w:p>
    <w:p>
      <w:pPr>
        <w:ind w:left="1470" w:leftChars="700"/>
        <w:rPr>
          <w:del w:id="1405" w:author="franklyzzm" w:date="2020-08-30T15:46:50Z"/>
          <w:rFonts w:eastAsia="黑体"/>
          <w:sz w:val="32"/>
          <w:szCs w:val="32"/>
        </w:rPr>
        <w:pPrChange w:id="1404" w:author="franklyzzm" w:date="2020-08-30T15:39:31Z">
          <w:pPr>
            <w:ind w:left="1050" w:leftChars="500"/>
          </w:pPr>
        </w:pPrChange>
      </w:pPr>
    </w:p>
    <w:p>
      <w:pPr>
        <w:ind w:left="1050" w:leftChars="500"/>
        <w:rPr>
          <w:rFonts w:eastAsia="黑体"/>
          <w:sz w:val="32"/>
          <w:szCs w:val="32"/>
        </w:rPr>
      </w:pPr>
      <w:r>
        <w:rPr>
          <w:rFonts w:eastAsia="黑体"/>
          <w:sz w:val="32"/>
          <w:szCs w:val="32"/>
        </w:rPr>
        <w:t>63 批发业</w:t>
      </w:r>
    </w:p>
    <w:p>
      <w:pPr>
        <w:ind w:left="1050" w:leftChars="500"/>
        <w:rPr>
          <w:rFonts w:eastAsia="黑体"/>
          <w:sz w:val="32"/>
          <w:szCs w:val="32"/>
        </w:rPr>
      </w:pPr>
      <w:r>
        <w:rPr>
          <w:rFonts w:eastAsia="黑体"/>
          <w:sz w:val="32"/>
          <w:szCs w:val="32"/>
        </w:rPr>
        <w:t>65 零售业</w:t>
      </w:r>
    </w:p>
    <w:p>
      <w:pPr>
        <w:ind w:left="1050" w:leftChars="500"/>
        <w:rPr>
          <w:rFonts w:eastAsia="黑体"/>
          <w:sz w:val="32"/>
          <w:szCs w:val="32"/>
        </w:rPr>
      </w:pPr>
      <w:r>
        <w:rPr>
          <w:rFonts w:eastAsia="黑体"/>
          <w:sz w:val="32"/>
          <w:szCs w:val="32"/>
        </w:rPr>
        <w:t>66 住宿业</w:t>
      </w:r>
    </w:p>
    <w:p>
      <w:pPr>
        <w:ind w:left="1050" w:leftChars="500"/>
        <w:rPr>
          <w:rFonts w:eastAsia="黑体"/>
          <w:sz w:val="32"/>
          <w:szCs w:val="32"/>
        </w:rPr>
      </w:pPr>
      <w:r>
        <w:rPr>
          <w:rFonts w:eastAsia="黑体"/>
          <w:sz w:val="32"/>
          <w:szCs w:val="32"/>
        </w:rPr>
        <w:t>67 餐饮业</w:t>
      </w:r>
    </w:p>
    <w:p>
      <w:pPr>
        <w:ind w:left="1050" w:leftChars="500"/>
        <w:rPr>
          <w:rFonts w:eastAsia="黑体"/>
          <w:sz w:val="32"/>
          <w:szCs w:val="32"/>
        </w:rPr>
      </w:pPr>
      <w:r>
        <w:rPr>
          <w:rFonts w:eastAsia="黑体"/>
          <w:sz w:val="32"/>
          <w:szCs w:val="32"/>
        </w:rPr>
        <w:t>68 银行业</w:t>
      </w:r>
    </w:p>
    <w:p>
      <w:pPr>
        <w:ind w:left="1050" w:leftChars="500"/>
        <w:rPr>
          <w:del w:id="1406" w:author="franklyzzm" w:date="2020-08-30T15:46:40Z"/>
          <w:rFonts w:eastAsia="仿宋_GB2312"/>
          <w:sz w:val="32"/>
          <w:szCs w:val="32"/>
        </w:rPr>
      </w:pPr>
      <w:del w:id="1407" w:author="franklyzzm" w:date="2020-08-30T15:46:40Z">
        <w:r>
          <w:rPr>
            <w:b/>
            <w:sz w:val="32"/>
            <w:szCs w:val="32"/>
          </w:rPr>
          <w:delText xml:space="preserve">   </w:delText>
        </w:r>
      </w:del>
      <w:del w:id="1408" w:author="franklyzzm" w:date="2020-08-30T15:46:40Z">
        <w:r>
          <w:rPr>
            <w:rFonts w:eastAsia="仿宋_GB2312"/>
            <w:sz w:val="32"/>
            <w:szCs w:val="32"/>
          </w:rPr>
          <w:delText>01X. 印制人民币特有的防伪技术、工艺</w:delText>
        </w:r>
      </w:del>
    </w:p>
    <w:p>
      <w:pPr>
        <w:ind w:left="1050" w:leftChars="500"/>
        <w:rPr>
          <w:rFonts w:eastAsia="黑体"/>
          <w:sz w:val="32"/>
          <w:szCs w:val="32"/>
        </w:rPr>
      </w:pPr>
      <w:r>
        <w:rPr>
          <w:rFonts w:eastAsia="黑体"/>
          <w:sz w:val="32"/>
          <w:szCs w:val="32"/>
        </w:rPr>
        <w:t>69 证券业</w:t>
      </w:r>
    </w:p>
    <w:p>
      <w:pPr>
        <w:ind w:left="1050" w:leftChars="500"/>
        <w:rPr>
          <w:rFonts w:eastAsia="黑体"/>
          <w:sz w:val="32"/>
          <w:szCs w:val="32"/>
        </w:rPr>
      </w:pPr>
      <w:r>
        <w:rPr>
          <w:rFonts w:eastAsia="黑体"/>
          <w:sz w:val="32"/>
          <w:szCs w:val="32"/>
        </w:rPr>
        <w:t>70 保险业</w:t>
      </w:r>
    </w:p>
    <w:p>
      <w:pPr>
        <w:ind w:left="1050" w:leftChars="500"/>
        <w:rPr>
          <w:rFonts w:eastAsia="黑体"/>
          <w:sz w:val="32"/>
          <w:szCs w:val="32"/>
        </w:rPr>
      </w:pPr>
      <w:r>
        <w:rPr>
          <w:rFonts w:eastAsia="黑体"/>
          <w:sz w:val="32"/>
          <w:szCs w:val="32"/>
        </w:rPr>
        <w:t>71 其他金融活动业</w:t>
      </w:r>
    </w:p>
    <w:p>
      <w:pPr>
        <w:ind w:left="1050" w:leftChars="500"/>
        <w:rPr>
          <w:rFonts w:eastAsia="黑体"/>
          <w:sz w:val="32"/>
          <w:szCs w:val="32"/>
        </w:rPr>
      </w:pPr>
      <w:r>
        <w:rPr>
          <w:rFonts w:eastAsia="黑体"/>
          <w:sz w:val="32"/>
          <w:szCs w:val="32"/>
        </w:rPr>
        <w:t>72 房地产业</w:t>
      </w:r>
    </w:p>
    <w:p>
      <w:pPr>
        <w:ind w:left="1050" w:leftChars="500"/>
        <w:rPr>
          <w:rFonts w:eastAsia="黑体"/>
          <w:sz w:val="32"/>
          <w:szCs w:val="32"/>
        </w:rPr>
      </w:pPr>
      <w:r>
        <w:rPr>
          <w:rFonts w:eastAsia="黑体"/>
          <w:sz w:val="32"/>
          <w:szCs w:val="32"/>
        </w:rPr>
        <w:t>73 租赁业</w:t>
      </w:r>
    </w:p>
    <w:p>
      <w:pPr>
        <w:ind w:left="1050" w:leftChars="500"/>
        <w:rPr>
          <w:rFonts w:eastAsia="黑体"/>
          <w:sz w:val="32"/>
          <w:szCs w:val="32"/>
        </w:rPr>
      </w:pPr>
      <w:r>
        <w:rPr>
          <w:rFonts w:eastAsia="黑体"/>
          <w:sz w:val="32"/>
          <w:szCs w:val="32"/>
        </w:rPr>
        <w:t>74 商务服务业</w:t>
      </w:r>
    </w:p>
    <w:p>
      <w:pPr>
        <w:ind w:left="1050" w:leftChars="500"/>
        <w:rPr>
          <w:rFonts w:eastAsia="黑体"/>
          <w:sz w:val="32"/>
          <w:szCs w:val="32"/>
        </w:rPr>
      </w:pPr>
      <w:r>
        <w:rPr>
          <w:rFonts w:eastAsia="黑体"/>
          <w:sz w:val="32"/>
          <w:szCs w:val="32"/>
        </w:rPr>
        <w:t>75 科学和试验发展</w:t>
      </w:r>
    </w:p>
    <w:p>
      <w:pPr>
        <w:ind w:left="1050" w:leftChars="500"/>
        <w:rPr>
          <w:ins w:id="1409" w:author="franklyzzm" w:date="2020-08-30T15:39:38Z"/>
          <w:rFonts w:eastAsia="黑体"/>
          <w:sz w:val="32"/>
          <w:szCs w:val="32"/>
        </w:rPr>
      </w:pPr>
      <w:r>
        <w:rPr>
          <w:rFonts w:eastAsia="黑体"/>
          <w:sz w:val="32"/>
          <w:szCs w:val="32"/>
        </w:rPr>
        <w:t>76 专业技术服务业</w:t>
      </w:r>
    </w:p>
    <w:p>
      <w:pPr>
        <w:ind w:left="1470" w:leftChars="700"/>
        <w:jc w:val="left"/>
        <w:rPr>
          <w:ins w:id="1410" w:author="franklyzzm" w:date="2020-08-30T15:39:39Z"/>
          <w:rFonts w:eastAsia="仿宋_GB2312"/>
          <w:spacing w:val="2"/>
          <w:kern w:val="0"/>
          <w:sz w:val="32"/>
          <w:szCs w:val="32"/>
        </w:rPr>
      </w:pPr>
      <w:ins w:id="1411" w:author="franklyzzm" w:date="2020-08-30T15:39:39Z">
        <w:r>
          <w:rPr>
            <w:rFonts w:eastAsia="仿宋_GB2312"/>
            <w:color w:val="000000"/>
            <w:spacing w:val="2"/>
            <w:kern w:val="0"/>
            <w:sz w:val="32"/>
            <w:szCs w:val="32"/>
          </w:rPr>
          <w:t>01</w:t>
        </w:r>
      </w:ins>
      <w:ins w:id="1412" w:author="franklyzzm" w:date="2020-08-30T15:43:51Z">
        <w:r>
          <w:rPr>
            <w:rFonts w:eastAsia="仿宋_GB2312"/>
            <w:color w:val="000000"/>
            <w:spacing w:val="2"/>
            <w:kern w:val="0"/>
            <w:sz w:val="32"/>
            <w:szCs w:val="32"/>
          </w:rPr>
          <w:t>J</w:t>
        </w:r>
      </w:ins>
      <w:ins w:id="1413" w:author="franklyzzm" w:date="2020-08-30T15:39:39Z">
        <w:r>
          <w:rPr>
            <w:rFonts w:eastAsia="仿宋_GB2312"/>
            <w:color w:val="000000"/>
            <w:spacing w:val="2"/>
            <w:kern w:val="0"/>
            <w:sz w:val="32"/>
            <w:szCs w:val="32"/>
          </w:rPr>
          <w:t xml:space="preserve">. </w:t>
        </w:r>
      </w:ins>
      <w:ins w:id="1414" w:author="franklyzzm" w:date="2020-08-30T15:44:00Z">
        <w:r>
          <w:rPr>
            <w:rFonts w:eastAsia="仿宋_GB2312"/>
            <w:color w:val="000000"/>
            <w:spacing w:val="2"/>
            <w:kern w:val="0"/>
            <w:sz w:val="32"/>
            <w:szCs w:val="32"/>
          </w:rPr>
          <w:t>大地</w:t>
        </w:r>
      </w:ins>
      <w:ins w:id="1415" w:author="franklyzzm" w:date="2020-08-30T15:44:02Z">
        <w:r>
          <w:rPr>
            <w:rFonts w:eastAsia="仿宋_GB2312"/>
            <w:color w:val="000000"/>
            <w:spacing w:val="2"/>
            <w:kern w:val="0"/>
            <w:sz w:val="32"/>
            <w:szCs w:val="32"/>
          </w:rPr>
          <w:t>測量</w:t>
        </w:r>
      </w:ins>
      <w:ins w:id="1416" w:author="franklyzzm" w:date="2020-08-30T15:39:39Z">
        <w:r>
          <w:rPr>
            <w:rFonts w:eastAsia="仿宋_GB2312"/>
            <w:color w:val="000000"/>
            <w:spacing w:val="2"/>
            <w:kern w:val="0"/>
            <w:sz w:val="32"/>
            <w:szCs w:val="32"/>
          </w:rPr>
          <w:t>技术</w:t>
        </w:r>
      </w:ins>
    </w:p>
    <w:p>
      <w:pPr>
        <w:ind w:left="1470" w:leftChars="700"/>
        <w:jc w:val="left"/>
        <w:rPr>
          <w:ins w:id="1417" w:author="franklyzzm" w:date="2020-08-30T15:43:48Z"/>
          <w:rFonts w:eastAsia="仿宋_GB2312"/>
          <w:spacing w:val="2"/>
          <w:kern w:val="0"/>
          <w:sz w:val="32"/>
          <w:szCs w:val="32"/>
        </w:rPr>
      </w:pPr>
      <w:ins w:id="1418" w:author="franklyzzm" w:date="2020-08-30T15:43:48Z">
        <w:r>
          <w:rPr>
            <w:rFonts w:eastAsia="仿宋_GB2312"/>
            <w:color w:val="000000"/>
            <w:spacing w:val="2"/>
            <w:kern w:val="0"/>
            <w:sz w:val="32"/>
            <w:szCs w:val="32"/>
          </w:rPr>
          <w:t xml:space="preserve">01X. </w:t>
        </w:r>
      </w:ins>
      <w:ins w:id="1419" w:author="franklyzzm" w:date="2020-08-30T15:44:12Z">
        <w:r>
          <w:rPr>
            <w:rFonts w:eastAsia="仿宋_GB2312"/>
            <w:color w:val="000000"/>
            <w:spacing w:val="2"/>
            <w:kern w:val="0"/>
            <w:sz w:val="32"/>
            <w:szCs w:val="32"/>
          </w:rPr>
          <w:t>海洋</w:t>
        </w:r>
      </w:ins>
      <w:ins w:id="1420" w:author="franklyzzm" w:date="2020-08-30T15:44:15Z">
        <w:r>
          <w:rPr>
            <w:rFonts w:eastAsia="仿宋_GB2312"/>
            <w:color w:val="000000"/>
            <w:spacing w:val="2"/>
            <w:kern w:val="0"/>
            <w:sz w:val="32"/>
            <w:szCs w:val="32"/>
          </w:rPr>
          <w:t>環境</w:t>
        </w:r>
      </w:ins>
      <w:ins w:id="1421" w:author="franklyzzm" w:date="2020-08-30T15:44:19Z">
        <w:r>
          <w:rPr>
            <w:rFonts w:eastAsia="仿宋_GB2312"/>
            <w:color w:val="000000"/>
            <w:spacing w:val="2"/>
            <w:kern w:val="0"/>
            <w:sz w:val="32"/>
            <w:szCs w:val="32"/>
          </w:rPr>
          <w:t>仿真</w:t>
        </w:r>
      </w:ins>
      <w:ins w:id="1422" w:author="franklyzzm" w:date="2020-08-30T15:43:48Z">
        <w:r>
          <w:rPr>
            <w:rFonts w:eastAsia="仿宋_GB2312"/>
            <w:color w:val="000000"/>
            <w:spacing w:val="2"/>
            <w:kern w:val="0"/>
            <w:sz w:val="32"/>
            <w:szCs w:val="32"/>
          </w:rPr>
          <w:t>技术</w:t>
        </w:r>
      </w:ins>
    </w:p>
    <w:p>
      <w:pPr>
        <w:ind w:left="1470" w:leftChars="700"/>
        <w:rPr>
          <w:ins w:id="1423" w:author="franklyzzm" w:date="2020-08-30T15:39:39Z"/>
          <w:rFonts w:eastAsia="仿宋_GB2312"/>
          <w:spacing w:val="2"/>
          <w:kern w:val="0"/>
          <w:sz w:val="32"/>
          <w:szCs w:val="32"/>
        </w:rPr>
      </w:pPr>
      <w:ins w:id="1424" w:author="franklyzzm" w:date="2020-08-30T15:39:39Z">
        <w:r>
          <w:rPr>
            <w:rFonts w:eastAsia="仿宋_GB2312"/>
            <w:spacing w:val="2"/>
            <w:kern w:val="0"/>
            <w:sz w:val="32"/>
            <w:szCs w:val="32"/>
          </w:rPr>
          <w:t xml:space="preserve">02X. </w:t>
        </w:r>
      </w:ins>
      <w:ins w:id="1425" w:author="franklyzzm" w:date="2020-08-30T15:44:29Z">
        <w:r>
          <w:rPr>
            <w:rFonts w:eastAsia="仿宋_GB2312"/>
            <w:color w:val="000000"/>
            <w:spacing w:val="2"/>
            <w:kern w:val="0"/>
            <w:sz w:val="32"/>
            <w:szCs w:val="32"/>
          </w:rPr>
          <w:t>大地測量</w:t>
        </w:r>
      </w:ins>
      <w:ins w:id="1426" w:author="franklyzzm" w:date="2020-08-30T15:39:39Z">
        <w:r>
          <w:rPr>
            <w:rFonts w:eastAsia="仿宋_GB2312"/>
            <w:spacing w:val="2"/>
            <w:kern w:val="0"/>
            <w:sz w:val="32"/>
            <w:szCs w:val="32"/>
          </w:rPr>
          <w:t>技术</w:t>
        </w:r>
      </w:ins>
    </w:p>
    <w:p>
      <w:pPr>
        <w:ind w:left="1470" w:leftChars="700"/>
        <w:rPr>
          <w:ins w:id="1427" w:author="franklyzzm" w:date="2020-08-30T15:39:39Z"/>
          <w:rFonts w:eastAsia="仿宋_GB2312"/>
          <w:sz w:val="32"/>
          <w:szCs w:val="32"/>
        </w:rPr>
      </w:pPr>
      <w:ins w:id="1428" w:author="franklyzzm" w:date="2020-08-30T15:39:39Z">
        <w:r>
          <w:rPr>
            <w:rFonts w:eastAsia="仿宋_GB2312"/>
            <w:sz w:val="32"/>
            <w:szCs w:val="32"/>
          </w:rPr>
          <w:t xml:space="preserve">03X. </w:t>
        </w:r>
      </w:ins>
      <w:ins w:id="1429" w:author="franklyzzm" w:date="2020-08-30T15:44:37Z">
        <w:r>
          <w:rPr>
            <w:rFonts w:eastAsia="仿宋_GB2312"/>
            <w:sz w:val="32"/>
            <w:szCs w:val="32"/>
          </w:rPr>
          <w:t>精密</w:t>
        </w:r>
      </w:ins>
      <w:ins w:id="1430" w:author="franklyzzm" w:date="2020-08-30T15:44:38Z">
        <w:r>
          <w:rPr>
            <w:rFonts w:eastAsia="仿宋_GB2312"/>
            <w:sz w:val="32"/>
            <w:szCs w:val="32"/>
          </w:rPr>
          <w:t>工程</w:t>
        </w:r>
      </w:ins>
      <w:ins w:id="1431" w:author="franklyzzm" w:date="2020-08-30T15:44:41Z">
        <w:r>
          <w:rPr>
            <w:rFonts w:eastAsia="仿宋_GB2312"/>
            <w:sz w:val="32"/>
            <w:szCs w:val="32"/>
          </w:rPr>
          <w:t>測量</w:t>
        </w:r>
      </w:ins>
      <w:ins w:id="1432" w:author="franklyzzm" w:date="2020-08-30T15:44:45Z">
        <w:r>
          <w:rPr>
            <w:rFonts w:eastAsia="仿宋_GB2312"/>
            <w:sz w:val="32"/>
            <w:szCs w:val="32"/>
          </w:rPr>
          <w:t>技術</w:t>
        </w:r>
      </w:ins>
    </w:p>
    <w:p>
      <w:pPr>
        <w:ind w:left="1470" w:leftChars="700"/>
        <w:rPr>
          <w:ins w:id="1434" w:author="franklyzzm" w:date="2020-08-30T15:45:06Z"/>
          <w:rFonts w:eastAsia="仿宋_GB2312"/>
          <w:sz w:val="32"/>
          <w:szCs w:val="32"/>
        </w:rPr>
        <w:pPrChange w:id="1433" w:author="franklyzzm" w:date="2020-08-30T15:39:41Z">
          <w:pPr>
            <w:ind w:left="1050" w:leftChars="500"/>
          </w:pPr>
        </w:pPrChange>
      </w:pPr>
      <w:ins w:id="1435" w:author="franklyzzm" w:date="2020-08-30T15:39:39Z">
        <w:r>
          <w:rPr>
            <w:rFonts w:eastAsia="仿宋_GB2312"/>
            <w:sz w:val="32"/>
            <w:szCs w:val="32"/>
          </w:rPr>
          <w:t xml:space="preserve">04X. </w:t>
        </w:r>
      </w:ins>
      <w:ins w:id="1436" w:author="franklyzzm" w:date="2020-08-30T15:44:55Z">
        <w:r>
          <w:rPr>
            <w:rFonts w:eastAsia="仿宋_GB2312"/>
            <w:sz w:val="32"/>
            <w:szCs w:val="32"/>
          </w:rPr>
          <w:t>真空</w:t>
        </w:r>
      </w:ins>
      <w:ins w:id="1437" w:author="franklyzzm" w:date="2020-08-30T15:39:39Z">
        <w:r>
          <w:rPr>
            <w:rFonts w:eastAsia="仿宋_GB2312"/>
            <w:sz w:val="32"/>
            <w:szCs w:val="32"/>
          </w:rPr>
          <w:t>技术</w:t>
        </w:r>
      </w:ins>
    </w:p>
    <w:p>
      <w:pPr>
        <w:ind w:left="1470" w:leftChars="700"/>
        <w:rPr>
          <w:ins w:id="1438" w:author="franklyzzm" w:date="2020-08-30T15:45:06Z"/>
          <w:rFonts w:eastAsia="仿宋_GB2312"/>
          <w:spacing w:val="2"/>
          <w:kern w:val="0"/>
          <w:sz w:val="32"/>
          <w:szCs w:val="32"/>
        </w:rPr>
      </w:pPr>
      <w:ins w:id="1439" w:author="franklyzzm" w:date="2020-08-30T15:45:06Z">
        <w:r>
          <w:rPr>
            <w:rFonts w:eastAsia="仿宋_GB2312"/>
            <w:spacing w:val="2"/>
            <w:kern w:val="0"/>
            <w:sz w:val="32"/>
            <w:szCs w:val="32"/>
          </w:rPr>
          <w:t>0</w:t>
        </w:r>
      </w:ins>
      <w:ins w:id="1440" w:author="franklyzzm" w:date="2020-08-30T15:45:14Z">
        <w:r>
          <w:rPr>
            <w:rFonts w:eastAsia="仿宋_GB2312"/>
            <w:spacing w:val="2"/>
            <w:kern w:val="0"/>
            <w:sz w:val="32"/>
            <w:szCs w:val="32"/>
          </w:rPr>
          <w:t>5</w:t>
        </w:r>
      </w:ins>
      <w:ins w:id="1441" w:author="franklyzzm" w:date="2020-08-30T15:45:06Z">
        <w:r>
          <w:rPr>
            <w:rFonts w:eastAsia="仿宋_GB2312"/>
            <w:spacing w:val="2"/>
            <w:kern w:val="0"/>
            <w:sz w:val="32"/>
            <w:szCs w:val="32"/>
          </w:rPr>
          <w:t xml:space="preserve">X. </w:t>
        </w:r>
      </w:ins>
      <w:ins w:id="1442" w:author="franklyzzm" w:date="2020-08-30T15:45:26Z">
        <w:r>
          <w:rPr>
            <w:rFonts w:eastAsia="仿宋_GB2312"/>
            <w:color w:val="000000"/>
            <w:spacing w:val="2"/>
            <w:kern w:val="0"/>
            <w:sz w:val="32"/>
            <w:szCs w:val="32"/>
          </w:rPr>
          <w:t>聲學</w:t>
        </w:r>
      </w:ins>
      <w:ins w:id="1443" w:author="franklyzzm" w:date="2020-08-30T15:45:29Z">
        <w:r>
          <w:rPr>
            <w:rFonts w:eastAsia="仿宋_GB2312"/>
            <w:color w:val="000000"/>
            <w:spacing w:val="2"/>
            <w:kern w:val="0"/>
            <w:sz w:val="32"/>
            <w:szCs w:val="32"/>
          </w:rPr>
          <w:t>工程</w:t>
        </w:r>
      </w:ins>
      <w:ins w:id="1444" w:author="franklyzzm" w:date="2020-08-30T15:45:06Z">
        <w:r>
          <w:rPr>
            <w:rFonts w:eastAsia="仿宋_GB2312"/>
            <w:spacing w:val="2"/>
            <w:kern w:val="0"/>
            <w:sz w:val="32"/>
            <w:szCs w:val="32"/>
          </w:rPr>
          <w:t>技术</w:t>
        </w:r>
      </w:ins>
    </w:p>
    <w:p>
      <w:pPr>
        <w:ind w:left="1470" w:leftChars="700"/>
        <w:rPr>
          <w:ins w:id="1445" w:author="franklyzzm" w:date="2020-08-30T15:45:06Z"/>
          <w:rFonts w:eastAsia="仿宋_GB2312"/>
          <w:sz w:val="32"/>
          <w:szCs w:val="32"/>
        </w:rPr>
      </w:pPr>
      <w:ins w:id="1446" w:author="franklyzzm" w:date="2020-08-30T15:45:06Z">
        <w:r>
          <w:rPr>
            <w:rFonts w:eastAsia="仿宋_GB2312"/>
            <w:sz w:val="32"/>
            <w:szCs w:val="32"/>
          </w:rPr>
          <w:t>0</w:t>
        </w:r>
      </w:ins>
      <w:ins w:id="1447" w:author="franklyzzm" w:date="2020-08-30T15:45:15Z">
        <w:r>
          <w:rPr>
            <w:rFonts w:eastAsia="仿宋_GB2312"/>
            <w:sz w:val="32"/>
            <w:szCs w:val="32"/>
          </w:rPr>
          <w:t>6</w:t>
        </w:r>
      </w:ins>
      <w:ins w:id="1448" w:author="franklyzzm" w:date="2020-08-30T15:45:06Z">
        <w:r>
          <w:rPr>
            <w:rFonts w:eastAsia="仿宋_GB2312"/>
            <w:sz w:val="32"/>
            <w:szCs w:val="32"/>
          </w:rPr>
          <w:t xml:space="preserve">X. </w:t>
        </w:r>
      </w:ins>
      <w:ins w:id="1449" w:author="franklyzzm" w:date="2020-08-30T15:45:41Z">
        <w:r>
          <w:rPr>
            <w:rFonts w:eastAsia="仿宋_GB2312"/>
            <w:sz w:val="32"/>
            <w:szCs w:val="32"/>
          </w:rPr>
          <w:t>計量測試</w:t>
        </w:r>
      </w:ins>
      <w:ins w:id="1450" w:author="franklyzzm" w:date="2020-08-30T15:45:06Z">
        <w:r>
          <w:rPr>
            <w:rFonts w:eastAsia="仿宋_GB2312"/>
            <w:sz w:val="32"/>
            <w:szCs w:val="32"/>
          </w:rPr>
          <w:t>技術</w:t>
        </w:r>
      </w:ins>
    </w:p>
    <w:p>
      <w:pPr>
        <w:ind w:left="1470" w:leftChars="700"/>
        <w:rPr>
          <w:ins w:id="1452" w:author="franklyzzm" w:date="2020-08-30T18:01:49Z"/>
          <w:rFonts w:eastAsia="仿宋_GB2312"/>
          <w:sz w:val="32"/>
          <w:szCs w:val="32"/>
        </w:rPr>
        <w:pPrChange w:id="1451" w:author="franklyzzm" w:date="2020-08-30T15:45:09Z">
          <w:pPr>
            <w:ind w:left="1050" w:leftChars="500"/>
          </w:pPr>
        </w:pPrChange>
      </w:pPr>
      <w:ins w:id="1453" w:author="franklyzzm" w:date="2020-08-30T15:45:06Z">
        <w:r>
          <w:rPr>
            <w:rFonts w:eastAsia="仿宋_GB2312"/>
            <w:sz w:val="32"/>
            <w:szCs w:val="32"/>
          </w:rPr>
          <w:t>0</w:t>
        </w:r>
      </w:ins>
      <w:ins w:id="1454" w:author="franklyzzm" w:date="2020-08-30T15:45:17Z">
        <w:r>
          <w:rPr>
            <w:rFonts w:eastAsia="仿宋_GB2312"/>
            <w:sz w:val="32"/>
            <w:szCs w:val="32"/>
          </w:rPr>
          <w:t>7</w:t>
        </w:r>
      </w:ins>
      <w:ins w:id="1455" w:author="franklyzzm" w:date="2020-08-30T15:45:06Z">
        <w:r>
          <w:rPr>
            <w:rFonts w:eastAsia="仿宋_GB2312"/>
            <w:sz w:val="32"/>
            <w:szCs w:val="32"/>
          </w:rPr>
          <w:t xml:space="preserve">X. </w:t>
        </w:r>
      </w:ins>
      <w:ins w:id="1456" w:author="franklyzzm" w:date="2020-08-30T15:45:53Z">
        <w:r>
          <w:rPr>
            <w:rFonts w:eastAsia="仿宋_GB2312"/>
            <w:sz w:val="32"/>
            <w:szCs w:val="32"/>
          </w:rPr>
          <w:t>目標特徵</w:t>
        </w:r>
      </w:ins>
      <w:ins w:id="1457" w:author="franklyzzm" w:date="2020-08-30T15:45:56Z">
        <w:r>
          <w:rPr>
            <w:rFonts w:eastAsia="仿宋_GB2312"/>
            <w:sz w:val="32"/>
            <w:szCs w:val="32"/>
          </w:rPr>
          <w:t>提取</w:t>
        </w:r>
      </w:ins>
      <w:ins w:id="1458" w:author="franklyzzm" w:date="2020-08-30T15:45:58Z">
        <w:r>
          <w:rPr>
            <w:rFonts w:eastAsia="仿宋_GB2312"/>
            <w:sz w:val="32"/>
            <w:szCs w:val="32"/>
          </w:rPr>
          <w:t>及</w:t>
        </w:r>
      </w:ins>
      <w:ins w:id="1459" w:author="franklyzzm" w:date="2020-08-30T15:46:02Z">
        <w:r>
          <w:rPr>
            <w:rFonts w:eastAsia="仿宋_GB2312"/>
            <w:sz w:val="32"/>
            <w:szCs w:val="32"/>
          </w:rPr>
          <w:t>識別</w:t>
        </w:r>
      </w:ins>
      <w:ins w:id="1460" w:author="franklyzzm" w:date="2020-08-30T15:45:06Z">
        <w:r>
          <w:rPr>
            <w:rFonts w:eastAsia="仿宋_GB2312"/>
            <w:sz w:val="32"/>
            <w:szCs w:val="32"/>
          </w:rPr>
          <w:t>技术</w:t>
        </w:r>
      </w:ins>
    </w:p>
    <w:p>
      <w:pPr>
        <w:ind w:left="1470" w:leftChars="700"/>
        <w:rPr>
          <w:rFonts w:eastAsia="仿宋_GB2312"/>
          <w:sz w:val="32"/>
          <w:szCs w:val="32"/>
        </w:rPr>
        <w:pPrChange w:id="1461" w:author="franklyzzm" w:date="2020-08-30T18:02:43Z">
          <w:pPr>
            <w:ind w:left="1050" w:leftChars="500"/>
          </w:pPr>
        </w:pPrChange>
      </w:pPr>
      <w:ins w:id="1462" w:author="franklyzzm" w:date="2020-08-30T18:02:13Z">
        <w:r>
          <w:rPr>
            <w:rFonts w:eastAsia="仿宋_GB2312"/>
            <w:sz w:val="32"/>
            <w:szCs w:val="32"/>
          </w:rPr>
          <w:t>0</w:t>
        </w:r>
      </w:ins>
      <w:ins w:id="1463" w:author="franklyzzm" w:date="2020-08-30T18:02:41Z">
        <w:r>
          <w:rPr>
            <w:rFonts w:eastAsia="仿宋_GB2312"/>
            <w:sz w:val="32"/>
            <w:szCs w:val="32"/>
          </w:rPr>
          <w:t>8</w:t>
        </w:r>
      </w:ins>
      <w:ins w:id="1464" w:author="franklyzzm" w:date="2020-08-30T18:02:13Z">
        <w:r>
          <w:rPr>
            <w:rFonts w:eastAsia="仿宋_GB2312"/>
            <w:sz w:val="32"/>
            <w:szCs w:val="32"/>
          </w:rPr>
          <w:t xml:space="preserve">X. </w:t>
        </w:r>
      </w:ins>
      <w:ins w:id="1465" w:author="franklyzzm" w:date="2020-08-30T18:02:30Z">
        <w:r>
          <w:rPr>
            <w:rFonts w:eastAsia="仿宋_GB2312"/>
            <w:sz w:val="32"/>
            <w:szCs w:val="32"/>
          </w:rPr>
          <w:t>航天遙感影像獲取</w:t>
        </w:r>
      </w:ins>
      <w:ins w:id="1466" w:author="franklyzzm" w:date="2020-08-30T18:02:13Z">
        <w:r>
          <w:rPr>
            <w:rFonts w:eastAsia="仿宋_GB2312"/>
            <w:sz w:val="32"/>
            <w:szCs w:val="32"/>
          </w:rPr>
          <w:t>技术</w:t>
        </w:r>
      </w:ins>
      <w:bookmarkStart w:id="79" w:name="_GoBack"/>
      <w:bookmarkEnd w:id="79"/>
    </w:p>
    <w:p>
      <w:pPr>
        <w:ind w:left="1050" w:leftChars="500"/>
        <w:rPr>
          <w:rFonts w:eastAsia="黑体"/>
          <w:sz w:val="32"/>
          <w:szCs w:val="32"/>
        </w:rPr>
      </w:pPr>
      <w:r>
        <w:rPr>
          <w:rFonts w:eastAsia="黑体"/>
          <w:sz w:val="32"/>
          <w:szCs w:val="32"/>
        </w:rPr>
        <w:t>77 科技交流和推广业</w:t>
      </w:r>
    </w:p>
    <w:p>
      <w:pPr>
        <w:ind w:left="1050" w:leftChars="500"/>
        <w:rPr>
          <w:ins w:id="1467" w:author="franklyzzm" w:date="2020-08-30T15:43:00Z"/>
          <w:rFonts w:eastAsia="黑体"/>
          <w:sz w:val="32"/>
          <w:szCs w:val="32"/>
        </w:rPr>
      </w:pPr>
      <w:r>
        <w:rPr>
          <w:rFonts w:eastAsia="黑体"/>
          <w:sz w:val="32"/>
          <w:szCs w:val="32"/>
        </w:rPr>
        <w:t>78 地质勘查业</w:t>
      </w:r>
    </w:p>
    <w:p>
      <w:pPr>
        <w:ind w:left="1050" w:leftChars="500" w:firstLine="480" w:firstLineChars="150"/>
        <w:rPr>
          <w:rFonts w:eastAsia="黑体"/>
          <w:sz w:val="32"/>
          <w:szCs w:val="32"/>
        </w:rPr>
        <w:pPrChange w:id="1468" w:author="franklyzzm" w:date="2020-08-30T15:43:02Z">
          <w:pPr>
            <w:ind w:left="1050" w:leftChars="500"/>
          </w:pPr>
        </w:pPrChange>
      </w:pPr>
      <w:ins w:id="1469" w:author="franklyzzm" w:date="2020-08-30T15:43:00Z">
        <w:r>
          <w:rPr>
            <w:rFonts w:eastAsia="仿宋_GB2312"/>
            <w:sz w:val="32"/>
            <w:szCs w:val="32"/>
          </w:rPr>
          <w:t xml:space="preserve">01X. </w:t>
        </w:r>
      </w:ins>
      <w:ins w:id="1470" w:author="franklyzzm" w:date="2020-08-30T15:43:17Z">
        <w:r>
          <w:rPr>
            <w:rFonts w:eastAsia="仿宋_GB2312"/>
            <w:sz w:val="32"/>
            <w:szCs w:val="32"/>
          </w:rPr>
          <w:t>地球</w:t>
        </w:r>
      </w:ins>
      <w:ins w:id="1471" w:author="franklyzzm" w:date="2020-08-30T15:43:19Z">
        <w:r>
          <w:rPr>
            <w:rFonts w:eastAsia="仿宋_GB2312"/>
            <w:sz w:val="32"/>
            <w:szCs w:val="32"/>
          </w:rPr>
          <w:t>物理</w:t>
        </w:r>
      </w:ins>
      <w:ins w:id="1472" w:author="franklyzzm" w:date="2020-08-30T15:43:23Z">
        <w:r>
          <w:rPr>
            <w:rFonts w:eastAsia="仿宋_GB2312"/>
            <w:sz w:val="32"/>
            <w:szCs w:val="32"/>
          </w:rPr>
          <w:t>勘查</w:t>
        </w:r>
      </w:ins>
      <w:ins w:id="1473" w:author="franklyzzm" w:date="2020-08-30T15:43:00Z">
        <w:r>
          <w:rPr>
            <w:rFonts w:eastAsia="仿宋_GB2312"/>
            <w:sz w:val="32"/>
            <w:szCs w:val="32"/>
          </w:rPr>
          <w:t>技术</w:t>
        </w:r>
      </w:ins>
    </w:p>
    <w:p>
      <w:pPr>
        <w:ind w:left="1050" w:leftChars="500"/>
        <w:rPr>
          <w:rFonts w:eastAsia="黑体"/>
          <w:sz w:val="32"/>
          <w:szCs w:val="32"/>
        </w:rPr>
      </w:pPr>
      <w:r>
        <w:rPr>
          <w:rFonts w:eastAsia="黑体"/>
          <w:sz w:val="32"/>
          <w:szCs w:val="32"/>
        </w:rPr>
        <w:t>79 水利管理业</w:t>
      </w:r>
    </w:p>
    <w:p>
      <w:pPr>
        <w:ind w:left="1050" w:leftChars="500"/>
        <w:rPr>
          <w:rFonts w:eastAsia="黑体"/>
          <w:sz w:val="32"/>
          <w:szCs w:val="32"/>
        </w:rPr>
      </w:pPr>
      <w:r>
        <w:rPr>
          <w:rFonts w:eastAsia="黑体"/>
          <w:sz w:val="32"/>
          <w:szCs w:val="32"/>
        </w:rPr>
        <w:t>80 环境管理业</w:t>
      </w:r>
    </w:p>
    <w:p>
      <w:pPr>
        <w:ind w:left="1050" w:leftChars="500" w:firstLine="480" w:firstLineChars="150"/>
        <w:rPr>
          <w:del w:id="1474" w:author="franklyzzm" w:date="2020-08-30T15:43:06Z"/>
          <w:rFonts w:eastAsia="仿宋_GB2312"/>
          <w:sz w:val="32"/>
          <w:szCs w:val="32"/>
        </w:rPr>
      </w:pPr>
      <w:del w:id="1475" w:author="franklyzzm" w:date="2020-08-30T15:43:06Z">
        <w:r>
          <w:rPr>
            <w:rFonts w:eastAsia="仿宋_GB2312"/>
            <w:sz w:val="32"/>
            <w:szCs w:val="32"/>
          </w:rPr>
          <w:delText>01X. 通用(常规)电除尘及供电电源制造技术</w:delText>
        </w:r>
      </w:del>
    </w:p>
    <w:p>
      <w:pPr>
        <w:ind w:left="2297" w:leftChars="713" w:hanging="800" w:hangingChars="250"/>
        <w:rPr>
          <w:del w:id="1476" w:author="franklyzzm" w:date="2020-08-30T15:43:06Z"/>
          <w:rFonts w:eastAsia="仿宋_GB2312"/>
          <w:sz w:val="32"/>
          <w:szCs w:val="32"/>
        </w:rPr>
      </w:pPr>
      <w:del w:id="1477" w:author="franklyzzm" w:date="2020-08-30T15:43:06Z">
        <w:r>
          <w:rPr>
            <w:rFonts w:eastAsia="仿宋_GB2312"/>
            <w:sz w:val="32"/>
            <w:szCs w:val="32"/>
          </w:rPr>
          <w:delText>02X. 火电厂石灰石-石膏法、循环流化床法烟气脱硫工艺技术</w:delText>
        </w:r>
      </w:del>
    </w:p>
    <w:p>
      <w:pPr>
        <w:ind w:left="2297" w:leftChars="713" w:hanging="800" w:hangingChars="250"/>
        <w:rPr>
          <w:del w:id="1478" w:author="franklyzzm" w:date="2020-08-30T15:43:06Z"/>
          <w:rFonts w:eastAsia="仿宋_GB2312"/>
          <w:sz w:val="32"/>
          <w:szCs w:val="32"/>
        </w:rPr>
      </w:pPr>
      <w:del w:id="1479" w:author="franklyzzm" w:date="2020-08-30T15:43:06Z">
        <w:r>
          <w:rPr>
            <w:rFonts w:eastAsia="仿宋_GB2312"/>
            <w:sz w:val="32"/>
            <w:szCs w:val="32"/>
          </w:rPr>
          <w:delText>03X. 常规污水处理技术</w:delText>
        </w:r>
      </w:del>
    </w:p>
    <w:p>
      <w:pPr>
        <w:ind w:left="2297" w:leftChars="713" w:hanging="800" w:hangingChars="250"/>
        <w:rPr>
          <w:del w:id="1480" w:author="franklyzzm" w:date="2020-08-30T15:43:06Z"/>
          <w:rFonts w:eastAsia="仿宋_GB2312"/>
          <w:sz w:val="32"/>
          <w:szCs w:val="32"/>
        </w:rPr>
      </w:pPr>
      <w:del w:id="1481" w:author="franklyzzm" w:date="2020-08-30T15:43:06Z">
        <w:r>
          <w:rPr>
            <w:rFonts w:eastAsia="仿宋_GB2312"/>
            <w:sz w:val="32"/>
            <w:szCs w:val="32"/>
          </w:rPr>
          <w:delText>04X. 生活垃圾好氧生物处理(堆肥)工艺技术</w:delText>
        </w:r>
      </w:del>
    </w:p>
    <w:p>
      <w:pPr>
        <w:ind w:left="2297" w:leftChars="713" w:hanging="800" w:hangingChars="250"/>
        <w:rPr>
          <w:del w:id="1482" w:author="franklyzzm" w:date="2020-08-30T15:43:06Z"/>
          <w:rFonts w:eastAsia="仿宋_GB2312"/>
          <w:sz w:val="32"/>
          <w:szCs w:val="32"/>
        </w:rPr>
      </w:pPr>
      <w:del w:id="1483" w:author="franklyzzm" w:date="2020-08-30T15:43:06Z">
        <w:r>
          <w:rPr>
            <w:rFonts w:eastAsia="仿宋_GB2312"/>
            <w:sz w:val="32"/>
            <w:szCs w:val="32"/>
          </w:rPr>
          <w:delText>05X. 大载荷阻尼弹簧隔振的阻尼技术</w:delText>
        </w:r>
      </w:del>
    </w:p>
    <w:p>
      <w:pPr>
        <w:ind w:left="1050" w:leftChars="500"/>
        <w:rPr>
          <w:ins w:id="1484" w:author="franklyzzm" w:date="2020-08-30T15:40:06Z"/>
          <w:rFonts w:eastAsia="黑体"/>
          <w:sz w:val="32"/>
          <w:szCs w:val="32"/>
        </w:rPr>
      </w:pPr>
      <w:r>
        <w:rPr>
          <w:rFonts w:eastAsia="黑体"/>
          <w:sz w:val="32"/>
          <w:szCs w:val="32"/>
        </w:rPr>
        <w:t>81 公共设施管理业</w:t>
      </w:r>
    </w:p>
    <w:p>
      <w:pPr>
        <w:ind w:left="1050" w:leftChars="500"/>
        <w:rPr>
          <w:ins w:id="1485" w:author="franklyzzm" w:date="2020-08-30T15:40:07Z"/>
          <w:b/>
          <w:sz w:val="32"/>
          <w:szCs w:val="32"/>
        </w:rPr>
      </w:pPr>
      <w:ins w:id="1486" w:author="franklyzzm" w:date="2020-08-30T15:40:07Z">
        <w:r>
          <w:rPr>
            <w:rFonts w:eastAsia="黑体"/>
            <w:sz w:val="32"/>
            <w:szCs w:val="32"/>
          </w:rPr>
          <w:t>8</w:t>
        </w:r>
      </w:ins>
      <w:ins w:id="1487" w:author="franklyzzm" w:date="2020-08-30T15:40:27Z">
        <w:r>
          <w:rPr>
            <w:rFonts w:eastAsia="黑体"/>
            <w:sz w:val="32"/>
            <w:szCs w:val="32"/>
          </w:rPr>
          <w:t>2</w:t>
        </w:r>
      </w:ins>
      <w:ins w:id="1488" w:author="franklyzzm" w:date="2020-08-30T15:40:07Z">
        <w:r>
          <w:rPr>
            <w:rFonts w:eastAsia="黑体"/>
            <w:sz w:val="32"/>
            <w:szCs w:val="32"/>
          </w:rPr>
          <w:t xml:space="preserve"> </w:t>
        </w:r>
      </w:ins>
      <w:ins w:id="1489" w:author="franklyzzm" w:date="2020-08-30T15:40:44Z">
        <w:r>
          <w:rPr>
            <w:rFonts w:eastAsia="黑体"/>
            <w:sz w:val="32"/>
            <w:szCs w:val="32"/>
          </w:rPr>
          <w:t>居民</w:t>
        </w:r>
      </w:ins>
      <w:ins w:id="1490" w:author="franklyzzm" w:date="2020-08-30T15:40:46Z">
        <w:r>
          <w:rPr>
            <w:rFonts w:eastAsia="黑体"/>
            <w:sz w:val="32"/>
            <w:szCs w:val="32"/>
          </w:rPr>
          <w:t>服務</w:t>
        </w:r>
      </w:ins>
      <w:ins w:id="1491" w:author="franklyzzm" w:date="2020-08-30T15:40:07Z">
        <w:r>
          <w:rPr>
            <w:rFonts w:eastAsia="黑体"/>
            <w:sz w:val="32"/>
            <w:szCs w:val="32"/>
          </w:rPr>
          <w:t>业</w:t>
        </w:r>
      </w:ins>
    </w:p>
    <w:p>
      <w:pPr>
        <w:ind w:left="1050" w:leftChars="500"/>
        <w:rPr>
          <w:ins w:id="1492" w:author="franklyzzm" w:date="2020-08-30T15:40:09Z"/>
          <w:b/>
          <w:sz w:val="32"/>
          <w:szCs w:val="32"/>
        </w:rPr>
      </w:pPr>
      <w:ins w:id="1493" w:author="franklyzzm" w:date="2020-08-30T15:40:09Z">
        <w:r>
          <w:rPr>
            <w:rFonts w:eastAsia="黑体"/>
            <w:sz w:val="32"/>
            <w:szCs w:val="32"/>
          </w:rPr>
          <w:t>8</w:t>
        </w:r>
      </w:ins>
      <w:ins w:id="1494" w:author="franklyzzm" w:date="2020-08-30T15:40:28Z">
        <w:r>
          <w:rPr>
            <w:rFonts w:eastAsia="黑体"/>
            <w:sz w:val="32"/>
            <w:szCs w:val="32"/>
          </w:rPr>
          <w:t>3</w:t>
        </w:r>
      </w:ins>
      <w:ins w:id="1495" w:author="franklyzzm" w:date="2020-08-30T15:40:09Z">
        <w:r>
          <w:rPr>
            <w:rFonts w:eastAsia="黑体"/>
            <w:sz w:val="32"/>
            <w:szCs w:val="32"/>
          </w:rPr>
          <w:t xml:space="preserve"> </w:t>
        </w:r>
      </w:ins>
      <w:ins w:id="1496" w:author="franklyzzm" w:date="2020-08-30T15:40:53Z">
        <w:r>
          <w:rPr>
            <w:rFonts w:eastAsia="黑体"/>
            <w:sz w:val="32"/>
            <w:szCs w:val="32"/>
          </w:rPr>
          <w:t>其他</w:t>
        </w:r>
      </w:ins>
      <w:ins w:id="1497" w:author="franklyzzm" w:date="2020-08-30T15:40:55Z">
        <w:r>
          <w:rPr>
            <w:rFonts w:eastAsia="黑体"/>
            <w:sz w:val="32"/>
            <w:szCs w:val="32"/>
          </w:rPr>
          <w:t>服務</w:t>
        </w:r>
      </w:ins>
      <w:ins w:id="1498" w:author="franklyzzm" w:date="2020-08-30T15:40:09Z">
        <w:r>
          <w:rPr>
            <w:rFonts w:eastAsia="黑体"/>
            <w:sz w:val="32"/>
            <w:szCs w:val="32"/>
          </w:rPr>
          <w:t>业</w:t>
        </w:r>
      </w:ins>
    </w:p>
    <w:p>
      <w:pPr>
        <w:ind w:left="1050" w:leftChars="500"/>
        <w:rPr>
          <w:ins w:id="1499" w:author="franklyzzm" w:date="2020-08-30T15:40:11Z"/>
          <w:b/>
          <w:sz w:val="32"/>
          <w:szCs w:val="32"/>
        </w:rPr>
      </w:pPr>
      <w:ins w:id="1500" w:author="franklyzzm" w:date="2020-08-30T15:40:11Z">
        <w:r>
          <w:rPr>
            <w:rFonts w:eastAsia="黑体"/>
            <w:sz w:val="32"/>
            <w:szCs w:val="32"/>
          </w:rPr>
          <w:t>8</w:t>
        </w:r>
      </w:ins>
      <w:ins w:id="1501" w:author="franklyzzm" w:date="2020-08-30T15:40:29Z">
        <w:r>
          <w:rPr>
            <w:rFonts w:eastAsia="黑体"/>
            <w:sz w:val="32"/>
            <w:szCs w:val="32"/>
          </w:rPr>
          <w:t>4</w:t>
        </w:r>
      </w:ins>
      <w:ins w:id="1502" w:author="franklyzzm" w:date="2020-08-30T15:40:11Z">
        <w:r>
          <w:rPr>
            <w:rFonts w:eastAsia="黑体"/>
            <w:sz w:val="32"/>
            <w:szCs w:val="32"/>
          </w:rPr>
          <w:t xml:space="preserve"> </w:t>
        </w:r>
      </w:ins>
      <w:ins w:id="1503" w:author="franklyzzm" w:date="2020-08-30T15:41:03Z">
        <w:r>
          <w:rPr>
            <w:rFonts w:eastAsia="黑体"/>
            <w:sz w:val="32"/>
            <w:szCs w:val="32"/>
          </w:rPr>
          <w:t>教育</w:t>
        </w:r>
      </w:ins>
    </w:p>
    <w:p>
      <w:pPr>
        <w:ind w:left="1050" w:leftChars="500"/>
        <w:rPr>
          <w:ins w:id="1504" w:author="franklyzzm" w:date="2020-08-30T15:40:13Z"/>
          <w:b/>
          <w:sz w:val="32"/>
          <w:szCs w:val="32"/>
        </w:rPr>
      </w:pPr>
      <w:ins w:id="1505" w:author="franklyzzm" w:date="2020-08-30T15:40:13Z">
        <w:r>
          <w:rPr>
            <w:rFonts w:eastAsia="黑体"/>
            <w:sz w:val="32"/>
            <w:szCs w:val="32"/>
          </w:rPr>
          <w:t>8</w:t>
        </w:r>
      </w:ins>
      <w:ins w:id="1506" w:author="franklyzzm" w:date="2020-08-30T15:40:30Z">
        <w:r>
          <w:rPr>
            <w:rFonts w:eastAsia="黑体"/>
            <w:sz w:val="32"/>
            <w:szCs w:val="32"/>
          </w:rPr>
          <w:t>5</w:t>
        </w:r>
      </w:ins>
      <w:ins w:id="1507" w:author="franklyzzm" w:date="2020-08-30T15:40:13Z">
        <w:r>
          <w:rPr>
            <w:rFonts w:eastAsia="黑体"/>
            <w:sz w:val="32"/>
            <w:szCs w:val="32"/>
          </w:rPr>
          <w:t xml:space="preserve"> </w:t>
        </w:r>
      </w:ins>
      <w:ins w:id="1508" w:author="franklyzzm" w:date="2020-08-30T15:41:09Z">
        <w:r>
          <w:rPr>
            <w:rFonts w:eastAsia="黑体"/>
            <w:sz w:val="32"/>
            <w:szCs w:val="32"/>
          </w:rPr>
          <w:t>衛生</w:t>
        </w:r>
      </w:ins>
    </w:p>
    <w:p>
      <w:pPr>
        <w:ind w:left="1050" w:leftChars="500" w:firstLine="480" w:firstLineChars="150"/>
        <w:rPr>
          <w:ins w:id="1510" w:author="franklyzzm" w:date="2020-08-30T15:41:28Z"/>
          <w:rFonts w:eastAsia="仿宋_GB2312"/>
          <w:sz w:val="32"/>
          <w:szCs w:val="32"/>
        </w:rPr>
        <w:pPrChange w:id="1509" w:author="franklyzzm" w:date="2020-08-30T15:41:28Z">
          <w:pPr>
            <w:ind w:left="1050" w:leftChars="500"/>
          </w:pPr>
        </w:pPrChange>
      </w:pPr>
      <w:ins w:id="1511" w:author="franklyzzm" w:date="2020-08-30T15:41:23Z">
        <w:r>
          <w:rPr>
            <w:rFonts w:eastAsia="仿宋_GB2312"/>
            <w:sz w:val="32"/>
            <w:szCs w:val="32"/>
          </w:rPr>
          <w:t>01</w:t>
        </w:r>
      </w:ins>
      <w:ins w:id="1512" w:author="franklyzzm" w:date="2020-08-30T15:41:50Z">
        <w:r>
          <w:rPr>
            <w:rFonts w:eastAsia="仿宋_GB2312"/>
            <w:sz w:val="32"/>
            <w:szCs w:val="32"/>
          </w:rPr>
          <w:t>J</w:t>
        </w:r>
      </w:ins>
      <w:ins w:id="1513" w:author="franklyzzm" w:date="2020-08-30T15:41:23Z">
        <w:r>
          <w:rPr>
            <w:rFonts w:eastAsia="仿宋_GB2312"/>
            <w:sz w:val="32"/>
            <w:szCs w:val="32"/>
          </w:rPr>
          <w:t xml:space="preserve">. </w:t>
        </w:r>
      </w:ins>
      <w:ins w:id="1514" w:author="franklyzzm" w:date="2020-08-30T15:42:00Z">
        <w:r>
          <w:rPr>
            <w:rFonts w:eastAsia="仿宋_GB2312"/>
            <w:sz w:val="32"/>
            <w:szCs w:val="32"/>
          </w:rPr>
          <w:t>中醫</w:t>
        </w:r>
      </w:ins>
      <w:ins w:id="1515" w:author="franklyzzm" w:date="2020-08-30T15:42:02Z">
        <w:r>
          <w:rPr>
            <w:rFonts w:eastAsia="仿宋_GB2312"/>
            <w:sz w:val="32"/>
            <w:szCs w:val="32"/>
          </w:rPr>
          <w:t>醫療</w:t>
        </w:r>
      </w:ins>
      <w:ins w:id="1516" w:author="franklyzzm" w:date="2020-08-30T15:41:23Z">
        <w:r>
          <w:rPr>
            <w:rFonts w:eastAsia="仿宋_GB2312"/>
            <w:sz w:val="32"/>
            <w:szCs w:val="32"/>
          </w:rPr>
          <w:t>技术</w:t>
        </w:r>
      </w:ins>
    </w:p>
    <w:p>
      <w:pPr>
        <w:ind w:left="1050" w:leftChars="500" w:firstLine="480" w:firstLineChars="150"/>
        <w:rPr>
          <w:rFonts w:eastAsia="黑体"/>
          <w:sz w:val="32"/>
          <w:szCs w:val="32"/>
        </w:rPr>
        <w:pPrChange w:id="1517" w:author="franklyzzm" w:date="2020-08-30T15:41:28Z">
          <w:pPr>
            <w:ind w:left="1050" w:leftChars="500"/>
          </w:pPr>
        </w:pPrChange>
      </w:pPr>
      <w:ins w:id="1518" w:author="franklyzzm" w:date="2020-08-30T15:41:23Z">
        <w:r>
          <w:rPr>
            <w:rFonts w:eastAsia="仿宋_GB2312"/>
            <w:sz w:val="32"/>
            <w:szCs w:val="32"/>
          </w:rPr>
          <w:t>0</w:t>
        </w:r>
      </w:ins>
      <w:ins w:id="1519" w:author="franklyzzm" w:date="2020-08-30T15:41:47Z">
        <w:r>
          <w:rPr>
            <w:rFonts w:eastAsia="仿宋_GB2312"/>
            <w:sz w:val="32"/>
            <w:szCs w:val="32"/>
          </w:rPr>
          <w:t>1</w:t>
        </w:r>
      </w:ins>
      <w:ins w:id="1520" w:author="franklyzzm" w:date="2020-08-30T15:41:23Z">
        <w:r>
          <w:rPr>
            <w:rFonts w:eastAsia="仿宋_GB2312"/>
            <w:sz w:val="32"/>
            <w:szCs w:val="32"/>
          </w:rPr>
          <w:t xml:space="preserve">X. </w:t>
        </w:r>
      </w:ins>
      <w:ins w:id="1521" w:author="franklyzzm" w:date="2020-08-30T15:42:10Z">
        <w:r>
          <w:rPr>
            <w:rFonts w:eastAsia="仿宋_GB2312"/>
            <w:sz w:val="32"/>
            <w:szCs w:val="32"/>
          </w:rPr>
          <w:t>中醫醫療技术</w:t>
        </w:r>
      </w:ins>
    </w:p>
    <w:p>
      <w:pPr>
        <w:rPr>
          <w:b/>
          <w:sz w:val="32"/>
          <w:szCs w:val="32"/>
        </w:rPr>
      </w:pPr>
    </w:p>
    <w:p>
      <w:pPr>
        <w:rPr>
          <w:b/>
          <w:sz w:val="32"/>
          <w:szCs w:val="32"/>
        </w:rPr>
      </w:pPr>
    </w:p>
    <w:p>
      <w:pPr>
        <w:rPr>
          <w:b/>
          <w:sz w:val="32"/>
          <w:szCs w:val="32"/>
        </w:rPr>
      </w:pPr>
    </w:p>
    <w:p>
      <w:pPr>
        <w:rPr>
          <w:b/>
          <w:sz w:val="32"/>
          <w:szCs w:val="32"/>
        </w:rPr>
      </w:pPr>
    </w:p>
    <w:p>
      <w:pPr>
        <w:rPr>
          <w:b/>
          <w:sz w:val="32"/>
          <w:szCs w:val="32"/>
        </w:rPr>
      </w:pPr>
    </w:p>
    <w:p>
      <w:pPr>
        <w:rPr>
          <w:b/>
          <w:sz w:val="32"/>
          <w:szCs w:val="32"/>
        </w:rPr>
      </w:pPr>
    </w:p>
    <w:p>
      <w:pPr>
        <w:jc w:val="center"/>
        <w:rPr>
          <w:rFonts w:hint="eastAsia" w:eastAsia="仿宋_GB2312"/>
          <w:b/>
          <w:sz w:val="32"/>
          <w:szCs w:val="32"/>
        </w:rPr>
      </w:pPr>
      <w:r>
        <w:rPr>
          <w:rFonts w:eastAsia="仿宋_GB2312"/>
          <w:b/>
          <w:sz w:val="32"/>
          <w:szCs w:val="32"/>
        </w:rPr>
        <w:br w:type="page"/>
      </w:r>
    </w:p>
    <w:p>
      <w:pPr>
        <w:jc w:val="center"/>
        <w:rPr>
          <w:kern w:val="0"/>
          <w:sz w:val="32"/>
          <w:szCs w:val="32"/>
        </w:rPr>
      </w:pPr>
      <w:r>
        <w:rPr>
          <w:rFonts w:eastAsia="黑体"/>
          <w:color w:val="000000"/>
          <w:sz w:val="36"/>
          <w:szCs w:val="36"/>
        </w:rPr>
        <w:t>《中国禁止</w:t>
      </w:r>
      <w:r>
        <w:rPr>
          <w:rFonts w:eastAsia="黑体"/>
          <w:color w:val="000000"/>
          <w:sz w:val="36"/>
          <w:szCs w:val="36"/>
        </w:rPr>
        <w:t>出口</w:t>
      </w:r>
      <w:r>
        <w:rPr>
          <w:rFonts w:eastAsia="黑体"/>
          <w:color w:val="000000"/>
          <w:sz w:val="36"/>
          <w:szCs w:val="36"/>
        </w:rPr>
        <w:t>限制</w:t>
      </w:r>
      <w:r>
        <w:rPr>
          <w:rFonts w:eastAsia="黑体"/>
          <w:color w:val="000000"/>
          <w:sz w:val="36"/>
          <w:szCs w:val="36"/>
        </w:rPr>
        <w:t>出口</w:t>
      </w:r>
      <w:r>
        <w:rPr>
          <w:rFonts w:eastAsia="黑体"/>
          <w:color w:val="000000"/>
          <w:sz w:val="36"/>
          <w:szCs w:val="36"/>
        </w:rPr>
        <w:t>技术目录》</w:t>
      </w:r>
    </w:p>
    <w:p>
      <w:pPr>
        <w:jc w:val="center"/>
        <w:rPr>
          <w:rFonts w:eastAsia="仿宋_GB2312"/>
          <w:b/>
          <w:sz w:val="32"/>
          <w:szCs w:val="32"/>
        </w:rPr>
      </w:pPr>
      <w:r>
        <w:rPr>
          <w:rFonts w:eastAsia="仿宋_GB2312"/>
          <w:b/>
          <w:sz w:val="32"/>
          <w:szCs w:val="32"/>
        </w:rPr>
        <w:t>（禁止</w:t>
      </w:r>
      <w:r>
        <w:rPr>
          <w:rFonts w:eastAsia="仿宋_GB2312"/>
          <w:b/>
          <w:sz w:val="32"/>
          <w:szCs w:val="32"/>
        </w:rPr>
        <w:t>出口</w:t>
      </w:r>
      <w:r>
        <w:rPr>
          <w:rFonts w:eastAsia="仿宋_GB2312"/>
          <w:b/>
          <w:sz w:val="32"/>
          <w:szCs w:val="32"/>
        </w:rPr>
        <w:t>部分）</w:t>
      </w:r>
    </w:p>
    <w:p>
      <w:pPr>
        <w:pStyle w:val="2"/>
        <w:spacing w:before="0" w:after="0"/>
        <w:jc w:val="center"/>
        <w:rPr>
          <w:rFonts w:hint="eastAsia" w:ascii="黑体" w:hAnsi="黑体" w:eastAsia="黑体"/>
          <w:b w:val="0"/>
          <w:kern w:val="0"/>
          <w:sz w:val="32"/>
          <w:szCs w:val="32"/>
        </w:rPr>
      </w:pPr>
    </w:p>
    <w:p>
      <w:pPr>
        <w:pStyle w:val="2"/>
        <w:spacing w:before="0" w:after="0" w:line="240" w:lineRule="auto"/>
        <w:jc w:val="center"/>
        <w:rPr>
          <w:rFonts w:hint="eastAsia" w:ascii="黑体" w:hAnsi="黑体" w:eastAsia="黑体"/>
          <w:b w:val="0"/>
          <w:kern w:val="0"/>
          <w:sz w:val="32"/>
          <w:szCs w:val="32"/>
        </w:rPr>
      </w:pPr>
      <w:r>
        <w:rPr>
          <w:rFonts w:ascii="黑体" w:hAnsi="黑体" w:eastAsia="黑体"/>
          <w:b w:val="0"/>
          <w:kern w:val="0"/>
          <w:sz w:val="32"/>
          <w:szCs w:val="32"/>
        </w:rPr>
        <w:t>林  业</w:t>
      </w:r>
    </w:p>
    <w:p>
      <w:pPr>
        <w:ind w:left="2860" w:leftChars="600" w:hanging="1600" w:hangingChars="500"/>
        <w:rPr>
          <w:rFonts w:eastAsia="仿宋_GB2312"/>
          <w:sz w:val="32"/>
          <w:szCs w:val="32"/>
        </w:rPr>
      </w:pPr>
      <w:r>
        <w:rPr>
          <w:rFonts w:eastAsia="仿宋_GB2312"/>
          <w:sz w:val="32"/>
          <w:szCs w:val="32"/>
        </w:rPr>
        <w:t>编号：050201J</w:t>
      </w:r>
    </w:p>
    <w:p>
      <w:pPr>
        <w:ind w:left="2860" w:leftChars="600" w:hanging="1600" w:hangingChars="500"/>
        <w:rPr>
          <w:rFonts w:eastAsia="仿宋_GB2312"/>
          <w:sz w:val="32"/>
          <w:szCs w:val="32"/>
        </w:rPr>
      </w:pPr>
      <w:r>
        <w:rPr>
          <w:rFonts w:eastAsia="仿宋_GB2312"/>
          <w:sz w:val="32"/>
          <w:szCs w:val="32"/>
        </w:rPr>
        <w:t>技术名称：松香胺聚氧乙烯醚系列新产品生产技术</w:t>
      </w:r>
    </w:p>
    <w:p>
      <w:pPr>
        <w:ind w:left="2860" w:leftChars="600" w:hanging="1600" w:hangingChars="500"/>
        <w:rPr>
          <w:rFonts w:eastAsia="仿宋_GB2312"/>
          <w:sz w:val="32"/>
          <w:szCs w:val="32"/>
        </w:rPr>
      </w:pPr>
      <w:r>
        <w:rPr>
          <w:rFonts w:eastAsia="仿宋_GB2312"/>
          <w:sz w:val="32"/>
          <w:szCs w:val="32"/>
        </w:rPr>
        <w:t>控制要点：生产工艺技术（氨解、氢化、氧乙烯化、催化剂）</w:t>
      </w:r>
    </w:p>
    <w:p>
      <w:pPr>
        <w:ind w:left="2860" w:leftChars="600" w:hanging="1600" w:hangingChars="500"/>
        <w:rPr>
          <w:rFonts w:eastAsia="仿宋_GB2312"/>
          <w:sz w:val="32"/>
          <w:szCs w:val="32"/>
        </w:rPr>
      </w:pPr>
      <w:r>
        <w:rPr>
          <w:rFonts w:eastAsia="仿宋_GB2312"/>
          <w:sz w:val="32"/>
          <w:szCs w:val="32"/>
        </w:rPr>
        <w:t>编号：050202J</w:t>
      </w:r>
    </w:p>
    <w:p>
      <w:pPr>
        <w:ind w:left="2860" w:leftChars="600" w:hanging="1600" w:hangingChars="500"/>
        <w:rPr>
          <w:rFonts w:eastAsia="仿宋_GB2312"/>
          <w:sz w:val="32"/>
          <w:szCs w:val="32"/>
        </w:rPr>
      </w:pPr>
      <w:r>
        <w:rPr>
          <w:rFonts w:eastAsia="仿宋_GB2312"/>
          <w:sz w:val="32"/>
          <w:szCs w:val="32"/>
        </w:rPr>
        <w:t>技术名称：司盘（Span）系列产品生产技术</w:t>
      </w:r>
      <w:r>
        <w:rPr>
          <w:rFonts w:eastAsia="仿宋_GB2312"/>
          <w:sz w:val="32"/>
          <w:szCs w:val="32"/>
        </w:rPr>
        <w:tab/>
      </w:r>
    </w:p>
    <w:p>
      <w:pPr>
        <w:ind w:left="2860" w:leftChars="600" w:hanging="1600" w:hangingChars="500"/>
        <w:rPr>
          <w:rFonts w:eastAsia="仿宋_GB2312"/>
          <w:sz w:val="32"/>
          <w:szCs w:val="32"/>
        </w:rPr>
      </w:pPr>
      <w:r>
        <w:rPr>
          <w:rFonts w:eastAsia="仿宋_GB2312"/>
          <w:sz w:val="32"/>
          <w:szCs w:val="32"/>
        </w:rPr>
        <w:t>控制要点：生产工艺（催化剂、醚化工艺、酯化工艺）</w:t>
      </w:r>
    </w:p>
    <w:p>
      <w:pPr>
        <w:ind w:left="2860" w:leftChars="600" w:hanging="1600" w:hangingChars="500"/>
        <w:rPr>
          <w:rFonts w:eastAsia="仿宋_GB2312"/>
          <w:sz w:val="32"/>
          <w:szCs w:val="32"/>
        </w:rPr>
      </w:pPr>
      <w:r>
        <w:rPr>
          <w:rFonts w:eastAsia="仿宋_GB2312"/>
          <w:sz w:val="32"/>
          <w:szCs w:val="32"/>
        </w:rPr>
        <w:t>编号：050203J</w:t>
      </w:r>
    </w:p>
    <w:p>
      <w:pPr>
        <w:ind w:left="2860" w:leftChars="600" w:hanging="1600" w:hangingChars="500"/>
        <w:rPr>
          <w:rFonts w:eastAsia="仿宋_GB2312"/>
          <w:sz w:val="32"/>
          <w:szCs w:val="32"/>
        </w:rPr>
      </w:pPr>
      <w:r>
        <w:rPr>
          <w:rFonts w:eastAsia="仿宋_GB2312"/>
          <w:sz w:val="32"/>
          <w:szCs w:val="32"/>
        </w:rPr>
        <w:t>技术名称：松香胺生产技术</w:t>
      </w:r>
    </w:p>
    <w:p>
      <w:pPr>
        <w:ind w:left="2860" w:leftChars="600" w:hanging="1600" w:hangingChars="500"/>
        <w:rPr>
          <w:rFonts w:hint="eastAsia" w:eastAsia="仿宋_GB2312"/>
          <w:sz w:val="32"/>
          <w:szCs w:val="32"/>
        </w:rPr>
      </w:pPr>
      <w:r>
        <w:rPr>
          <w:rFonts w:eastAsia="仿宋_GB2312"/>
          <w:sz w:val="32"/>
          <w:szCs w:val="32"/>
        </w:rPr>
        <w:t>控制要点：生产工艺技术（氨化、氢化、催化剂）</w:t>
      </w:r>
    </w:p>
    <w:p>
      <w:pPr>
        <w:ind w:left="1600" w:hanging="1600" w:hangingChars="500"/>
        <w:rPr>
          <w:rFonts w:hint="eastAsia" w:eastAsia="仿宋_GB2312"/>
          <w:sz w:val="32"/>
          <w:szCs w:val="32"/>
        </w:rPr>
      </w:pPr>
    </w:p>
    <w:p>
      <w:pPr>
        <w:pStyle w:val="2"/>
        <w:spacing w:before="0" w:after="0" w:line="240" w:lineRule="auto"/>
        <w:jc w:val="center"/>
        <w:rPr>
          <w:rFonts w:hint="eastAsia" w:ascii="黑体" w:hAnsi="黑体" w:eastAsia="黑体"/>
          <w:b w:val="0"/>
          <w:kern w:val="0"/>
          <w:sz w:val="32"/>
          <w:szCs w:val="32"/>
        </w:rPr>
      </w:pPr>
      <w:r>
        <w:rPr>
          <w:rFonts w:ascii="黑体" w:hAnsi="黑体" w:eastAsia="黑体"/>
          <w:b w:val="0"/>
          <w:kern w:val="0"/>
          <w:sz w:val="32"/>
          <w:szCs w:val="32"/>
        </w:rPr>
        <w:t>印刷业和记录媒介的复制</w:t>
      </w:r>
    </w:p>
    <w:p>
      <w:pPr>
        <w:ind w:left="2860" w:leftChars="600" w:hanging="1600" w:hangingChars="500"/>
        <w:rPr>
          <w:rFonts w:eastAsia="仿宋_GB2312"/>
          <w:sz w:val="32"/>
          <w:szCs w:val="32"/>
        </w:rPr>
      </w:pPr>
      <w:r>
        <w:rPr>
          <w:rFonts w:eastAsia="仿宋_GB2312"/>
          <w:sz w:val="32"/>
          <w:szCs w:val="32"/>
        </w:rPr>
        <w:t>编号：052301J</w:t>
      </w:r>
    </w:p>
    <w:p>
      <w:pPr>
        <w:ind w:left="2860" w:leftChars="600" w:hanging="1600" w:hangingChars="500"/>
        <w:rPr>
          <w:rFonts w:eastAsia="仿宋_GB2312"/>
          <w:sz w:val="32"/>
          <w:szCs w:val="32"/>
        </w:rPr>
      </w:pPr>
      <w:r>
        <w:rPr>
          <w:rFonts w:eastAsia="仿宋_GB2312"/>
          <w:sz w:val="32"/>
          <w:szCs w:val="32"/>
        </w:rPr>
        <w:t>技术名称：铅印工艺</w:t>
      </w:r>
    </w:p>
    <w:p>
      <w:pPr>
        <w:ind w:left="2860" w:leftChars="600" w:hanging="1600" w:hangingChars="500"/>
        <w:rPr>
          <w:rFonts w:hint="eastAsia" w:eastAsia="仿宋_GB2312"/>
          <w:sz w:val="32"/>
          <w:szCs w:val="32"/>
        </w:rPr>
      </w:pPr>
      <w:r>
        <w:rPr>
          <w:rFonts w:eastAsia="仿宋_GB2312"/>
          <w:sz w:val="32"/>
          <w:szCs w:val="32"/>
        </w:rPr>
        <w:t>控制要点：铅印工艺</w:t>
      </w:r>
    </w:p>
    <w:p>
      <w:pPr>
        <w:ind w:left="1600" w:hanging="1600" w:hangingChars="500"/>
        <w:rPr>
          <w:rFonts w:hint="eastAsia" w:eastAsia="仿宋_GB2312"/>
          <w:sz w:val="32"/>
          <w:szCs w:val="32"/>
        </w:rPr>
      </w:pPr>
    </w:p>
    <w:p>
      <w:pPr>
        <w:ind w:left="1600" w:hanging="1600" w:hangingChars="500"/>
        <w:jc w:val="center"/>
        <w:rPr>
          <w:rFonts w:ascii="黑体" w:hAnsi="黑体" w:eastAsia="黑体"/>
          <w:kern w:val="0"/>
          <w:sz w:val="32"/>
          <w:szCs w:val="32"/>
        </w:rPr>
      </w:pPr>
      <w:r>
        <w:rPr>
          <w:rFonts w:ascii="黑体" w:hAnsi="黑体" w:eastAsia="黑体"/>
          <w:kern w:val="0"/>
          <w:sz w:val="32"/>
          <w:szCs w:val="32"/>
        </w:rPr>
        <w:t>石油加工、炼焦及核燃料加工业</w:t>
      </w:r>
    </w:p>
    <w:p>
      <w:pPr>
        <w:ind w:left="2860" w:leftChars="600" w:hanging="1600" w:hangingChars="500"/>
        <w:rPr>
          <w:rFonts w:eastAsia="仿宋_GB2312"/>
          <w:sz w:val="32"/>
          <w:szCs w:val="32"/>
        </w:rPr>
      </w:pPr>
      <w:r>
        <w:rPr>
          <w:rFonts w:eastAsia="仿宋_GB2312"/>
          <w:sz w:val="32"/>
          <w:szCs w:val="32"/>
        </w:rPr>
        <w:t>编号：052501J</w:t>
      </w:r>
    </w:p>
    <w:p>
      <w:pPr>
        <w:ind w:left="2860" w:leftChars="600" w:hanging="1600" w:hangingChars="500"/>
        <w:rPr>
          <w:rFonts w:eastAsia="仿宋_GB2312"/>
          <w:sz w:val="32"/>
          <w:szCs w:val="32"/>
        </w:rPr>
      </w:pPr>
      <w:r>
        <w:rPr>
          <w:rFonts w:eastAsia="仿宋_GB2312"/>
          <w:sz w:val="32"/>
          <w:szCs w:val="32"/>
        </w:rPr>
        <w:t>技术名称：减粘技术</w:t>
      </w:r>
    </w:p>
    <w:p>
      <w:pPr>
        <w:ind w:left="2860" w:leftChars="600" w:hanging="1600" w:hangingChars="500"/>
        <w:rPr>
          <w:rFonts w:eastAsia="仿宋_GB2312"/>
          <w:sz w:val="32"/>
          <w:szCs w:val="32"/>
        </w:rPr>
      </w:pPr>
      <w:r>
        <w:rPr>
          <w:rFonts w:eastAsia="仿宋_GB2312"/>
          <w:sz w:val="32"/>
          <w:szCs w:val="32"/>
        </w:rPr>
        <w:t>控制要点：减粘技术</w:t>
      </w:r>
    </w:p>
    <w:p>
      <w:pPr>
        <w:pStyle w:val="2"/>
        <w:spacing w:before="0" w:after="0" w:line="240" w:lineRule="auto"/>
        <w:jc w:val="center"/>
        <w:rPr>
          <w:rFonts w:hint="eastAsia" w:ascii="黑体" w:hAnsi="黑体" w:eastAsia="黑体"/>
          <w:b w:val="0"/>
          <w:kern w:val="0"/>
          <w:sz w:val="32"/>
          <w:szCs w:val="32"/>
        </w:rPr>
      </w:pPr>
    </w:p>
    <w:p>
      <w:pPr>
        <w:pStyle w:val="2"/>
        <w:spacing w:before="0" w:after="0" w:line="240" w:lineRule="auto"/>
        <w:jc w:val="center"/>
        <w:rPr>
          <w:rFonts w:ascii="黑体" w:hAnsi="黑体" w:eastAsia="黑体"/>
          <w:b w:val="0"/>
          <w:kern w:val="0"/>
          <w:sz w:val="32"/>
          <w:szCs w:val="32"/>
        </w:rPr>
      </w:pPr>
      <w:r>
        <w:rPr>
          <w:rFonts w:ascii="黑体" w:hAnsi="黑体" w:eastAsia="黑体"/>
          <w:b w:val="0"/>
          <w:kern w:val="0"/>
          <w:sz w:val="32"/>
          <w:szCs w:val="32"/>
        </w:rPr>
        <w:t>化学原料及化学制品制造业</w:t>
      </w:r>
    </w:p>
    <w:p>
      <w:pPr>
        <w:ind w:left="2860" w:leftChars="600" w:hanging="1600" w:hangingChars="500"/>
        <w:rPr>
          <w:rFonts w:eastAsia="仿宋_GB2312"/>
          <w:sz w:val="32"/>
          <w:szCs w:val="32"/>
        </w:rPr>
      </w:pPr>
      <w:r>
        <w:rPr>
          <w:rFonts w:eastAsia="仿宋_GB2312"/>
          <w:sz w:val="32"/>
          <w:szCs w:val="32"/>
        </w:rPr>
        <w:t>编号：052601J</w:t>
      </w:r>
      <w:r>
        <w:rPr>
          <w:rFonts w:eastAsia="仿宋_GB2312"/>
          <w:sz w:val="32"/>
          <w:szCs w:val="32"/>
        </w:rPr>
        <w:tab/>
      </w:r>
    </w:p>
    <w:p>
      <w:pPr>
        <w:ind w:left="2860" w:leftChars="600" w:hanging="1600" w:hangingChars="500"/>
        <w:rPr>
          <w:rFonts w:eastAsia="仿宋_GB2312"/>
          <w:sz w:val="32"/>
          <w:szCs w:val="32"/>
        </w:rPr>
      </w:pPr>
      <w:r>
        <w:rPr>
          <w:rFonts w:eastAsia="仿宋_GB2312"/>
          <w:sz w:val="32"/>
          <w:szCs w:val="32"/>
        </w:rPr>
        <w:t>技术名称：农药生产技术</w:t>
      </w:r>
    </w:p>
    <w:p>
      <w:pPr>
        <w:ind w:left="2860" w:leftChars="600" w:hanging="1600" w:hangingChars="500"/>
        <w:rPr>
          <w:rFonts w:eastAsia="仿宋_GB2312"/>
          <w:sz w:val="32"/>
          <w:szCs w:val="32"/>
        </w:rPr>
      </w:pPr>
      <w:r>
        <w:rPr>
          <w:rFonts w:eastAsia="仿宋_GB2312"/>
          <w:sz w:val="32"/>
          <w:szCs w:val="32"/>
        </w:rPr>
        <w:t>控制要点：高、中温钠法百草枯农药生产技术</w:t>
      </w:r>
    </w:p>
    <w:p>
      <w:pPr>
        <w:ind w:left="2860" w:leftChars="600" w:hanging="1600" w:hangingChars="500"/>
        <w:rPr>
          <w:rFonts w:eastAsia="仿宋_GB2312"/>
          <w:sz w:val="32"/>
          <w:szCs w:val="32"/>
        </w:rPr>
      </w:pPr>
      <w:r>
        <w:rPr>
          <w:rFonts w:eastAsia="仿宋_GB2312"/>
          <w:sz w:val="32"/>
          <w:szCs w:val="32"/>
        </w:rPr>
        <w:t>编号：052602J</w:t>
      </w:r>
    </w:p>
    <w:p>
      <w:pPr>
        <w:ind w:left="2860" w:leftChars="600" w:hanging="1600" w:hangingChars="500"/>
        <w:rPr>
          <w:rFonts w:eastAsia="仿宋_GB2312"/>
          <w:sz w:val="32"/>
          <w:szCs w:val="32"/>
        </w:rPr>
      </w:pPr>
      <w:r>
        <w:rPr>
          <w:rFonts w:eastAsia="仿宋_GB2312"/>
          <w:sz w:val="32"/>
          <w:szCs w:val="32"/>
        </w:rPr>
        <w:t>技术名称：纯碱生产技术</w:t>
      </w:r>
    </w:p>
    <w:p>
      <w:pPr>
        <w:ind w:left="2860" w:leftChars="600" w:hanging="1600" w:hangingChars="500"/>
        <w:rPr>
          <w:rFonts w:eastAsia="仿宋_GB2312"/>
          <w:sz w:val="32"/>
          <w:szCs w:val="32"/>
        </w:rPr>
      </w:pPr>
      <w:r>
        <w:rPr>
          <w:rFonts w:eastAsia="仿宋_GB2312"/>
          <w:sz w:val="32"/>
          <w:szCs w:val="32"/>
        </w:rPr>
        <w:t>控制要点：氨碱法纯碱生产技术　</w:t>
      </w:r>
    </w:p>
    <w:p>
      <w:pPr>
        <w:ind w:left="2860" w:leftChars="600" w:hanging="1600" w:hangingChars="500"/>
        <w:rPr>
          <w:rFonts w:eastAsia="仿宋_GB2312"/>
          <w:sz w:val="32"/>
          <w:szCs w:val="32"/>
        </w:rPr>
      </w:pPr>
      <w:r>
        <w:rPr>
          <w:rFonts w:eastAsia="仿宋_GB2312"/>
          <w:sz w:val="32"/>
          <w:szCs w:val="32"/>
        </w:rPr>
        <w:t>编号：052603J</w:t>
      </w:r>
      <w:r>
        <w:rPr>
          <w:rFonts w:eastAsia="仿宋_GB2312"/>
          <w:sz w:val="32"/>
          <w:szCs w:val="32"/>
        </w:rPr>
        <w:tab/>
      </w:r>
      <w:r>
        <w:rPr>
          <w:rFonts w:eastAsia="仿宋_GB2312"/>
          <w:sz w:val="32"/>
          <w:szCs w:val="32"/>
        </w:rPr>
        <w:tab/>
      </w:r>
    </w:p>
    <w:p>
      <w:pPr>
        <w:ind w:left="2860" w:leftChars="600" w:hanging="1600" w:hangingChars="500"/>
        <w:rPr>
          <w:rFonts w:eastAsia="仿宋_GB2312"/>
          <w:sz w:val="32"/>
          <w:szCs w:val="32"/>
        </w:rPr>
      </w:pPr>
      <w:r>
        <w:rPr>
          <w:rFonts w:eastAsia="仿宋_GB2312"/>
          <w:sz w:val="32"/>
          <w:szCs w:val="32"/>
        </w:rPr>
        <w:t>技术名称：苯胺工艺</w:t>
      </w:r>
    </w:p>
    <w:p>
      <w:pPr>
        <w:ind w:left="2860" w:leftChars="600" w:hanging="1600" w:hangingChars="500"/>
        <w:rPr>
          <w:rFonts w:eastAsia="仿宋_GB2312"/>
          <w:sz w:val="32"/>
          <w:szCs w:val="32"/>
        </w:rPr>
      </w:pPr>
      <w:r>
        <w:rPr>
          <w:rFonts w:eastAsia="仿宋_GB2312"/>
          <w:sz w:val="32"/>
          <w:szCs w:val="32"/>
        </w:rPr>
        <w:t>控制要点：铁粉还原法苯胺工艺</w:t>
      </w:r>
    </w:p>
    <w:p>
      <w:pPr>
        <w:ind w:left="2860" w:leftChars="600" w:hanging="1600" w:hangingChars="500"/>
        <w:rPr>
          <w:rFonts w:eastAsia="仿宋_GB2312"/>
          <w:sz w:val="32"/>
          <w:szCs w:val="32"/>
        </w:rPr>
      </w:pPr>
      <w:r>
        <w:rPr>
          <w:rFonts w:eastAsia="仿宋_GB2312"/>
          <w:sz w:val="32"/>
          <w:szCs w:val="32"/>
        </w:rPr>
        <w:t>编号：052604J</w:t>
      </w:r>
      <w:r>
        <w:rPr>
          <w:rFonts w:eastAsia="仿宋_GB2312"/>
          <w:sz w:val="32"/>
          <w:szCs w:val="32"/>
        </w:rPr>
        <w:tab/>
      </w:r>
    </w:p>
    <w:p>
      <w:pPr>
        <w:ind w:left="2860" w:leftChars="600" w:hanging="1600" w:hangingChars="500"/>
        <w:rPr>
          <w:rFonts w:eastAsia="仿宋_GB2312"/>
          <w:sz w:val="32"/>
          <w:szCs w:val="32"/>
        </w:rPr>
      </w:pPr>
      <w:r>
        <w:rPr>
          <w:rFonts w:eastAsia="仿宋_GB2312"/>
          <w:sz w:val="32"/>
          <w:szCs w:val="32"/>
        </w:rPr>
        <w:t>技术名称：氰化钠生产工艺</w:t>
      </w:r>
    </w:p>
    <w:p>
      <w:pPr>
        <w:ind w:left="2860" w:leftChars="600" w:hanging="1600" w:hangingChars="500"/>
        <w:rPr>
          <w:rFonts w:eastAsia="仿宋_GB2312"/>
          <w:sz w:val="32"/>
          <w:szCs w:val="32"/>
        </w:rPr>
      </w:pPr>
      <w:r>
        <w:rPr>
          <w:rFonts w:eastAsia="仿宋_GB2312"/>
          <w:sz w:val="32"/>
          <w:szCs w:val="32"/>
        </w:rPr>
        <w:t>控制要点：生产氰化钠的氨钠法及氰熔体工艺</w:t>
      </w:r>
    </w:p>
    <w:p>
      <w:pPr>
        <w:ind w:left="2860" w:leftChars="600" w:hanging="1600" w:hangingChars="500"/>
        <w:rPr>
          <w:rFonts w:eastAsia="仿宋_GB2312"/>
          <w:sz w:val="32"/>
          <w:szCs w:val="32"/>
        </w:rPr>
      </w:pPr>
      <w:r>
        <w:rPr>
          <w:rFonts w:eastAsia="仿宋_GB2312"/>
          <w:sz w:val="32"/>
          <w:szCs w:val="32"/>
        </w:rPr>
        <w:t>编号：052605J</w:t>
      </w:r>
      <w:r>
        <w:rPr>
          <w:rFonts w:eastAsia="仿宋_GB2312"/>
          <w:sz w:val="32"/>
          <w:szCs w:val="32"/>
        </w:rPr>
        <w:tab/>
      </w:r>
    </w:p>
    <w:p>
      <w:pPr>
        <w:ind w:left="2860" w:leftChars="600" w:hanging="1600" w:hangingChars="500"/>
        <w:rPr>
          <w:rFonts w:eastAsia="仿宋_GB2312"/>
          <w:sz w:val="32"/>
          <w:szCs w:val="32"/>
        </w:rPr>
      </w:pPr>
      <w:r>
        <w:rPr>
          <w:rFonts w:eastAsia="仿宋_GB2312"/>
          <w:sz w:val="32"/>
          <w:szCs w:val="32"/>
        </w:rPr>
        <w:t>技术名称：铬盐生产技术</w:t>
      </w:r>
    </w:p>
    <w:p>
      <w:pPr>
        <w:ind w:left="2860" w:leftChars="600" w:hanging="1600" w:hangingChars="500"/>
        <w:rPr>
          <w:rFonts w:eastAsia="仿宋_GB2312"/>
          <w:sz w:val="32"/>
          <w:szCs w:val="32"/>
        </w:rPr>
      </w:pPr>
      <w:r>
        <w:rPr>
          <w:rFonts w:eastAsia="仿宋_GB2312"/>
          <w:sz w:val="32"/>
          <w:szCs w:val="32"/>
        </w:rPr>
        <w:t>控制要点：有钙或少钙焙烧工艺的铬盐生产技术</w:t>
      </w:r>
    </w:p>
    <w:p>
      <w:pPr>
        <w:ind w:left="2860" w:leftChars="600" w:hanging="1600" w:hangingChars="500"/>
        <w:rPr>
          <w:rFonts w:eastAsia="仿宋_GB2312"/>
          <w:sz w:val="32"/>
          <w:szCs w:val="32"/>
        </w:rPr>
      </w:pPr>
      <w:r>
        <w:rPr>
          <w:rFonts w:eastAsia="仿宋_GB2312"/>
          <w:sz w:val="32"/>
          <w:szCs w:val="32"/>
        </w:rPr>
        <w:t>编号：052606J</w:t>
      </w:r>
      <w:r>
        <w:rPr>
          <w:rFonts w:eastAsia="仿宋_GB2312"/>
          <w:sz w:val="32"/>
          <w:szCs w:val="32"/>
        </w:rPr>
        <w:tab/>
      </w:r>
    </w:p>
    <w:p>
      <w:pPr>
        <w:ind w:left="2860" w:leftChars="600" w:hanging="1600" w:hangingChars="500"/>
        <w:rPr>
          <w:rFonts w:eastAsia="仿宋_GB2312"/>
          <w:sz w:val="32"/>
          <w:szCs w:val="32"/>
        </w:rPr>
      </w:pPr>
      <w:r>
        <w:rPr>
          <w:rFonts w:eastAsia="仿宋_GB2312"/>
          <w:sz w:val="32"/>
          <w:szCs w:val="32"/>
        </w:rPr>
        <w:t>技术名称：石化工业用水处理药剂配方</w:t>
      </w:r>
    </w:p>
    <w:p>
      <w:pPr>
        <w:ind w:left="2860" w:leftChars="600" w:hanging="1600" w:hangingChars="500"/>
        <w:rPr>
          <w:rFonts w:eastAsia="仿宋_GB2312"/>
          <w:sz w:val="32"/>
          <w:szCs w:val="32"/>
        </w:rPr>
      </w:pPr>
      <w:r>
        <w:rPr>
          <w:rFonts w:eastAsia="仿宋_GB2312"/>
          <w:sz w:val="32"/>
          <w:szCs w:val="32"/>
        </w:rPr>
        <w:t>控制要点：石化工业用水处理药剂磷系和有机膦系配方</w:t>
      </w:r>
    </w:p>
    <w:p>
      <w:pPr>
        <w:ind w:left="1260" w:leftChars="600"/>
        <w:rPr>
          <w:rFonts w:eastAsia="仿宋_GB2312"/>
          <w:spacing w:val="2"/>
          <w:kern w:val="0"/>
          <w:sz w:val="32"/>
          <w:szCs w:val="32"/>
        </w:rPr>
      </w:pPr>
      <w:r>
        <w:rPr>
          <w:rFonts w:eastAsia="仿宋_GB2312"/>
          <w:sz w:val="32"/>
          <w:szCs w:val="32"/>
        </w:rPr>
        <w:t>编号：</w:t>
      </w:r>
      <w:r>
        <w:rPr>
          <w:rFonts w:eastAsia="仿宋_GB2312"/>
          <w:spacing w:val="2"/>
          <w:kern w:val="0"/>
          <w:sz w:val="32"/>
          <w:szCs w:val="32"/>
        </w:rPr>
        <w:t>052607</w:t>
      </w:r>
      <w:r>
        <w:rPr>
          <w:rFonts w:eastAsia="仿宋_GB2312"/>
          <w:sz w:val="32"/>
          <w:szCs w:val="32"/>
        </w:rPr>
        <w:t>J</w:t>
      </w:r>
      <w:r>
        <w:rPr>
          <w:rFonts w:eastAsia="仿宋_GB2312"/>
          <w:spacing w:val="2"/>
          <w:kern w:val="0"/>
          <w:sz w:val="32"/>
          <w:szCs w:val="32"/>
        </w:rPr>
        <w:t xml:space="preserve">  </w:t>
      </w:r>
    </w:p>
    <w:p>
      <w:pPr>
        <w:ind w:left="1260" w:leftChars="600"/>
        <w:jc w:val="left"/>
        <w:rPr>
          <w:rFonts w:eastAsia="仿宋_GB2312"/>
          <w:spacing w:val="2"/>
          <w:kern w:val="0"/>
          <w:sz w:val="32"/>
          <w:szCs w:val="32"/>
        </w:rPr>
      </w:pPr>
      <w:r>
        <w:rPr>
          <w:rFonts w:eastAsia="仿宋_GB2312"/>
          <w:sz w:val="32"/>
          <w:szCs w:val="32"/>
        </w:rPr>
        <w:t>技术名称：</w:t>
      </w:r>
      <w:r>
        <w:rPr>
          <w:rFonts w:eastAsia="仿宋_GB2312"/>
          <w:spacing w:val="2"/>
          <w:kern w:val="0"/>
          <w:sz w:val="32"/>
          <w:szCs w:val="32"/>
        </w:rPr>
        <w:t>苯酐生产技术</w:t>
      </w:r>
    </w:p>
    <w:p>
      <w:pPr>
        <w:ind w:left="2860" w:leftChars="600" w:hanging="1600" w:hangingChars="500"/>
        <w:rPr>
          <w:rFonts w:eastAsia="仿宋_GB2312"/>
          <w:sz w:val="32"/>
          <w:szCs w:val="32"/>
        </w:rPr>
      </w:pPr>
      <w:r>
        <w:rPr>
          <w:rFonts w:eastAsia="仿宋_GB2312"/>
          <w:kern w:val="0"/>
          <w:sz w:val="32"/>
          <w:szCs w:val="32"/>
        </w:rPr>
        <w:t>控制要点：</w:t>
      </w:r>
      <w:r>
        <w:rPr>
          <w:rFonts w:eastAsia="仿宋_GB2312"/>
          <w:spacing w:val="2"/>
          <w:kern w:val="0"/>
          <w:sz w:val="32"/>
          <w:szCs w:val="32"/>
        </w:rPr>
        <w:t>工艺技术及单套小于4万吨／年能力的反应器组、相应的切换冷凝器</w:t>
      </w:r>
    </w:p>
    <w:p>
      <w:pPr>
        <w:pStyle w:val="2"/>
        <w:spacing w:before="0" w:after="0" w:line="240" w:lineRule="auto"/>
        <w:jc w:val="center"/>
        <w:rPr>
          <w:rFonts w:hint="eastAsia"/>
          <w:kern w:val="0"/>
          <w:sz w:val="32"/>
          <w:szCs w:val="32"/>
        </w:rPr>
      </w:pPr>
    </w:p>
    <w:p>
      <w:pPr>
        <w:ind w:left="1600" w:hanging="1600" w:hangingChars="500"/>
        <w:jc w:val="center"/>
        <w:rPr>
          <w:rFonts w:ascii="黑体" w:hAnsi="黑体" w:eastAsia="黑体"/>
          <w:kern w:val="0"/>
          <w:sz w:val="32"/>
          <w:szCs w:val="32"/>
        </w:rPr>
      </w:pPr>
      <w:r>
        <w:rPr>
          <w:rFonts w:ascii="黑体" w:hAnsi="黑体" w:eastAsia="黑体"/>
          <w:kern w:val="0"/>
          <w:sz w:val="32"/>
          <w:szCs w:val="32"/>
        </w:rPr>
        <w:t>医药制造业</w:t>
      </w:r>
      <w:r>
        <w:rPr>
          <w:rFonts w:ascii="黑体" w:hAnsi="黑体" w:eastAsia="黑体"/>
          <w:kern w:val="0"/>
          <w:sz w:val="32"/>
          <w:szCs w:val="32"/>
        </w:rPr>
        <w:tab/>
      </w:r>
    </w:p>
    <w:p>
      <w:pPr>
        <w:ind w:left="2860" w:leftChars="600" w:hanging="1600" w:hangingChars="500"/>
        <w:rPr>
          <w:rFonts w:eastAsia="仿宋_GB2312"/>
          <w:sz w:val="32"/>
          <w:szCs w:val="32"/>
        </w:rPr>
      </w:pPr>
      <w:r>
        <w:rPr>
          <w:rFonts w:eastAsia="仿宋_GB2312"/>
          <w:sz w:val="32"/>
          <w:szCs w:val="32"/>
        </w:rPr>
        <w:t>编号：052701J</w:t>
      </w:r>
      <w:r>
        <w:rPr>
          <w:rFonts w:eastAsia="仿宋_GB2312"/>
          <w:sz w:val="32"/>
          <w:szCs w:val="32"/>
        </w:rPr>
        <w:tab/>
      </w:r>
      <w:r>
        <w:rPr>
          <w:rFonts w:eastAsia="仿宋_GB2312"/>
          <w:sz w:val="32"/>
          <w:szCs w:val="32"/>
        </w:rPr>
        <w:tab/>
      </w:r>
    </w:p>
    <w:p>
      <w:pPr>
        <w:ind w:left="2860" w:leftChars="600" w:hanging="1600" w:hangingChars="500"/>
        <w:rPr>
          <w:rFonts w:eastAsia="仿宋_GB2312"/>
          <w:sz w:val="32"/>
          <w:szCs w:val="32"/>
        </w:rPr>
      </w:pPr>
      <w:r>
        <w:rPr>
          <w:rFonts w:eastAsia="仿宋_GB2312"/>
          <w:sz w:val="32"/>
          <w:szCs w:val="32"/>
        </w:rPr>
        <w:t>技术名称：软木塞烫蜡包装药品工艺</w:t>
      </w:r>
    </w:p>
    <w:p>
      <w:pPr>
        <w:ind w:left="2860" w:leftChars="600" w:hanging="1600" w:hangingChars="500"/>
        <w:rPr>
          <w:rFonts w:eastAsia="仿宋_GB2312"/>
          <w:sz w:val="32"/>
          <w:szCs w:val="32"/>
        </w:rPr>
      </w:pPr>
      <w:r>
        <w:rPr>
          <w:rFonts w:eastAsia="仿宋_GB2312"/>
          <w:sz w:val="32"/>
          <w:szCs w:val="32"/>
        </w:rPr>
        <w:t>控制要点：软木塞烫蜡包装药品工艺</w:t>
      </w:r>
    </w:p>
    <w:p>
      <w:pPr>
        <w:ind w:left="1600" w:hanging="1600" w:hangingChars="500"/>
        <w:jc w:val="center"/>
        <w:rPr>
          <w:rFonts w:hint="eastAsia" w:ascii="黑体" w:hAnsi="黑体" w:eastAsia="黑体"/>
          <w:kern w:val="0"/>
          <w:sz w:val="32"/>
          <w:szCs w:val="32"/>
        </w:rPr>
      </w:pPr>
    </w:p>
    <w:p>
      <w:pPr>
        <w:ind w:left="1600" w:hanging="1600" w:hangingChars="500"/>
        <w:jc w:val="center"/>
        <w:rPr>
          <w:rFonts w:ascii="黑体" w:hAnsi="黑体" w:eastAsia="黑体"/>
          <w:kern w:val="0"/>
          <w:sz w:val="32"/>
          <w:szCs w:val="32"/>
        </w:rPr>
      </w:pPr>
      <w:r>
        <w:rPr>
          <w:rFonts w:ascii="黑体" w:hAnsi="黑体" w:eastAsia="黑体"/>
          <w:kern w:val="0"/>
          <w:sz w:val="32"/>
          <w:szCs w:val="32"/>
        </w:rPr>
        <w:t>非金属矿物制品业</w:t>
      </w:r>
    </w:p>
    <w:p>
      <w:pPr>
        <w:ind w:left="2860" w:leftChars="600" w:hanging="1600" w:hangingChars="500"/>
        <w:rPr>
          <w:rFonts w:eastAsia="仿宋_GB2312"/>
          <w:sz w:val="32"/>
          <w:szCs w:val="32"/>
        </w:rPr>
      </w:pPr>
      <w:r>
        <w:rPr>
          <w:rFonts w:eastAsia="仿宋_GB2312"/>
          <w:sz w:val="32"/>
          <w:szCs w:val="32"/>
        </w:rPr>
        <w:t>编号：053101J</w:t>
      </w:r>
      <w:r>
        <w:rPr>
          <w:rFonts w:eastAsia="仿宋_GB2312"/>
          <w:sz w:val="32"/>
          <w:szCs w:val="32"/>
        </w:rPr>
        <w:tab/>
      </w:r>
    </w:p>
    <w:p>
      <w:pPr>
        <w:ind w:left="2860" w:leftChars="600" w:hanging="1600" w:hangingChars="500"/>
        <w:rPr>
          <w:rFonts w:eastAsia="仿宋_GB2312"/>
          <w:sz w:val="32"/>
          <w:szCs w:val="32"/>
        </w:rPr>
      </w:pPr>
      <w:r>
        <w:rPr>
          <w:rFonts w:eastAsia="仿宋_GB2312"/>
          <w:sz w:val="32"/>
          <w:szCs w:val="32"/>
        </w:rPr>
        <w:t>技术名称：镁碳砖生产技术</w:t>
      </w:r>
      <w:r>
        <w:rPr>
          <w:rFonts w:eastAsia="仿宋_GB2312"/>
          <w:sz w:val="32"/>
          <w:szCs w:val="32"/>
        </w:rPr>
        <w:tab/>
      </w:r>
    </w:p>
    <w:p>
      <w:pPr>
        <w:ind w:left="2860" w:leftChars="600" w:hanging="1600" w:hangingChars="500"/>
        <w:rPr>
          <w:rFonts w:eastAsia="仿宋_GB2312"/>
          <w:sz w:val="32"/>
          <w:szCs w:val="32"/>
        </w:rPr>
      </w:pPr>
      <w:r>
        <w:rPr>
          <w:rFonts w:eastAsia="仿宋_GB2312"/>
          <w:sz w:val="32"/>
          <w:szCs w:val="32"/>
        </w:rPr>
        <w:t>控制要点：含有碳结合剂的镁碳砖生产技术</w:t>
      </w:r>
    </w:p>
    <w:p>
      <w:pPr>
        <w:ind w:left="2860" w:leftChars="600" w:hanging="1600" w:hangingChars="500"/>
        <w:rPr>
          <w:rFonts w:eastAsia="仿宋_GB2312"/>
          <w:sz w:val="32"/>
          <w:szCs w:val="32"/>
        </w:rPr>
      </w:pPr>
      <w:r>
        <w:rPr>
          <w:rFonts w:eastAsia="仿宋_GB2312"/>
          <w:sz w:val="32"/>
          <w:szCs w:val="32"/>
        </w:rPr>
        <w:t>编号：053102J</w:t>
      </w:r>
      <w:r>
        <w:rPr>
          <w:rFonts w:eastAsia="仿宋_GB2312"/>
          <w:sz w:val="32"/>
          <w:szCs w:val="32"/>
        </w:rPr>
        <w:tab/>
      </w:r>
      <w:r>
        <w:rPr>
          <w:rFonts w:eastAsia="仿宋_GB2312"/>
          <w:sz w:val="32"/>
          <w:szCs w:val="32"/>
        </w:rPr>
        <w:tab/>
      </w:r>
    </w:p>
    <w:p>
      <w:pPr>
        <w:ind w:left="2860" w:leftChars="600" w:hanging="1600" w:hangingChars="500"/>
        <w:rPr>
          <w:rFonts w:eastAsia="仿宋_GB2312"/>
          <w:sz w:val="32"/>
          <w:szCs w:val="32"/>
        </w:rPr>
      </w:pPr>
      <w:r>
        <w:rPr>
          <w:rFonts w:eastAsia="仿宋_GB2312"/>
          <w:sz w:val="32"/>
          <w:szCs w:val="32"/>
        </w:rPr>
        <w:t>技术名称：耐火材料技术</w:t>
      </w:r>
      <w:r>
        <w:rPr>
          <w:rFonts w:eastAsia="仿宋_GB2312"/>
          <w:sz w:val="32"/>
          <w:szCs w:val="32"/>
        </w:rPr>
        <w:tab/>
      </w:r>
    </w:p>
    <w:p>
      <w:pPr>
        <w:ind w:left="2860" w:leftChars="600" w:hanging="1600" w:hangingChars="500"/>
        <w:rPr>
          <w:rFonts w:eastAsia="仿宋_GB2312"/>
          <w:sz w:val="32"/>
          <w:szCs w:val="32"/>
        </w:rPr>
      </w:pPr>
      <w:r>
        <w:rPr>
          <w:rFonts w:eastAsia="仿宋_GB2312"/>
          <w:sz w:val="32"/>
          <w:szCs w:val="32"/>
        </w:rPr>
        <w:t>控制要点：产品含铬或含氧化铬成份的耐火材料技术</w:t>
      </w:r>
    </w:p>
    <w:p>
      <w:pPr>
        <w:ind w:left="1600" w:hanging="1600" w:hangingChars="500"/>
        <w:jc w:val="center"/>
        <w:rPr>
          <w:rFonts w:hint="eastAsia" w:ascii="黑体" w:hAnsi="黑体" w:eastAsia="黑体"/>
          <w:kern w:val="0"/>
          <w:sz w:val="32"/>
          <w:szCs w:val="32"/>
        </w:rPr>
      </w:pPr>
      <w:r>
        <w:rPr>
          <w:rFonts w:ascii="黑体" w:hAnsi="黑体" w:eastAsia="黑体"/>
          <w:kern w:val="0"/>
          <w:sz w:val="32"/>
          <w:szCs w:val="32"/>
        </w:rPr>
        <w:t>　</w:t>
      </w:r>
    </w:p>
    <w:p>
      <w:pPr>
        <w:ind w:left="1600" w:hanging="1600" w:hangingChars="500"/>
        <w:jc w:val="center"/>
        <w:rPr>
          <w:rFonts w:ascii="黑体" w:hAnsi="黑体" w:eastAsia="黑体"/>
          <w:kern w:val="0"/>
          <w:sz w:val="32"/>
          <w:szCs w:val="32"/>
        </w:rPr>
      </w:pPr>
      <w:r>
        <w:rPr>
          <w:rFonts w:ascii="黑体" w:hAnsi="黑体" w:eastAsia="黑体"/>
          <w:kern w:val="0"/>
          <w:sz w:val="32"/>
          <w:szCs w:val="32"/>
        </w:rPr>
        <w:t>黑色金属冶炼及压延加工业</w:t>
      </w:r>
    </w:p>
    <w:p>
      <w:pPr>
        <w:ind w:left="2860" w:leftChars="600" w:hanging="1600" w:hangingChars="500"/>
        <w:rPr>
          <w:rFonts w:eastAsia="仿宋_GB2312"/>
          <w:sz w:val="32"/>
          <w:szCs w:val="32"/>
        </w:rPr>
      </w:pPr>
      <w:r>
        <w:rPr>
          <w:rFonts w:eastAsia="仿宋_GB2312"/>
          <w:sz w:val="32"/>
          <w:szCs w:val="32"/>
        </w:rPr>
        <w:t>编号：053201J</w:t>
      </w:r>
      <w:r>
        <w:rPr>
          <w:rFonts w:eastAsia="仿宋_GB2312"/>
          <w:sz w:val="32"/>
          <w:szCs w:val="32"/>
        </w:rPr>
        <w:tab/>
      </w:r>
      <w:r>
        <w:rPr>
          <w:rFonts w:eastAsia="仿宋_GB2312"/>
          <w:sz w:val="32"/>
          <w:szCs w:val="32"/>
        </w:rPr>
        <w:tab/>
      </w:r>
    </w:p>
    <w:p>
      <w:pPr>
        <w:ind w:left="2860" w:leftChars="600" w:hanging="1600" w:hangingChars="500"/>
        <w:rPr>
          <w:rFonts w:eastAsia="仿宋_GB2312"/>
          <w:sz w:val="32"/>
          <w:szCs w:val="32"/>
        </w:rPr>
      </w:pPr>
      <w:r>
        <w:rPr>
          <w:rFonts w:eastAsia="仿宋_GB2312"/>
          <w:sz w:val="32"/>
          <w:szCs w:val="32"/>
        </w:rPr>
        <w:t>技术名称：炼焦技术</w:t>
      </w:r>
      <w:r>
        <w:rPr>
          <w:rFonts w:eastAsia="仿宋_GB2312"/>
          <w:sz w:val="32"/>
          <w:szCs w:val="32"/>
        </w:rPr>
        <w:tab/>
      </w:r>
    </w:p>
    <w:p>
      <w:pPr>
        <w:ind w:left="2860" w:leftChars="600" w:hanging="1600" w:hangingChars="500"/>
        <w:rPr>
          <w:rFonts w:eastAsia="仿宋_GB2312"/>
          <w:sz w:val="32"/>
          <w:szCs w:val="32"/>
        </w:rPr>
      </w:pPr>
      <w:r>
        <w:rPr>
          <w:rFonts w:eastAsia="仿宋_GB2312"/>
          <w:sz w:val="32"/>
          <w:szCs w:val="32"/>
        </w:rPr>
        <w:t>控制要点：小于5.5M捣固炼焦技术</w:t>
      </w:r>
    </w:p>
    <w:p>
      <w:pPr>
        <w:ind w:left="2860" w:leftChars="600" w:hanging="1600" w:hangingChars="500"/>
        <w:rPr>
          <w:rFonts w:eastAsia="仿宋_GB2312"/>
          <w:sz w:val="32"/>
          <w:szCs w:val="32"/>
        </w:rPr>
      </w:pPr>
      <w:r>
        <w:rPr>
          <w:rFonts w:eastAsia="仿宋_GB2312"/>
          <w:sz w:val="32"/>
          <w:szCs w:val="32"/>
        </w:rPr>
        <w:t>编号：053202J</w:t>
      </w:r>
      <w:r>
        <w:rPr>
          <w:rFonts w:eastAsia="仿宋_GB2312"/>
          <w:sz w:val="32"/>
          <w:szCs w:val="32"/>
        </w:rPr>
        <w:tab/>
      </w:r>
      <w:r>
        <w:rPr>
          <w:rFonts w:eastAsia="仿宋_GB2312"/>
          <w:sz w:val="32"/>
          <w:szCs w:val="32"/>
        </w:rPr>
        <w:tab/>
      </w:r>
    </w:p>
    <w:p>
      <w:pPr>
        <w:ind w:left="2860" w:leftChars="600" w:hanging="1600" w:hangingChars="500"/>
        <w:rPr>
          <w:rFonts w:eastAsia="仿宋_GB2312"/>
          <w:sz w:val="32"/>
          <w:szCs w:val="32"/>
        </w:rPr>
      </w:pPr>
      <w:r>
        <w:rPr>
          <w:rFonts w:eastAsia="仿宋_GB2312"/>
          <w:sz w:val="32"/>
          <w:szCs w:val="32"/>
        </w:rPr>
        <w:t>技术名称：炼铁、炼钢和轧钢二手设备及配套技术</w:t>
      </w:r>
      <w:r>
        <w:rPr>
          <w:rFonts w:eastAsia="仿宋_GB2312"/>
          <w:sz w:val="32"/>
          <w:szCs w:val="32"/>
        </w:rPr>
        <w:tab/>
      </w:r>
    </w:p>
    <w:p>
      <w:pPr>
        <w:ind w:left="1260" w:leftChars="600"/>
        <w:rPr>
          <w:rFonts w:eastAsia="仿宋_GB2312"/>
          <w:sz w:val="32"/>
          <w:szCs w:val="32"/>
        </w:rPr>
      </w:pPr>
      <w:r>
        <w:rPr>
          <w:rFonts w:eastAsia="仿宋_GB2312"/>
          <w:sz w:val="32"/>
          <w:szCs w:val="32"/>
        </w:rPr>
        <w:t>控制要点：炼铁、炼钢和轧钢二手设备及配套技术</w:t>
      </w:r>
    </w:p>
    <w:p>
      <w:pPr>
        <w:ind w:left="2860" w:leftChars="600" w:hanging="1600" w:hangingChars="500"/>
        <w:rPr>
          <w:rFonts w:eastAsia="仿宋_GB2312"/>
          <w:sz w:val="32"/>
          <w:szCs w:val="32"/>
        </w:rPr>
      </w:pPr>
      <w:r>
        <w:rPr>
          <w:rFonts w:eastAsia="仿宋_GB2312"/>
          <w:sz w:val="32"/>
          <w:szCs w:val="32"/>
        </w:rPr>
        <w:t>编号：053203J</w:t>
      </w:r>
      <w:r>
        <w:rPr>
          <w:rFonts w:eastAsia="仿宋_GB2312"/>
          <w:sz w:val="32"/>
          <w:szCs w:val="32"/>
        </w:rPr>
        <w:tab/>
      </w:r>
    </w:p>
    <w:p>
      <w:pPr>
        <w:ind w:left="2860" w:leftChars="600" w:hanging="1600" w:hangingChars="500"/>
        <w:rPr>
          <w:rFonts w:eastAsia="仿宋_GB2312"/>
          <w:sz w:val="32"/>
          <w:szCs w:val="32"/>
        </w:rPr>
      </w:pPr>
      <w:r>
        <w:rPr>
          <w:rFonts w:eastAsia="仿宋_GB2312"/>
          <w:sz w:val="32"/>
          <w:szCs w:val="32"/>
        </w:rPr>
        <w:t>技术名称：热镀锌技术</w:t>
      </w:r>
      <w:r>
        <w:rPr>
          <w:rFonts w:eastAsia="仿宋_GB2312"/>
          <w:sz w:val="32"/>
          <w:szCs w:val="32"/>
        </w:rPr>
        <w:tab/>
      </w:r>
    </w:p>
    <w:p>
      <w:pPr>
        <w:ind w:left="2860" w:leftChars="600" w:hanging="1600" w:hangingChars="500"/>
        <w:rPr>
          <w:rFonts w:eastAsia="仿宋_GB2312"/>
          <w:sz w:val="32"/>
          <w:szCs w:val="32"/>
        </w:rPr>
      </w:pPr>
      <w:r>
        <w:rPr>
          <w:rFonts w:eastAsia="仿宋_GB2312"/>
          <w:sz w:val="32"/>
          <w:szCs w:val="32"/>
        </w:rPr>
        <w:t>控制要点：采用溶剂法的热镀锌技术</w:t>
      </w:r>
    </w:p>
    <w:p>
      <w:pPr>
        <w:ind w:left="2860" w:leftChars="600" w:hanging="1600" w:hangingChars="500"/>
        <w:rPr>
          <w:rFonts w:eastAsia="仿宋_GB2312"/>
          <w:sz w:val="32"/>
          <w:szCs w:val="32"/>
        </w:rPr>
      </w:pPr>
      <w:r>
        <w:rPr>
          <w:rFonts w:eastAsia="仿宋_GB2312"/>
          <w:sz w:val="32"/>
          <w:szCs w:val="32"/>
        </w:rPr>
        <w:t>编号：053204J</w:t>
      </w:r>
      <w:r>
        <w:rPr>
          <w:rFonts w:eastAsia="仿宋_GB2312"/>
          <w:sz w:val="32"/>
          <w:szCs w:val="32"/>
        </w:rPr>
        <w:tab/>
      </w:r>
    </w:p>
    <w:p>
      <w:pPr>
        <w:ind w:left="2860" w:leftChars="600" w:hanging="1600" w:hangingChars="500"/>
        <w:rPr>
          <w:rFonts w:eastAsia="仿宋_GB2312"/>
          <w:sz w:val="32"/>
          <w:szCs w:val="32"/>
        </w:rPr>
      </w:pPr>
      <w:r>
        <w:rPr>
          <w:rFonts w:eastAsia="仿宋_GB2312"/>
          <w:sz w:val="32"/>
          <w:szCs w:val="32"/>
        </w:rPr>
        <w:t>技术名称：氮氢保护气体罩式炉退火技术</w:t>
      </w:r>
      <w:r>
        <w:rPr>
          <w:rFonts w:eastAsia="仿宋_GB2312"/>
          <w:sz w:val="32"/>
          <w:szCs w:val="32"/>
        </w:rPr>
        <w:tab/>
      </w:r>
    </w:p>
    <w:p>
      <w:pPr>
        <w:ind w:left="2860" w:leftChars="600" w:hanging="1600" w:hangingChars="500"/>
        <w:rPr>
          <w:rFonts w:eastAsia="仿宋_GB2312"/>
          <w:sz w:val="32"/>
          <w:szCs w:val="32"/>
        </w:rPr>
      </w:pPr>
      <w:r>
        <w:rPr>
          <w:rFonts w:eastAsia="仿宋_GB2312"/>
          <w:sz w:val="32"/>
          <w:szCs w:val="32"/>
        </w:rPr>
        <w:t>控制要点：采用氮氢保护气体作气氛</w:t>
      </w:r>
    </w:p>
    <w:p>
      <w:pPr>
        <w:ind w:left="2860" w:leftChars="600" w:hanging="1600" w:hangingChars="500"/>
        <w:rPr>
          <w:rFonts w:eastAsia="仿宋_GB2312"/>
          <w:sz w:val="32"/>
          <w:szCs w:val="32"/>
        </w:rPr>
      </w:pPr>
      <w:r>
        <w:rPr>
          <w:rFonts w:eastAsia="仿宋_GB2312"/>
          <w:sz w:val="32"/>
          <w:szCs w:val="32"/>
        </w:rPr>
        <w:t>编号：053205J</w:t>
      </w:r>
      <w:r>
        <w:rPr>
          <w:rFonts w:eastAsia="仿宋_GB2312"/>
          <w:sz w:val="32"/>
          <w:szCs w:val="32"/>
        </w:rPr>
        <w:tab/>
      </w:r>
    </w:p>
    <w:p>
      <w:pPr>
        <w:ind w:left="2860" w:leftChars="600" w:hanging="1600" w:hangingChars="500"/>
        <w:rPr>
          <w:rFonts w:eastAsia="仿宋_GB2312"/>
          <w:sz w:val="32"/>
          <w:szCs w:val="32"/>
        </w:rPr>
      </w:pPr>
      <w:r>
        <w:rPr>
          <w:rFonts w:eastAsia="仿宋_GB2312"/>
          <w:sz w:val="32"/>
          <w:szCs w:val="32"/>
        </w:rPr>
        <w:t>技术名称：水银整流器传动控制系统技术</w:t>
      </w:r>
    </w:p>
    <w:p>
      <w:pPr>
        <w:ind w:left="2860" w:leftChars="600" w:hanging="1600" w:hangingChars="500"/>
        <w:rPr>
          <w:rFonts w:eastAsia="仿宋_GB2312"/>
          <w:sz w:val="32"/>
          <w:szCs w:val="32"/>
        </w:rPr>
      </w:pPr>
      <w:r>
        <w:rPr>
          <w:rFonts w:eastAsia="仿宋_GB2312"/>
          <w:sz w:val="32"/>
          <w:szCs w:val="32"/>
        </w:rPr>
        <w:t>控制要点：水银整流器传动控制系统技术</w:t>
      </w:r>
    </w:p>
    <w:p>
      <w:pPr>
        <w:ind w:left="2860" w:leftChars="600" w:hanging="1600" w:hangingChars="500"/>
        <w:rPr>
          <w:rFonts w:eastAsia="仿宋_GB2312"/>
          <w:sz w:val="32"/>
          <w:szCs w:val="32"/>
        </w:rPr>
      </w:pPr>
      <w:r>
        <w:rPr>
          <w:rFonts w:eastAsia="仿宋_GB2312"/>
          <w:sz w:val="32"/>
          <w:szCs w:val="32"/>
        </w:rPr>
        <w:t>编号：053206J</w:t>
      </w:r>
      <w:r>
        <w:rPr>
          <w:rFonts w:eastAsia="仿宋_GB2312"/>
          <w:sz w:val="32"/>
          <w:szCs w:val="32"/>
        </w:rPr>
        <w:tab/>
      </w:r>
    </w:p>
    <w:p>
      <w:pPr>
        <w:ind w:left="2860" w:leftChars="600" w:hanging="1600" w:hangingChars="500"/>
        <w:rPr>
          <w:rFonts w:eastAsia="仿宋_GB2312"/>
          <w:sz w:val="32"/>
          <w:szCs w:val="32"/>
        </w:rPr>
      </w:pPr>
      <w:r>
        <w:rPr>
          <w:rFonts w:eastAsia="仿宋_GB2312"/>
          <w:sz w:val="32"/>
          <w:szCs w:val="32"/>
        </w:rPr>
        <w:t>技术名称：化铁炉炼钢工艺</w:t>
      </w:r>
    </w:p>
    <w:p>
      <w:pPr>
        <w:ind w:left="2796" w:leftChars="600" w:hanging="1536" w:hangingChars="480"/>
        <w:rPr>
          <w:rFonts w:eastAsia="仿宋_GB2312"/>
          <w:sz w:val="32"/>
          <w:szCs w:val="32"/>
        </w:rPr>
      </w:pPr>
      <w:r>
        <w:rPr>
          <w:rFonts w:eastAsia="仿宋_GB2312"/>
          <w:sz w:val="32"/>
          <w:szCs w:val="32"/>
        </w:rPr>
        <w:t>控制要点：将冷状态生铁在化铁炉中重新熔化进行炼钢的生产技术</w:t>
      </w:r>
    </w:p>
    <w:p>
      <w:pPr>
        <w:ind w:left="2860" w:leftChars="600" w:hanging="1600" w:hangingChars="500"/>
        <w:rPr>
          <w:rFonts w:eastAsia="仿宋_GB2312"/>
          <w:sz w:val="32"/>
          <w:szCs w:val="32"/>
        </w:rPr>
      </w:pPr>
      <w:r>
        <w:rPr>
          <w:rFonts w:eastAsia="仿宋_GB2312"/>
          <w:sz w:val="32"/>
          <w:szCs w:val="32"/>
        </w:rPr>
        <w:t xml:space="preserve">编号：053207J </w:t>
      </w:r>
    </w:p>
    <w:p>
      <w:pPr>
        <w:ind w:left="2860" w:leftChars="600" w:hanging="1600" w:hangingChars="500"/>
        <w:rPr>
          <w:rFonts w:eastAsia="仿宋_GB2312"/>
          <w:sz w:val="32"/>
          <w:szCs w:val="32"/>
        </w:rPr>
      </w:pPr>
      <w:r>
        <w:rPr>
          <w:rFonts w:eastAsia="仿宋_GB2312"/>
          <w:sz w:val="32"/>
          <w:szCs w:val="32"/>
        </w:rPr>
        <w:t>技术名称：热烧结矿工艺</w:t>
      </w:r>
      <w:r>
        <w:rPr>
          <w:rFonts w:eastAsia="仿宋_GB2312"/>
          <w:sz w:val="32"/>
          <w:szCs w:val="32"/>
        </w:rPr>
        <w:tab/>
      </w:r>
    </w:p>
    <w:p>
      <w:pPr>
        <w:ind w:left="2860" w:leftChars="600" w:hanging="1600" w:hangingChars="500"/>
        <w:rPr>
          <w:rFonts w:eastAsia="仿宋_GB2312"/>
          <w:b/>
          <w:sz w:val="32"/>
          <w:szCs w:val="32"/>
        </w:rPr>
      </w:pPr>
      <w:r>
        <w:rPr>
          <w:rFonts w:eastAsia="仿宋_GB2312"/>
          <w:sz w:val="32"/>
          <w:szCs w:val="32"/>
        </w:rPr>
        <w:t>控制要点：热烧结矿工艺</w:t>
      </w:r>
    </w:p>
    <w:p>
      <w:pPr>
        <w:ind w:left="1600" w:hanging="1600" w:hangingChars="500"/>
        <w:jc w:val="center"/>
        <w:rPr>
          <w:rFonts w:hint="eastAsia" w:ascii="黑体" w:hAnsi="黑体" w:eastAsia="黑体"/>
          <w:kern w:val="0"/>
          <w:sz w:val="32"/>
          <w:szCs w:val="32"/>
        </w:rPr>
      </w:pPr>
    </w:p>
    <w:p>
      <w:pPr>
        <w:ind w:left="1600" w:hanging="1600" w:hangingChars="500"/>
        <w:jc w:val="center"/>
        <w:rPr>
          <w:rFonts w:ascii="黑体" w:hAnsi="黑体" w:eastAsia="黑体"/>
          <w:kern w:val="0"/>
          <w:sz w:val="32"/>
          <w:szCs w:val="32"/>
        </w:rPr>
      </w:pPr>
      <w:r>
        <w:rPr>
          <w:rFonts w:ascii="黑体" w:hAnsi="黑体" w:eastAsia="黑体"/>
          <w:kern w:val="0"/>
          <w:sz w:val="32"/>
          <w:szCs w:val="32"/>
        </w:rPr>
        <w:t>有色金属冶炼及压延加工业</w:t>
      </w:r>
    </w:p>
    <w:p>
      <w:pPr>
        <w:ind w:left="1173" w:firstLine="87"/>
        <w:rPr>
          <w:rFonts w:eastAsia="仿宋_GB2312"/>
          <w:sz w:val="32"/>
          <w:szCs w:val="32"/>
        </w:rPr>
      </w:pPr>
      <w:r>
        <w:rPr>
          <w:rFonts w:eastAsia="仿宋_GB2312"/>
          <w:sz w:val="32"/>
          <w:szCs w:val="32"/>
        </w:rPr>
        <w:t>编号：053301J</w:t>
      </w:r>
      <w:r>
        <w:rPr>
          <w:rFonts w:eastAsia="仿宋_GB2312"/>
          <w:sz w:val="32"/>
          <w:szCs w:val="32"/>
        </w:rPr>
        <w:tab/>
      </w:r>
      <w:r>
        <w:rPr>
          <w:rFonts w:eastAsia="仿宋_GB2312"/>
          <w:sz w:val="32"/>
          <w:szCs w:val="32"/>
        </w:rPr>
        <w:tab/>
      </w:r>
    </w:p>
    <w:p>
      <w:pPr>
        <w:ind w:left="2774" w:leftChars="559" w:hanging="1600" w:hangingChars="500"/>
        <w:rPr>
          <w:rFonts w:eastAsia="仿宋_GB2312"/>
          <w:sz w:val="32"/>
          <w:szCs w:val="32"/>
        </w:rPr>
      </w:pPr>
      <w:r>
        <w:rPr>
          <w:rFonts w:eastAsia="仿宋_GB2312"/>
          <w:sz w:val="32"/>
          <w:szCs w:val="32"/>
        </w:rPr>
        <w:t>技术名称：氧化铜线杆生产技术</w:t>
      </w:r>
      <w:r>
        <w:rPr>
          <w:rFonts w:eastAsia="仿宋_GB2312"/>
          <w:sz w:val="32"/>
          <w:szCs w:val="32"/>
        </w:rPr>
        <w:tab/>
      </w:r>
      <w:r>
        <w:rPr>
          <w:rFonts w:eastAsia="仿宋_GB2312"/>
          <w:sz w:val="32"/>
          <w:szCs w:val="32"/>
        </w:rPr>
        <w:tab/>
      </w:r>
    </w:p>
    <w:p>
      <w:pPr>
        <w:ind w:left="2774" w:leftChars="559" w:hanging="1600" w:hangingChars="500"/>
        <w:rPr>
          <w:rFonts w:eastAsia="仿宋_GB2312"/>
          <w:sz w:val="32"/>
          <w:szCs w:val="32"/>
        </w:rPr>
      </w:pPr>
      <w:r>
        <w:rPr>
          <w:rFonts w:eastAsia="仿宋_GB2312"/>
          <w:sz w:val="32"/>
          <w:szCs w:val="32"/>
        </w:rPr>
        <w:t>控制要点：铜线锭</w:t>
      </w:r>
      <w:r>
        <w:rPr>
          <w:rFonts w:hint="eastAsia" w:eastAsia="仿宋_GB2312"/>
          <w:sz w:val="32"/>
          <w:szCs w:val="32"/>
        </w:rPr>
        <w:t xml:space="preserve"> </w:t>
      </w:r>
      <w:r>
        <w:rPr>
          <w:rFonts w:eastAsia="仿宋_GB2312"/>
          <w:sz w:val="32"/>
          <w:szCs w:val="32"/>
        </w:rPr>
        <w:t>燃煤加热</w:t>
      </w:r>
      <w:r>
        <w:rPr>
          <w:rFonts w:hint="eastAsia" w:eastAsia="仿宋_GB2312"/>
          <w:sz w:val="32"/>
          <w:szCs w:val="32"/>
        </w:rPr>
        <w:t xml:space="preserve"> </w:t>
      </w:r>
      <w:r>
        <w:rPr>
          <w:rFonts w:eastAsia="仿宋_GB2312"/>
          <w:sz w:val="32"/>
          <w:szCs w:val="32"/>
        </w:rPr>
        <w:t>横列式轧制</w:t>
      </w:r>
      <w:r>
        <w:rPr>
          <w:rFonts w:hint="eastAsia" w:eastAsia="仿宋_GB2312"/>
          <w:sz w:val="32"/>
          <w:szCs w:val="32"/>
        </w:rPr>
        <w:t xml:space="preserve"> </w:t>
      </w:r>
      <w:r>
        <w:rPr>
          <w:rFonts w:eastAsia="仿宋_GB2312"/>
          <w:sz w:val="32"/>
          <w:szCs w:val="32"/>
        </w:rPr>
        <w:t>表面氧化(又称黑杆)</w:t>
      </w:r>
    </w:p>
    <w:p>
      <w:pPr>
        <w:ind w:left="2774" w:leftChars="559" w:hanging="1600" w:hangingChars="500"/>
        <w:rPr>
          <w:rFonts w:hint="eastAsia" w:eastAsia="仿宋_GB2312"/>
          <w:sz w:val="32"/>
          <w:szCs w:val="32"/>
        </w:rPr>
      </w:pPr>
      <w:r>
        <w:rPr>
          <w:rFonts w:eastAsia="仿宋_GB2312"/>
          <w:sz w:val="32"/>
          <w:szCs w:val="32"/>
        </w:rPr>
        <w:t>编号：053302J</w:t>
      </w:r>
      <w:r>
        <w:rPr>
          <w:rFonts w:eastAsia="仿宋_GB2312"/>
          <w:sz w:val="32"/>
          <w:szCs w:val="32"/>
        </w:rPr>
        <w:tab/>
      </w:r>
      <w:r>
        <w:rPr>
          <w:rFonts w:hint="eastAsia" w:eastAsia="仿宋_GB2312"/>
          <w:sz w:val="32"/>
          <w:szCs w:val="32"/>
        </w:rPr>
        <w:t xml:space="preserve"> </w:t>
      </w:r>
    </w:p>
    <w:p>
      <w:pPr>
        <w:ind w:left="2774" w:leftChars="559" w:hanging="1600" w:hangingChars="500"/>
        <w:rPr>
          <w:rFonts w:eastAsia="仿宋_GB2312"/>
          <w:sz w:val="32"/>
          <w:szCs w:val="32"/>
        </w:rPr>
      </w:pPr>
      <w:r>
        <w:rPr>
          <w:rFonts w:eastAsia="仿宋_GB2312"/>
          <w:sz w:val="32"/>
          <w:szCs w:val="32"/>
        </w:rPr>
        <w:t>技术名称：常规炭浆技术</w:t>
      </w:r>
      <w:r>
        <w:rPr>
          <w:rFonts w:eastAsia="仿宋_GB2312"/>
          <w:sz w:val="32"/>
          <w:szCs w:val="32"/>
        </w:rPr>
        <w:tab/>
      </w:r>
    </w:p>
    <w:p>
      <w:pPr>
        <w:ind w:left="2774" w:leftChars="559" w:hanging="1600" w:hangingChars="500"/>
        <w:rPr>
          <w:rFonts w:eastAsia="仿宋_GB2312"/>
          <w:sz w:val="32"/>
          <w:szCs w:val="32"/>
        </w:rPr>
      </w:pPr>
      <w:r>
        <w:rPr>
          <w:rFonts w:eastAsia="仿宋_GB2312"/>
          <w:sz w:val="32"/>
          <w:szCs w:val="32"/>
        </w:rPr>
        <w:t>控制要点：常规炭浆技术</w:t>
      </w:r>
    </w:p>
    <w:p>
      <w:pPr>
        <w:ind w:left="2774" w:leftChars="559" w:hanging="1600" w:hangingChars="500"/>
        <w:rPr>
          <w:rFonts w:eastAsia="仿宋_GB2312"/>
          <w:sz w:val="32"/>
          <w:szCs w:val="32"/>
        </w:rPr>
      </w:pPr>
      <w:r>
        <w:rPr>
          <w:rFonts w:eastAsia="仿宋_GB2312"/>
          <w:sz w:val="32"/>
          <w:szCs w:val="32"/>
        </w:rPr>
        <w:t>编号：053303J</w:t>
      </w:r>
      <w:r>
        <w:rPr>
          <w:rFonts w:eastAsia="仿宋_GB2312"/>
          <w:sz w:val="32"/>
          <w:szCs w:val="32"/>
        </w:rPr>
        <w:tab/>
      </w:r>
    </w:p>
    <w:p>
      <w:pPr>
        <w:ind w:left="2774" w:leftChars="559" w:hanging="1600" w:hangingChars="500"/>
        <w:rPr>
          <w:rFonts w:eastAsia="仿宋_GB2312"/>
          <w:sz w:val="32"/>
          <w:szCs w:val="32"/>
        </w:rPr>
      </w:pPr>
      <w:r>
        <w:rPr>
          <w:rFonts w:eastAsia="仿宋_GB2312"/>
          <w:sz w:val="32"/>
          <w:szCs w:val="32"/>
        </w:rPr>
        <w:t>技术名称：氰化法电镀黄铜连续作业线技术</w:t>
      </w:r>
      <w:r>
        <w:rPr>
          <w:rFonts w:eastAsia="仿宋_GB2312"/>
          <w:sz w:val="32"/>
          <w:szCs w:val="32"/>
        </w:rPr>
        <w:tab/>
      </w:r>
      <w:r>
        <w:rPr>
          <w:rFonts w:eastAsia="仿宋_GB2312"/>
          <w:sz w:val="32"/>
          <w:szCs w:val="32"/>
        </w:rPr>
        <w:tab/>
      </w:r>
    </w:p>
    <w:p>
      <w:pPr>
        <w:ind w:left="2774" w:leftChars="559" w:hanging="1600" w:hangingChars="500"/>
        <w:rPr>
          <w:rFonts w:eastAsia="仿宋_GB2312"/>
          <w:sz w:val="32"/>
          <w:szCs w:val="32"/>
        </w:rPr>
      </w:pPr>
      <w:r>
        <w:rPr>
          <w:rFonts w:eastAsia="仿宋_GB2312"/>
          <w:sz w:val="32"/>
          <w:szCs w:val="32"/>
        </w:rPr>
        <w:t>控制要点：采用氰化法电镀黄铜技术</w:t>
      </w:r>
    </w:p>
    <w:p>
      <w:pPr>
        <w:ind w:left="2774" w:leftChars="559" w:hanging="1600" w:hangingChars="500"/>
        <w:rPr>
          <w:rFonts w:eastAsia="仿宋_GB2312"/>
          <w:sz w:val="32"/>
          <w:szCs w:val="32"/>
        </w:rPr>
      </w:pPr>
      <w:r>
        <w:rPr>
          <w:rFonts w:eastAsia="仿宋_GB2312"/>
          <w:sz w:val="32"/>
          <w:szCs w:val="32"/>
        </w:rPr>
        <w:t>编号：053304J</w:t>
      </w:r>
      <w:r>
        <w:rPr>
          <w:rFonts w:eastAsia="仿宋_GB2312"/>
          <w:sz w:val="32"/>
          <w:szCs w:val="32"/>
        </w:rPr>
        <w:tab/>
      </w:r>
      <w:r>
        <w:rPr>
          <w:rFonts w:eastAsia="仿宋_GB2312"/>
          <w:sz w:val="32"/>
          <w:szCs w:val="32"/>
        </w:rPr>
        <w:tab/>
      </w:r>
    </w:p>
    <w:p>
      <w:pPr>
        <w:ind w:left="2774" w:leftChars="559" w:hanging="1600" w:hangingChars="500"/>
        <w:rPr>
          <w:rFonts w:eastAsia="仿宋_GB2312"/>
          <w:sz w:val="32"/>
          <w:szCs w:val="32"/>
        </w:rPr>
      </w:pPr>
      <w:r>
        <w:rPr>
          <w:rFonts w:eastAsia="仿宋_GB2312"/>
          <w:sz w:val="32"/>
          <w:szCs w:val="32"/>
        </w:rPr>
        <w:t>技术名称：电解铝生产工艺</w:t>
      </w:r>
    </w:p>
    <w:p>
      <w:pPr>
        <w:ind w:left="2774" w:leftChars="559" w:hanging="1600" w:hangingChars="500"/>
        <w:rPr>
          <w:rFonts w:eastAsia="仿宋_GB2312"/>
          <w:sz w:val="32"/>
          <w:szCs w:val="32"/>
        </w:rPr>
      </w:pPr>
      <w:r>
        <w:rPr>
          <w:rFonts w:eastAsia="仿宋_GB2312"/>
          <w:sz w:val="32"/>
          <w:szCs w:val="32"/>
        </w:rPr>
        <w:t>控制要点：自焙槽电解铝生产工艺</w:t>
      </w:r>
    </w:p>
    <w:p>
      <w:pPr>
        <w:ind w:left="2774" w:leftChars="559" w:hanging="1600" w:hangingChars="500"/>
        <w:rPr>
          <w:rFonts w:eastAsia="仿宋_GB2312"/>
          <w:sz w:val="32"/>
          <w:szCs w:val="32"/>
        </w:rPr>
      </w:pPr>
      <w:r>
        <w:rPr>
          <w:rFonts w:eastAsia="仿宋_GB2312"/>
          <w:sz w:val="32"/>
          <w:szCs w:val="32"/>
        </w:rPr>
        <w:t>编号：053305J</w:t>
      </w:r>
      <w:r>
        <w:rPr>
          <w:rFonts w:eastAsia="仿宋_GB2312"/>
          <w:sz w:val="32"/>
          <w:szCs w:val="32"/>
        </w:rPr>
        <w:tab/>
      </w:r>
      <w:r>
        <w:rPr>
          <w:rFonts w:eastAsia="仿宋_GB2312"/>
          <w:sz w:val="32"/>
          <w:szCs w:val="32"/>
        </w:rPr>
        <w:tab/>
      </w:r>
      <w:r>
        <w:rPr>
          <w:rFonts w:eastAsia="仿宋_GB2312"/>
          <w:sz w:val="32"/>
          <w:szCs w:val="32"/>
        </w:rPr>
        <w:t xml:space="preserve">  </w:t>
      </w:r>
    </w:p>
    <w:p>
      <w:pPr>
        <w:ind w:left="2774" w:leftChars="559" w:hanging="1600" w:hangingChars="500"/>
        <w:rPr>
          <w:rFonts w:eastAsia="仿宋_GB2312"/>
          <w:sz w:val="32"/>
          <w:szCs w:val="32"/>
        </w:rPr>
      </w:pPr>
      <w:r>
        <w:rPr>
          <w:rFonts w:eastAsia="仿宋_GB2312"/>
          <w:sz w:val="32"/>
          <w:szCs w:val="32"/>
        </w:rPr>
        <w:t>技术名称：稀土矿冶炼工艺</w:t>
      </w:r>
    </w:p>
    <w:p>
      <w:pPr>
        <w:ind w:left="2774" w:leftChars="559" w:hanging="1600" w:hangingChars="500"/>
        <w:rPr>
          <w:rFonts w:eastAsia="仿宋_GB2312"/>
          <w:sz w:val="32"/>
          <w:szCs w:val="32"/>
        </w:rPr>
      </w:pPr>
      <w:r>
        <w:rPr>
          <w:rFonts w:eastAsia="仿宋_GB2312"/>
          <w:sz w:val="32"/>
          <w:szCs w:val="32"/>
        </w:rPr>
        <w:t>控制要点：各种类型稀土矿冶炼工艺</w:t>
      </w:r>
    </w:p>
    <w:p>
      <w:pPr>
        <w:ind w:left="2774" w:leftChars="559" w:hanging="1600" w:hangingChars="500"/>
        <w:rPr>
          <w:rFonts w:eastAsia="仿宋_GB2312"/>
          <w:sz w:val="32"/>
          <w:szCs w:val="32"/>
        </w:rPr>
      </w:pPr>
      <w:r>
        <w:rPr>
          <w:rFonts w:eastAsia="仿宋_GB2312"/>
          <w:sz w:val="32"/>
          <w:szCs w:val="32"/>
        </w:rPr>
        <w:t>编号：053306J</w:t>
      </w:r>
      <w:r>
        <w:rPr>
          <w:rFonts w:eastAsia="仿宋_GB2312"/>
          <w:sz w:val="32"/>
          <w:szCs w:val="32"/>
        </w:rPr>
        <w:tab/>
      </w:r>
      <w:r>
        <w:rPr>
          <w:rFonts w:eastAsia="仿宋_GB2312"/>
          <w:sz w:val="32"/>
          <w:szCs w:val="32"/>
        </w:rPr>
        <w:tab/>
      </w:r>
    </w:p>
    <w:p>
      <w:pPr>
        <w:ind w:left="2774" w:leftChars="559" w:hanging="1600" w:hangingChars="500"/>
        <w:rPr>
          <w:rFonts w:eastAsia="仿宋_GB2312"/>
          <w:sz w:val="32"/>
          <w:szCs w:val="32"/>
        </w:rPr>
      </w:pPr>
      <w:r>
        <w:rPr>
          <w:rFonts w:eastAsia="仿宋_GB2312"/>
          <w:sz w:val="32"/>
          <w:szCs w:val="32"/>
        </w:rPr>
        <w:t>技术名称：炼铅工艺</w:t>
      </w:r>
    </w:p>
    <w:p>
      <w:pPr>
        <w:ind w:left="2774" w:leftChars="559" w:hanging="1600" w:hangingChars="500"/>
        <w:rPr>
          <w:rFonts w:eastAsia="仿宋_GB2312"/>
          <w:sz w:val="32"/>
          <w:szCs w:val="32"/>
        </w:rPr>
      </w:pPr>
      <w:r>
        <w:rPr>
          <w:rFonts w:eastAsia="仿宋_GB2312"/>
          <w:sz w:val="32"/>
          <w:szCs w:val="32"/>
        </w:rPr>
        <w:t>控制要点：采用烧结锅、烧结盘炼铅工艺</w:t>
      </w:r>
    </w:p>
    <w:p>
      <w:pPr>
        <w:ind w:left="2774" w:leftChars="559" w:hanging="1600" w:hangingChars="500"/>
        <w:rPr>
          <w:rFonts w:eastAsia="仿宋_GB2312"/>
          <w:sz w:val="32"/>
          <w:szCs w:val="32"/>
        </w:rPr>
      </w:pPr>
      <w:r>
        <w:rPr>
          <w:rFonts w:eastAsia="仿宋_GB2312"/>
          <w:sz w:val="32"/>
          <w:szCs w:val="32"/>
        </w:rPr>
        <w:t>编号：053307J</w:t>
      </w:r>
      <w:r>
        <w:rPr>
          <w:rFonts w:eastAsia="仿宋_GB2312"/>
          <w:sz w:val="32"/>
          <w:szCs w:val="32"/>
        </w:rPr>
        <w:tab/>
      </w:r>
      <w:r>
        <w:rPr>
          <w:rFonts w:eastAsia="仿宋_GB2312"/>
          <w:sz w:val="32"/>
          <w:szCs w:val="32"/>
        </w:rPr>
        <w:tab/>
      </w:r>
    </w:p>
    <w:p>
      <w:pPr>
        <w:ind w:left="2774" w:leftChars="559" w:hanging="1600" w:hangingChars="500"/>
        <w:rPr>
          <w:rFonts w:eastAsia="仿宋_GB2312"/>
          <w:sz w:val="32"/>
          <w:szCs w:val="32"/>
        </w:rPr>
      </w:pPr>
      <w:r>
        <w:rPr>
          <w:rFonts w:eastAsia="仿宋_GB2312"/>
          <w:sz w:val="32"/>
          <w:szCs w:val="32"/>
        </w:rPr>
        <w:t>技术名称：密闭鼓风炉炼铜技术</w:t>
      </w:r>
    </w:p>
    <w:p>
      <w:pPr>
        <w:ind w:left="2774" w:leftChars="559" w:hanging="1600" w:hangingChars="500"/>
        <w:rPr>
          <w:rFonts w:eastAsia="仿宋_GB2312"/>
          <w:sz w:val="32"/>
          <w:szCs w:val="32"/>
        </w:rPr>
      </w:pPr>
      <w:r>
        <w:rPr>
          <w:rFonts w:eastAsia="仿宋_GB2312"/>
          <w:sz w:val="32"/>
          <w:szCs w:val="32"/>
        </w:rPr>
        <w:t>控制要点：炉床面积1.5平方米及以下密闭鼓风炉炼铜技术</w:t>
      </w:r>
    </w:p>
    <w:p>
      <w:pPr>
        <w:ind w:left="2774" w:leftChars="559" w:hanging="1600" w:hangingChars="500"/>
        <w:rPr>
          <w:rFonts w:eastAsia="仿宋_GB2312"/>
          <w:sz w:val="32"/>
          <w:szCs w:val="32"/>
        </w:rPr>
      </w:pPr>
      <w:r>
        <w:rPr>
          <w:rFonts w:eastAsia="仿宋_GB2312"/>
          <w:sz w:val="32"/>
          <w:szCs w:val="32"/>
        </w:rPr>
        <w:t>编号：053308J</w:t>
      </w:r>
      <w:r>
        <w:rPr>
          <w:rFonts w:eastAsia="仿宋_GB2312"/>
          <w:sz w:val="32"/>
          <w:szCs w:val="32"/>
        </w:rPr>
        <w:tab/>
      </w:r>
      <w:r>
        <w:rPr>
          <w:rFonts w:eastAsia="仿宋_GB2312"/>
          <w:sz w:val="32"/>
          <w:szCs w:val="32"/>
        </w:rPr>
        <w:tab/>
      </w:r>
    </w:p>
    <w:p>
      <w:pPr>
        <w:ind w:left="1087" w:firstLine="87"/>
        <w:rPr>
          <w:rFonts w:eastAsia="仿宋_GB2312"/>
          <w:sz w:val="32"/>
          <w:szCs w:val="32"/>
        </w:rPr>
      </w:pPr>
      <w:r>
        <w:rPr>
          <w:rFonts w:eastAsia="仿宋_GB2312"/>
          <w:sz w:val="32"/>
          <w:szCs w:val="32"/>
        </w:rPr>
        <w:t>技术名称：冶炼烟气制酸干法净化和热浓酸洗涤技术</w:t>
      </w:r>
    </w:p>
    <w:p>
      <w:pPr>
        <w:ind w:left="2688" w:leftChars="518" w:hanging="1600" w:hangingChars="500"/>
        <w:rPr>
          <w:rFonts w:eastAsia="仿宋_GB2312"/>
          <w:sz w:val="32"/>
          <w:szCs w:val="32"/>
        </w:rPr>
      </w:pPr>
      <w:r>
        <w:rPr>
          <w:rFonts w:eastAsia="仿宋_GB2312"/>
          <w:sz w:val="32"/>
          <w:szCs w:val="32"/>
        </w:rPr>
        <w:t>控制要点：冶炼烟气制酸干法净化和热浓酸洗涤技术</w:t>
      </w:r>
    </w:p>
    <w:p>
      <w:pPr>
        <w:ind w:left="2688" w:leftChars="518" w:hanging="1600" w:hangingChars="500"/>
        <w:rPr>
          <w:rFonts w:eastAsia="仿宋_GB2312"/>
          <w:sz w:val="32"/>
          <w:szCs w:val="32"/>
        </w:rPr>
      </w:pPr>
      <w:r>
        <w:rPr>
          <w:rFonts w:eastAsia="仿宋_GB2312"/>
          <w:sz w:val="32"/>
          <w:szCs w:val="32"/>
        </w:rPr>
        <w:t>编号：053309J</w:t>
      </w:r>
      <w:r>
        <w:rPr>
          <w:rFonts w:eastAsia="仿宋_GB2312"/>
          <w:sz w:val="32"/>
          <w:szCs w:val="32"/>
        </w:rPr>
        <w:tab/>
      </w:r>
    </w:p>
    <w:p>
      <w:pPr>
        <w:ind w:left="2688" w:leftChars="518" w:hanging="1600" w:hangingChars="500"/>
        <w:rPr>
          <w:rFonts w:eastAsia="仿宋_GB2312"/>
          <w:sz w:val="32"/>
          <w:szCs w:val="32"/>
        </w:rPr>
      </w:pPr>
      <w:r>
        <w:rPr>
          <w:rFonts w:eastAsia="仿宋_GB2312"/>
          <w:sz w:val="32"/>
          <w:szCs w:val="32"/>
        </w:rPr>
        <w:t>技术名称：金矿选矿、精炼工艺</w:t>
      </w:r>
    </w:p>
    <w:p>
      <w:pPr>
        <w:ind w:left="2688" w:leftChars="518" w:hanging="1600" w:hangingChars="500"/>
        <w:rPr>
          <w:rFonts w:eastAsia="仿宋_GB2312"/>
          <w:sz w:val="32"/>
          <w:szCs w:val="32"/>
        </w:rPr>
      </w:pPr>
      <w:r>
        <w:rPr>
          <w:rFonts w:eastAsia="仿宋_GB2312"/>
          <w:sz w:val="32"/>
          <w:szCs w:val="32"/>
        </w:rPr>
        <w:t>控制要点：混汞提金工艺</w:t>
      </w:r>
    </w:p>
    <w:p>
      <w:pPr>
        <w:ind w:left="1088" w:leftChars="518"/>
        <w:jc w:val="left"/>
        <w:rPr>
          <w:rFonts w:eastAsia="仿宋_GB2312"/>
          <w:color w:val="000000"/>
          <w:spacing w:val="2"/>
          <w:kern w:val="0"/>
          <w:sz w:val="32"/>
          <w:szCs w:val="32"/>
        </w:rPr>
      </w:pPr>
      <w:r>
        <w:rPr>
          <w:rFonts w:eastAsia="仿宋_GB2312"/>
          <w:sz w:val="32"/>
          <w:szCs w:val="32"/>
        </w:rPr>
        <w:t xml:space="preserve">编号：053310J </w:t>
      </w:r>
    </w:p>
    <w:p>
      <w:pPr>
        <w:ind w:left="1088" w:leftChars="518"/>
        <w:jc w:val="left"/>
        <w:rPr>
          <w:rFonts w:eastAsia="仿宋_GB2312"/>
          <w:color w:val="000000"/>
          <w:spacing w:val="2"/>
          <w:kern w:val="0"/>
          <w:sz w:val="32"/>
          <w:szCs w:val="32"/>
        </w:rPr>
      </w:pPr>
      <w:r>
        <w:rPr>
          <w:rFonts w:eastAsia="仿宋_GB2312"/>
          <w:sz w:val="32"/>
          <w:szCs w:val="32"/>
        </w:rPr>
        <w:t>技术名称：单一稀土分离制备技术</w:t>
      </w:r>
    </w:p>
    <w:p>
      <w:pPr>
        <w:ind w:left="1088" w:leftChars="518"/>
        <w:rPr>
          <w:rFonts w:eastAsia="仿宋_GB2312"/>
          <w:sz w:val="32"/>
          <w:szCs w:val="32"/>
        </w:rPr>
      </w:pPr>
      <w:r>
        <w:rPr>
          <w:rFonts w:eastAsia="仿宋_GB2312"/>
          <w:color w:val="000000"/>
          <w:kern w:val="0"/>
          <w:sz w:val="32"/>
          <w:szCs w:val="32"/>
        </w:rPr>
        <w:t>控制要点：</w:t>
      </w:r>
      <w:r>
        <w:rPr>
          <w:rFonts w:eastAsia="仿宋_GB2312"/>
          <w:sz w:val="32"/>
          <w:szCs w:val="32"/>
        </w:rPr>
        <w:t>除钷以外的16个单一稀土元素的萃取分离制备技术</w:t>
      </w:r>
    </w:p>
    <w:p>
      <w:pPr>
        <w:ind w:left="1088" w:leftChars="518"/>
        <w:jc w:val="left"/>
        <w:rPr>
          <w:rFonts w:eastAsia="仿宋_GB2312"/>
          <w:color w:val="000000"/>
          <w:spacing w:val="2"/>
          <w:kern w:val="0"/>
          <w:sz w:val="32"/>
          <w:szCs w:val="32"/>
        </w:rPr>
      </w:pPr>
      <w:r>
        <w:rPr>
          <w:rFonts w:eastAsia="仿宋_GB2312"/>
          <w:sz w:val="32"/>
          <w:szCs w:val="32"/>
        </w:rPr>
        <w:t xml:space="preserve">编号：053311J </w:t>
      </w:r>
    </w:p>
    <w:p>
      <w:pPr>
        <w:ind w:left="1088" w:leftChars="518"/>
        <w:jc w:val="left"/>
        <w:rPr>
          <w:rFonts w:eastAsia="仿宋_GB2312"/>
          <w:color w:val="000000"/>
          <w:spacing w:val="2"/>
          <w:kern w:val="0"/>
          <w:sz w:val="32"/>
          <w:szCs w:val="32"/>
        </w:rPr>
      </w:pPr>
      <w:r>
        <w:rPr>
          <w:rFonts w:eastAsia="仿宋_GB2312"/>
          <w:sz w:val="32"/>
          <w:szCs w:val="32"/>
        </w:rPr>
        <w:t>技术名称：稀土精矿前处理技术</w:t>
      </w:r>
    </w:p>
    <w:p>
      <w:pPr>
        <w:ind w:left="1088" w:leftChars="518"/>
        <w:rPr>
          <w:rFonts w:eastAsia="仿宋_GB2312"/>
          <w:sz w:val="32"/>
          <w:szCs w:val="32"/>
        </w:rPr>
      </w:pPr>
      <w:r>
        <w:rPr>
          <w:rFonts w:eastAsia="仿宋_GB2312"/>
          <w:color w:val="000000"/>
          <w:kern w:val="0"/>
          <w:sz w:val="32"/>
          <w:szCs w:val="32"/>
        </w:rPr>
        <w:t>控制要点：</w:t>
      </w:r>
      <w:r>
        <w:rPr>
          <w:rFonts w:eastAsia="仿宋_GB2312"/>
          <w:sz w:val="32"/>
          <w:szCs w:val="32"/>
        </w:rPr>
        <w:t>1. 混合稀土矿的选冶技术</w:t>
      </w:r>
    </w:p>
    <w:p>
      <w:pPr>
        <w:ind w:left="1088" w:leftChars="518"/>
        <w:rPr>
          <w:rFonts w:eastAsia="仿宋_GB2312"/>
          <w:sz w:val="32"/>
          <w:szCs w:val="32"/>
        </w:rPr>
      </w:pPr>
      <w:r>
        <w:rPr>
          <w:rFonts w:eastAsia="仿宋_GB2312"/>
          <w:sz w:val="32"/>
          <w:szCs w:val="32"/>
        </w:rPr>
        <w:t xml:space="preserve">          2. 氟碳铈矿的选冶技术</w:t>
      </w:r>
    </w:p>
    <w:p>
      <w:pPr>
        <w:ind w:left="1088" w:leftChars="518"/>
        <w:rPr>
          <w:rFonts w:eastAsia="仿宋_GB2312"/>
          <w:sz w:val="32"/>
          <w:szCs w:val="32"/>
        </w:rPr>
      </w:pPr>
      <w:r>
        <w:rPr>
          <w:rFonts w:eastAsia="仿宋_GB2312"/>
          <w:sz w:val="32"/>
          <w:szCs w:val="32"/>
        </w:rPr>
        <w:t xml:space="preserve">          3. 离子型矿的选冶技术</w:t>
      </w:r>
    </w:p>
    <w:p>
      <w:pPr>
        <w:ind w:left="1600" w:hanging="1600" w:hangingChars="500"/>
        <w:jc w:val="center"/>
        <w:rPr>
          <w:rFonts w:hint="eastAsia" w:ascii="黑体" w:hAnsi="黑体" w:eastAsia="黑体"/>
          <w:kern w:val="0"/>
          <w:sz w:val="32"/>
          <w:szCs w:val="32"/>
        </w:rPr>
      </w:pPr>
    </w:p>
    <w:p>
      <w:pPr>
        <w:ind w:left="1600" w:hanging="1600" w:hangingChars="500"/>
        <w:jc w:val="center"/>
        <w:rPr>
          <w:rFonts w:ascii="黑体" w:hAnsi="黑体" w:eastAsia="黑体"/>
          <w:kern w:val="0"/>
          <w:sz w:val="32"/>
          <w:szCs w:val="32"/>
        </w:rPr>
      </w:pPr>
      <w:r>
        <w:rPr>
          <w:rFonts w:ascii="黑体" w:hAnsi="黑体" w:eastAsia="黑体"/>
          <w:kern w:val="0"/>
          <w:sz w:val="32"/>
          <w:szCs w:val="32"/>
        </w:rPr>
        <w:t>交通运输设备制造业</w:t>
      </w:r>
    </w:p>
    <w:p>
      <w:pPr>
        <w:ind w:left="2860" w:leftChars="600" w:hanging="1600" w:hangingChars="500"/>
        <w:rPr>
          <w:rFonts w:eastAsia="仿宋_GB2312"/>
          <w:sz w:val="32"/>
          <w:szCs w:val="32"/>
        </w:rPr>
      </w:pPr>
      <w:r>
        <w:rPr>
          <w:rFonts w:eastAsia="仿宋_GB2312"/>
          <w:sz w:val="32"/>
          <w:szCs w:val="32"/>
        </w:rPr>
        <w:t>编号：053701J</w:t>
      </w:r>
      <w:r>
        <w:rPr>
          <w:rFonts w:eastAsia="仿宋_GB2312"/>
          <w:sz w:val="32"/>
          <w:szCs w:val="32"/>
        </w:rPr>
        <w:tab/>
      </w:r>
    </w:p>
    <w:p>
      <w:pPr>
        <w:ind w:left="1260" w:leftChars="600"/>
        <w:rPr>
          <w:rFonts w:eastAsia="仿宋_GB2312"/>
          <w:sz w:val="32"/>
          <w:szCs w:val="32"/>
        </w:rPr>
      </w:pPr>
      <w:r>
        <w:rPr>
          <w:rFonts w:eastAsia="仿宋_GB2312"/>
          <w:sz w:val="32"/>
          <w:szCs w:val="32"/>
        </w:rPr>
        <w:t>技术名称：汽车发动机产品技术</w:t>
      </w:r>
    </w:p>
    <w:p>
      <w:pPr>
        <w:ind w:left="2860" w:leftChars="600" w:hanging="1600" w:hangingChars="500"/>
        <w:rPr>
          <w:rFonts w:eastAsia="仿宋_GB2312"/>
          <w:sz w:val="32"/>
          <w:szCs w:val="32"/>
        </w:rPr>
      </w:pPr>
      <w:r>
        <w:rPr>
          <w:rFonts w:eastAsia="仿宋_GB2312"/>
          <w:sz w:val="32"/>
          <w:szCs w:val="32"/>
        </w:rPr>
        <w:t>控制要点：升功率低于50KW汽油机制造技术，升功率低于40KW的3升以下柴油发动机制造技术</w:t>
      </w:r>
    </w:p>
    <w:p>
      <w:pPr>
        <w:ind w:left="1600" w:hanging="1600" w:hangingChars="500"/>
        <w:jc w:val="center"/>
        <w:rPr>
          <w:rFonts w:hint="eastAsia" w:ascii="黑体" w:hAnsi="黑体" w:eastAsia="黑体"/>
          <w:kern w:val="0"/>
          <w:sz w:val="32"/>
          <w:szCs w:val="32"/>
        </w:rPr>
      </w:pPr>
    </w:p>
    <w:p>
      <w:pPr>
        <w:ind w:left="1600" w:hanging="1600" w:hangingChars="500"/>
        <w:jc w:val="center"/>
        <w:rPr>
          <w:rFonts w:ascii="黑体" w:hAnsi="黑体" w:eastAsia="黑体"/>
          <w:kern w:val="0"/>
          <w:sz w:val="32"/>
          <w:szCs w:val="32"/>
        </w:rPr>
      </w:pPr>
      <w:r>
        <w:rPr>
          <w:rFonts w:ascii="黑体" w:hAnsi="黑体" w:eastAsia="黑体"/>
          <w:kern w:val="0"/>
          <w:sz w:val="32"/>
          <w:szCs w:val="32"/>
        </w:rPr>
        <w:t>电气机械及器材制造业</w:t>
      </w:r>
    </w:p>
    <w:p>
      <w:pPr>
        <w:ind w:left="2860" w:leftChars="600" w:hanging="1600" w:hangingChars="500"/>
        <w:rPr>
          <w:rFonts w:eastAsia="仿宋_GB2312"/>
          <w:sz w:val="32"/>
          <w:szCs w:val="32"/>
        </w:rPr>
      </w:pPr>
      <w:r>
        <w:rPr>
          <w:rFonts w:eastAsia="仿宋_GB2312"/>
          <w:sz w:val="32"/>
          <w:szCs w:val="32"/>
        </w:rPr>
        <w:t>编号：053901J</w:t>
      </w:r>
    </w:p>
    <w:p>
      <w:pPr>
        <w:ind w:left="2860" w:leftChars="600" w:hanging="1600" w:hangingChars="500"/>
        <w:rPr>
          <w:rFonts w:eastAsia="仿宋_GB2312"/>
          <w:sz w:val="32"/>
          <w:szCs w:val="32"/>
        </w:rPr>
      </w:pPr>
      <w:r>
        <w:rPr>
          <w:rFonts w:eastAsia="仿宋_GB2312"/>
          <w:sz w:val="32"/>
          <w:szCs w:val="32"/>
        </w:rPr>
        <w:t>技术名称：含铅绝缘漆技术</w:t>
      </w:r>
    </w:p>
    <w:p>
      <w:pPr>
        <w:ind w:left="2860" w:leftChars="600" w:hanging="1600" w:hangingChars="500"/>
        <w:rPr>
          <w:rFonts w:eastAsia="仿宋_GB2312"/>
          <w:sz w:val="32"/>
          <w:szCs w:val="32"/>
        </w:rPr>
      </w:pPr>
      <w:r>
        <w:rPr>
          <w:rFonts w:eastAsia="仿宋_GB2312"/>
          <w:sz w:val="32"/>
          <w:szCs w:val="32"/>
        </w:rPr>
        <w:t>控制要点：含铅绝缘漆技术</w:t>
      </w:r>
    </w:p>
    <w:p>
      <w:pPr>
        <w:ind w:left="2860" w:leftChars="600" w:hanging="1600" w:hangingChars="500"/>
        <w:rPr>
          <w:rFonts w:eastAsia="仿宋_GB2312"/>
          <w:sz w:val="32"/>
          <w:szCs w:val="32"/>
        </w:rPr>
      </w:pPr>
      <w:r>
        <w:rPr>
          <w:rFonts w:eastAsia="仿宋_GB2312"/>
          <w:sz w:val="32"/>
          <w:szCs w:val="32"/>
        </w:rPr>
        <w:t>编号：053902J</w:t>
      </w:r>
    </w:p>
    <w:p>
      <w:pPr>
        <w:ind w:left="2860" w:leftChars="600" w:hanging="1600" w:hangingChars="500"/>
        <w:rPr>
          <w:rFonts w:eastAsia="仿宋_GB2312"/>
          <w:sz w:val="32"/>
          <w:szCs w:val="32"/>
        </w:rPr>
      </w:pPr>
      <w:r>
        <w:rPr>
          <w:rFonts w:eastAsia="仿宋_GB2312"/>
          <w:sz w:val="32"/>
          <w:szCs w:val="32"/>
        </w:rPr>
        <w:t>技术名称：含卤覆铜板技术</w:t>
      </w:r>
    </w:p>
    <w:p>
      <w:pPr>
        <w:ind w:left="2860" w:leftChars="600" w:hanging="1600" w:hangingChars="500"/>
        <w:rPr>
          <w:rFonts w:eastAsia="仿宋_GB2312"/>
          <w:sz w:val="32"/>
          <w:szCs w:val="32"/>
        </w:rPr>
      </w:pPr>
      <w:r>
        <w:rPr>
          <w:rFonts w:eastAsia="仿宋_GB2312"/>
          <w:sz w:val="32"/>
          <w:szCs w:val="32"/>
        </w:rPr>
        <w:t>控制要点：含卤覆铜板技术</w:t>
      </w:r>
    </w:p>
    <w:p>
      <w:pPr>
        <w:ind w:left="2860" w:leftChars="600" w:hanging="1600" w:hangingChars="500"/>
        <w:rPr>
          <w:rFonts w:eastAsia="仿宋_GB2312"/>
          <w:sz w:val="32"/>
          <w:szCs w:val="32"/>
        </w:rPr>
      </w:pPr>
      <w:r>
        <w:rPr>
          <w:rFonts w:eastAsia="仿宋_GB2312"/>
          <w:sz w:val="32"/>
          <w:szCs w:val="32"/>
        </w:rPr>
        <w:t>编号：053903J</w:t>
      </w:r>
    </w:p>
    <w:p>
      <w:pPr>
        <w:ind w:left="2860" w:leftChars="600" w:hanging="1600" w:hangingChars="500"/>
        <w:rPr>
          <w:rFonts w:eastAsia="仿宋_GB2312"/>
          <w:sz w:val="32"/>
          <w:szCs w:val="32"/>
        </w:rPr>
      </w:pPr>
      <w:r>
        <w:rPr>
          <w:rFonts w:eastAsia="仿宋_GB2312"/>
          <w:sz w:val="32"/>
          <w:szCs w:val="32"/>
        </w:rPr>
        <w:t>技术名称：汽车氟利昂空调系统技术及石棉摩擦材料制品技术</w:t>
      </w:r>
    </w:p>
    <w:p>
      <w:pPr>
        <w:ind w:left="2860" w:leftChars="600" w:hanging="1600" w:hangingChars="500"/>
        <w:rPr>
          <w:rFonts w:eastAsia="仿宋_GB2312"/>
          <w:sz w:val="32"/>
          <w:szCs w:val="32"/>
        </w:rPr>
      </w:pPr>
      <w:r>
        <w:rPr>
          <w:rFonts w:eastAsia="仿宋_GB2312"/>
          <w:sz w:val="32"/>
          <w:szCs w:val="32"/>
        </w:rPr>
        <w:t>控制要点：汽车氟利昂空调系统技术及石棉摩擦材料制品技术</w:t>
      </w:r>
    </w:p>
    <w:p>
      <w:pPr>
        <w:ind w:left="2860" w:leftChars="600" w:hanging="1600" w:hangingChars="500"/>
        <w:rPr>
          <w:rFonts w:eastAsia="仿宋_GB2312"/>
          <w:sz w:val="32"/>
          <w:szCs w:val="32"/>
        </w:rPr>
      </w:pPr>
      <w:r>
        <w:rPr>
          <w:rFonts w:eastAsia="仿宋_GB2312"/>
          <w:sz w:val="32"/>
          <w:szCs w:val="32"/>
        </w:rPr>
        <w:t>编号：053904J</w:t>
      </w:r>
      <w:r>
        <w:rPr>
          <w:rFonts w:eastAsia="仿宋_GB2312"/>
          <w:sz w:val="32"/>
          <w:szCs w:val="32"/>
        </w:rPr>
        <w:tab/>
      </w:r>
      <w:r>
        <w:rPr>
          <w:rFonts w:eastAsia="仿宋_GB2312"/>
          <w:sz w:val="32"/>
          <w:szCs w:val="32"/>
        </w:rPr>
        <w:tab/>
      </w:r>
    </w:p>
    <w:p>
      <w:pPr>
        <w:ind w:left="2860" w:leftChars="600" w:hanging="1600" w:hangingChars="500"/>
        <w:rPr>
          <w:rFonts w:eastAsia="仿宋_GB2312"/>
          <w:sz w:val="32"/>
          <w:szCs w:val="32"/>
        </w:rPr>
      </w:pPr>
      <w:r>
        <w:rPr>
          <w:rFonts w:eastAsia="仿宋_GB2312"/>
          <w:sz w:val="32"/>
          <w:szCs w:val="32"/>
        </w:rPr>
        <w:t>技术名称：电池制造技术</w:t>
      </w:r>
    </w:p>
    <w:p>
      <w:pPr>
        <w:ind w:left="2860" w:leftChars="600" w:hanging="1600" w:hangingChars="500"/>
        <w:rPr>
          <w:rFonts w:eastAsia="仿宋_GB2312"/>
          <w:sz w:val="32"/>
          <w:szCs w:val="32"/>
        </w:rPr>
      </w:pPr>
      <w:r>
        <w:rPr>
          <w:rFonts w:eastAsia="仿宋_GB2312"/>
          <w:sz w:val="32"/>
          <w:szCs w:val="32"/>
        </w:rPr>
        <w:t>控制要点：含汞碱锰电池设备和技术</w:t>
      </w:r>
    </w:p>
    <w:p>
      <w:pPr>
        <w:ind w:left="1260" w:leftChars="600"/>
        <w:rPr>
          <w:rFonts w:eastAsia="仿宋_GB2312"/>
          <w:sz w:val="32"/>
          <w:szCs w:val="32"/>
        </w:rPr>
      </w:pPr>
      <w:r>
        <w:rPr>
          <w:rFonts w:eastAsia="仿宋_GB2312"/>
          <w:sz w:val="32"/>
          <w:szCs w:val="32"/>
        </w:rPr>
        <w:t xml:space="preserve">编号：053905J </w:t>
      </w:r>
    </w:p>
    <w:p>
      <w:pPr>
        <w:ind w:left="1260" w:leftChars="600"/>
        <w:jc w:val="left"/>
        <w:rPr>
          <w:rFonts w:eastAsia="仿宋_GB2312"/>
          <w:color w:val="000000"/>
          <w:spacing w:val="2"/>
          <w:kern w:val="0"/>
          <w:sz w:val="32"/>
          <w:szCs w:val="32"/>
        </w:rPr>
      </w:pPr>
      <w:r>
        <w:rPr>
          <w:rFonts w:eastAsia="仿宋_GB2312"/>
          <w:sz w:val="32"/>
          <w:szCs w:val="32"/>
        </w:rPr>
        <w:t>技术名称：氟利昂制冷技术</w:t>
      </w:r>
    </w:p>
    <w:p>
      <w:pPr>
        <w:ind w:left="2860" w:leftChars="600" w:hanging="1600" w:hangingChars="500"/>
        <w:rPr>
          <w:rFonts w:eastAsia="仿宋_GB2312"/>
          <w:sz w:val="32"/>
          <w:szCs w:val="32"/>
        </w:rPr>
      </w:pPr>
      <w:r>
        <w:rPr>
          <w:rFonts w:eastAsia="仿宋_GB2312"/>
          <w:color w:val="000000"/>
          <w:kern w:val="0"/>
          <w:sz w:val="32"/>
          <w:szCs w:val="32"/>
        </w:rPr>
        <w:t>控制要点：</w:t>
      </w:r>
      <w:r>
        <w:rPr>
          <w:rFonts w:eastAsia="仿宋_GB2312"/>
          <w:sz w:val="32"/>
          <w:szCs w:val="32"/>
        </w:rPr>
        <w:t>采用CFCs物质作为制冷工质的制冷产品技术，如电冰箱、商用冷柜、压缩机等</w:t>
      </w:r>
    </w:p>
    <w:p>
      <w:pPr>
        <w:pStyle w:val="2"/>
        <w:spacing w:before="0" w:after="0" w:line="240" w:lineRule="auto"/>
        <w:jc w:val="center"/>
        <w:rPr>
          <w:kern w:val="0"/>
          <w:sz w:val="32"/>
          <w:szCs w:val="32"/>
        </w:rPr>
      </w:pPr>
      <w:r>
        <w:rPr>
          <w:rFonts w:eastAsia="仿宋_GB2312"/>
          <w:b w:val="0"/>
          <w:sz w:val="32"/>
          <w:szCs w:val="32"/>
        </w:rPr>
        <w:br w:type="page"/>
      </w:r>
      <w:bookmarkStart w:id="0" w:name="_Toc91405876"/>
      <w:bookmarkStart w:id="1" w:name="_Toc89327027"/>
      <w:bookmarkStart w:id="2" w:name="_Toc89332968"/>
      <w:bookmarkStart w:id="3" w:name="_Toc89327237"/>
      <w:bookmarkStart w:id="4" w:name="_Toc89326918"/>
      <w:bookmarkStart w:id="5" w:name="_Toc89326238"/>
      <w:r>
        <w:rPr>
          <w:kern w:val="0"/>
          <w:sz w:val="32"/>
          <w:szCs w:val="32"/>
        </w:rPr>
        <w:t>《中国禁止</w:t>
      </w:r>
      <w:r>
        <w:rPr>
          <w:kern w:val="0"/>
          <w:sz w:val="32"/>
          <w:szCs w:val="32"/>
        </w:rPr>
        <w:t>出口</w:t>
      </w:r>
      <w:r>
        <w:rPr>
          <w:kern w:val="0"/>
          <w:sz w:val="32"/>
          <w:szCs w:val="32"/>
        </w:rPr>
        <w:t>限制</w:t>
      </w:r>
      <w:r>
        <w:rPr>
          <w:kern w:val="0"/>
          <w:sz w:val="32"/>
          <w:szCs w:val="32"/>
        </w:rPr>
        <w:t>出口</w:t>
      </w:r>
      <w:r>
        <w:rPr>
          <w:kern w:val="0"/>
          <w:sz w:val="32"/>
          <w:szCs w:val="32"/>
        </w:rPr>
        <w:t>技术目录》</w:t>
      </w:r>
    </w:p>
    <w:p>
      <w:pPr>
        <w:jc w:val="center"/>
        <w:rPr>
          <w:rFonts w:eastAsia="仿宋_GB2312"/>
          <w:b/>
          <w:sz w:val="32"/>
          <w:szCs w:val="32"/>
        </w:rPr>
      </w:pPr>
      <w:r>
        <w:rPr>
          <w:rFonts w:eastAsia="仿宋_GB2312"/>
          <w:b/>
          <w:sz w:val="32"/>
          <w:szCs w:val="32"/>
        </w:rPr>
        <w:t>(限制</w:t>
      </w:r>
      <w:r>
        <w:rPr>
          <w:rFonts w:eastAsia="仿宋_GB2312"/>
          <w:b/>
          <w:sz w:val="32"/>
          <w:szCs w:val="32"/>
        </w:rPr>
        <w:t>出口</w:t>
      </w:r>
      <w:r>
        <w:rPr>
          <w:rFonts w:eastAsia="仿宋_GB2312"/>
          <w:b/>
          <w:sz w:val="32"/>
          <w:szCs w:val="32"/>
        </w:rPr>
        <w:t>部分)</w:t>
      </w:r>
    </w:p>
    <w:p>
      <w:pPr>
        <w:ind w:left="1600" w:hanging="1600" w:hangingChars="500"/>
        <w:jc w:val="center"/>
        <w:rPr>
          <w:rFonts w:hint="eastAsia" w:ascii="黑体" w:hAnsi="黑体" w:eastAsia="黑体"/>
          <w:kern w:val="0"/>
          <w:sz w:val="32"/>
          <w:szCs w:val="32"/>
        </w:rPr>
      </w:pPr>
    </w:p>
    <w:p>
      <w:pPr>
        <w:ind w:left="1600" w:hanging="1600" w:hangingChars="500"/>
        <w:jc w:val="center"/>
        <w:rPr>
          <w:rFonts w:ascii="黑体" w:hAnsi="黑体" w:eastAsia="黑体"/>
          <w:kern w:val="0"/>
          <w:sz w:val="32"/>
          <w:szCs w:val="32"/>
        </w:rPr>
      </w:pPr>
      <w:r>
        <w:rPr>
          <w:rFonts w:ascii="黑体" w:hAnsi="黑体" w:eastAsia="黑体"/>
          <w:kern w:val="0"/>
          <w:sz w:val="32"/>
          <w:szCs w:val="32"/>
        </w:rPr>
        <w:t>农  业</w:t>
      </w:r>
      <w:bookmarkEnd w:id="0"/>
      <w:bookmarkEnd w:id="1"/>
      <w:bookmarkEnd w:id="2"/>
      <w:bookmarkEnd w:id="3"/>
      <w:bookmarkEnd w:id="4"/>
      <w:bookmarkEnd w:id="5"/>
    </w:p>
    <w:p>
      <w:pPr>
        <w:ind w:left="1260" w:leftChars="600"/>
        <w:rPr>
          <w:rFonts w:eastAsia="仿宋_GB2312"/>
          <w:sz w:val="32"/>
          <w:szCs w:val="32"/>
        </w:rPr>
      </w:pPr>
      <w:r>
        <w:rPr>
          <w:rFonts w:eastAsia="仿宋_GB2312"/>
          <w:sz w:val="32"/>
          <w:szCs w:val="32"/>
        </w:rPr>
        <w:t>编号：050101X</w:t>
      </w:r>
    </w:p>
    <w:p>
      <w:pPr>
        <w:ind w:left="1260" w:leftChars="600"/>
        <w:rPr>
          <w:rFonts w:eastAsia="仿宋_GB2312"/>
          <w:sz w:val="32"/>
          <w:szCs w:val="32"/>
        </w:rPr>
      </w:pPr>
      <w:r>
        <w:rPr>
          <w:rFonts w:eastAsia="仿宋_GB2312"/>
          <w:sz w:val="32"/>
          <w:szCs w:val="32"/>
        </w:rPr>
        <w:t>技术名称：复合微生物制剂</w:t>
      </w:r>
    </w:p>
    <w:p>
      <w:pPr>
        <w:ind w:left="3340" w:leftChars="600" w:hanging="2080" w:hangingChars="650"/>
        <w:rPr>
          <w:rFonts w:eastAsia="仿宋_GB2312"/>
          <w:sz w:val="32"/>
          <w:szCs w:val="32"/>
        </w:rPr>
      </w:pPr>
      <w:r>
        <w:rPr>
          <w:rFonts w:eastAsia="仿宋_GB2312"/>
          <w:sz w:val="32"/>
          <w:szCs w:val="32"/>
        </w:rPr>
        <w:t>控制要点：生产各种固体、液体发酵活菌及产物的技术</w:t>
      </w:r>
    </w:p>
    <w:p>
      <w:pPr>
        <w:ind w:left="3340" w:leftChars="600" w:hanging="2080" w:hangingChars="650"/>
        <w:rPr>
          <w:rFonts w:eastAsia="仿宋_GB2312"/>
          <w:sz w:val="32"/>
          <w:szCs w:val="32"/>
        </w:rPr>
      </w:pPr>
      <w:r>
        <w:rPr>
          <w:rFonts w:eastAsia="仿宋_GB2312"/>
          <w:sz w:val="32"/>
          <w:szCs w:val="32"/>
        </w:rPr>
        <w:t>编号：050102X</w:t>
      </w:r>
    </w:p>
    <w:p>
      <w:pPr>
        <w:ind w:left="3340" w:leftChars="600" w:hanging="2080" w:hangingChars="650"/>
        <w:rPr>
          <w:rFonts w:eastAsia="仿宋_GB2312"/>
          <w:sz w:val="32"/>
          <w:szCs w:val="32"/>
        </w:rPr>
      </w:pPr>
      <w:r>
        <w:rPr>
          <w:rFonts w:eastAsia="仿宋_GB2312"/>
          <w:sz w:val="32"/>
          <w:szCs w:val="32"/>
        </w:rPr>
        <w:t>技术名称：农业转基因生物应用技术</w:t>
      </w:r>
    </w:p>
    <w:p>
      <w:pPr>
        <w:ind w:left="3340" w:leftChars="600" w:hanging="2080" w:hangingChars="650"/>
        <w:rPr>
          <w:rFonts w:eastAsia="仿宋_GB2312"/>
          <w:sz w:val="32"/>
          <w:szCs w:val="32"/>
        </w:rPr>
      </w:pPr>
      <w:r>
        <w:rPr>
          <w:rFonts w:eastAsia="仿宋_GB2312"/>
          <w:sz w:val="32"/>
          <w:szCs w:val="32"/>
        </w:rPr>
        <w:t>控制要点：1. 转基因动植物(含种子、种畜禽、水产苗种)和微生物技术</w:t>
      </w:r>
    </w:p>
    <w:p>
      <w:pPr>
        <w:ind w:left="3340" w:leftChars="600" w:hanging="2080" w:hangingChars="650"/>
        <w:rPr>
          <w:rFonts w:eastAsia="仿宋_GB2312"/>
          <w:sz w:val="32"/>
          <w:szCs w:val="32"/>
        </w:rPr>
      </w:pPr>
      <w:r>
        <w:rPr>
          <w:rFonts w:eastAsia="仿宋_GB2312"/>
          <w:sz w:val="32"/>
          <w:szCs w:val="32"/>
        </w:rPr>
        <w:t xml:space="preserve">          2. 转基因动植物、微生物产品技术</w:t>
      </w:r>
    </w:p>
    <w:p>
      <w:pPr>
        <w:ind w:left="3340" w:leftChars="600" w:hanging="2080" w:hangingChars="650"/>
        <w:rPr>
          <w:rFonts w:eastAsia="仿宋_GB2312"/>
          <w:sz w:val="32"/>
          <w:szCs w:val="32"/>
        </w:rPr>
      </w:pPr>
      <w:r>
        <w:rPr>
          <w:rFonts w:eastAsia="仿宋_GB2312"/>
          <w:sz w:val="32"/>
          <w:szCs w:val="32"/>
        </w:rPr>
        <w:t xml:space="preserve">          3. 转基因农产品的直接加工技术 </w:t>
      </w:r>
    </w:p>
    <w:p>
      <w:pPr>
        <w:ind w:left="1600" w:hanging="1600" w:hangingChars="500"/>
        <w:jc w:val="center"/>
        <w:rPr>
          <w:rFonts w:hint="eastAsia" w:ascii="黑体" w:hAnsi="黑体" w:eastAsia="黑体"/>
          <w:kern w:val="0"/>
          <w:sz w:val="32"/>
          <w:szCs w:val="32"/>
        </w:rPr>
      </w:pPr>
      <w:bookmarkStart w:id="6" w:name="_Toc91405878"/>
      <w:bookmarkStart w:id="7" w:name="_Toc89327035"/>
      <w:bookmarkStart w:id="8" w:name="_Toc89326244"/>
      <w:bookmarkStart w:id="9" w:name="_Toc89332977"/>
      <w:bookmarkStart w:id="10" w:name="_Toc89327246"/>
      <w:bookmarkStart w:id="11" w:name="_Toc89326925"/>
    </w:p>
    <w:p>
      <w:pPr>
        <w:ind w:left="1600" w:hanging="1600" w:hangingChars="500"/>
        <w:jc w:val="center"/>
        <w:rPr>
          <w:rFonts w:ascii="黑体" w:hAnsi="黑体" w:eastAsia="黑体"/>
          <w:kern w:val="0"/>
          <w:sz w:val="32"/>
          <w:szCs w:val="32"/>
        </w:rPr>
      </w:pPr>
      <w:r>
        <w:rPr>
          <w:rFonts w:ascii="黑体" w:hAnsi="黑体" w:eastAsia="黑体"/>
          <w:kern w:val="0"/>
          <w:sz w:val="32"/>
          <w:szCs w:val="32"/>
        </w:rPr>
        <w:t>食品制造业</w:t>
      </w:r>
      <w:bookmarkEnd w:id="6"/>
      <w:bookmarkEnd w:id="7"/>
      <w:bookmarkEnd w:id="8"/>
      <w:bookmarkEnd w:id="9"/>
      <w:bookmarkEnd w:id="10"/>
      <w:bookmarkEnd w:id="11"/>
    </w:p>
    <w:p>
      <w:pPr>
        <w:ind w:left="3340" w:leftChars="600" w:hanging="2080" w:hangingChars="650"/>
        <w:rPr>
          <w:rFonts w:eastAsia="仿宋_GB2312"/>
          <w:sz w:val="32"/>
          <w:szCs w:val="32"/>
        </w:rPr>
      </w:pPr>
      <w:r>
        <w:rPr>
          <w:rFonts w:eastAsia="仿宋_GB2312"/>
          <w:sz w:val="32"/>
          <w:szCs w:val="32"/>
        </w:rPr>
        <w:t>编号：051401X</w:t>
      </w:r>
    </w:p>
    <w:p>
      <w:pPr>
        <w:ind w:left="3340" w:leftChars="600" w:hanging="2080" w:hangingChars="650"/>
        <w:rPr>
          <w:rFonts w:eastAsia="仿宋_GB2312"/>
          <w:sz w:val="32"/>
          <w:szCs w:val="32"/>
        </w:rPr>
      </w:pPr>
      <w:r>
        <w:rPr>
          <w:rFonts w:eastAsia="仿宋_GB2312"/>
          <w:sz w:val="32"/>
          <w:szCs w:val="32"/>
        </w:rPr>
        <w:t>技术名称：发酵生产用的基因工程菌种技术</w:t>
      </w:r>
      <w:r>
        <w:rPr>
          <w:rFonts w:eastAsia="仿宋_GB2312"/>
          <w:sz w:val="32"/>
          <w:szCs w:val="32"/>
        </w:rPr>
        <w:tab/>
      </w:r>
    </w:p>
    <w:p>
      <w:pPr>
        <w:tabs>
          <w:tab w:val="left" w:pos="0"/>
        </w:tabs>
        <w:ind w:left="1260" w:leftChars="600"/>
        <w:rPr>
          <w:rFonts w:eastAsia="仿宋_GB2312"/>
          <w:sz w:val="32"/>
          <w:szCs w:val="32"/>
        </w:rPr>
      </w:pPr>
      <w:r>
        <w:rPr>
          <w:rFonts w:eastAsia="仿宋_GB2312"/>
          <w:sz w:val="32"/>
          <w:szCs w:val="32"/>
        </w:rPr>
        <w:t xml:space="preserve">控制要点：通过现代生物技术手段改良的基因工程菌种、蛋白质工程   </w:t>
      </w:r>
    </w:p>
    <w:p>
      <w:pPr>
        <w:tabs>
          <w:tab w:val="left" w:pos="0"/>
        </w:tabs>
        <w:ind w:left="1260" w:leftChars="600"/>
        <w:rPr>
          <w:rFonts w:eastAsia="仿宋_GB2312"/>
          <w:sz w:val="32"/>
          <w:szCs w:val="32"/>
        </w:rPr>
      </w:pPr>
      <w:r>
        <w:rPr>
          <w:rFonts w:eastAsia="仿宋_GB2312"/>
          <w:sz w:val="32"/>
          <w:szCs w:val="32"/>
        </w:rPr>
        <w:t xml:space="preserve">          菌种的技术</w:t>
      </w:r>
    </w:p>
    <w:p>
      <w:pPr>
        <w:ind w:left="1260" w:leftChars="600"/>
        <w:rPr>
          <w:rFonts w:eastAsia="仿宋_GB2312"/>
          <w:sz w:val="32"/>
          <w:szCs w:val="32"/>
        </w:rPr>
      </w:pPr>
      <w:r>
        <w:rPr>
          <w:rFonts w:eastAsia="仿宋_GB2312"/>
          <w:sz w:val="32"/>
          <w:szCs w:val="32"/>
        </w:rPr>
        <w:t>编号：051402X</w:t>
      </w:r>
    </w:p>
    <w:p>
      <w:pPr>
        <w:ind w:left="1260" w:leftChars="600"/>
        <w:rPr>
          <w:rFonts w:eastAsia="仿宋_GB2312"/>
          <w:sz w:val="32"/>
          <w:szCs w:val="32"/>
        </w:rPr>
      </w:pPr>
      <w:r>
        <w:rPr>
          <w:rFonts w:eastAsia="仿宋_GB2312"/>
          <w:sz w:val="32"/>
          <w:szCs w:val="32"/>
        </w:rPr>
        <w:t>技术名称：盐硝联产成套技术</w:t>
      </w:r>
    </w:p>
    <w:p>
      <w:pPr>
        <w:ind w:left="1260" w:leftChars="600"/>
        <w:rPr>
          <w:rFonts w:eastAsia="仿宋_GB2312"/>
          <w:sz w:val="32"/>
          <w:szCs w:val="32"/>
        </w:rPr>
      </w:pPr>
      <w:r>
        <w:rPr>
          <w:rFonts w:eastAsia="仿宋_GB2312"/>
          <w:color w:val="000000"/>
          <w:kern w:val="0"/>
          <w:sz w:val="32"/>
          <w:szCs w:val="32"/>
        </w:rPr>
        <w:t>控制要点：</w:t>
      </w:r>
      <w:r>
        <w:rPr>
          <w:rFonts w:eastAsia="仿宋_GB2312"/>
          <w:sz w:val="32"/>
          <w:szCs w:val="32"/>
        </w:rPr>
        <w:t>盐硝联产成套技术</w:t>
      </w:r>
    </w:p>
    <w:p>
      <w:pPr>
        <w:ind w:left="1600" w:hanging="1600" w:hangingChars="500"/>
        <w:jc w:val="center"/>
        <w:rPr>
          <w:rFonts w:hint="eastAsia" w:ascii="黑体" w:hAnsi="黑体" w:eastAsia="黑体"/>
          <w:kern w:val="0"/>
          <w:sz w:val="32"/>
          <w:szCs w:val="32"/>
        </w:rPr>
      </w:pPr>
      <w:bookmarkStart w:id="12" w:name="_Toc89332979"/>
      <w:bookmarkStart w:id="13" w:name="_Toc89326246"/>
      <w:bookmarkStart w:id="14" w:name="_Toc89326927"/>
      <w:bookmarkStart w:id="15" w:name="_Toc89327037"/>
      <w:bookmarkStart w:id="16" w:name="_Toc89327248"/>
      <w:bookmarkStart w:id="17" w:name="_Toc91405879"/>
    </w:p>
    <w:p>
      <w:pPr>
        <w:ind w:left="1600" w:hanging="1600" w:hangingChars="500"/>
        <w:jc w:val="center"/>
        <w:rPr>
          <w:rFonts w:ascii="黑体" w:hAnsi="黑体" w:eastAsia="黑体"/>
          <w:kern w:val="0"/>
          <w:sz w:val="32"/>
          <w:szCs w:val="32"/>
        </w:rPr>
      </w:pPr>
      <w:r>
        <w:rPr>
          <w:rFonts w:ascii="黑体" w:hAnsi="黑体" w:eastAsia="黑体"/>
          <w:kern w:val="0"/>
          <w:sz w:val="32"/>
          <w:szCs w:val="32"/>
        </w:rPr>
        <w:t>纺 织 业</w:t>
      </w:r>
      <w:bookmarkEnd w:id="12"/>
      <w:bookmarkEnd w:id="13"/>
      <w:bookmarkEnd w:id="14"/>
      <w:bookmarkEnd w:id="15"/>
      <w:bookmarkEnd w:id="16"/>
      <w:bookmarkEnd w:id="17"/>
    </w:p>
    <w:p>
      <w:pPr>
        <w:ind w:left="1260" w:leftChars="600"/>
        <w:rPr>
          <w:rFonts w:eastAsia="仿宋_GB2312"/>
          <w:color w:val="000000"/>
          <w:spacing w:val="2"/>
          <w:kern w:val="0"/>
          <w:sz w:val="32"/>
          <w:szCs w:val="32"/>
        </w:rPr>
      </w:pPr>
      <w:r>
        <w:rPr>
          <w:rFonts w:eastAsia="仿宋_GB2312"/>
          <w:sz w:val="32"/>
          <w:szCs w:val="32"/>
        </w:rPr>
        <w:t>编号：051701X</w:t>
      </w:r>
      <w:r>
        <w:rPr>
          <w:rFonts w:eastAsia="仿宋_GB2312"/>
          <w:color w:val="000000"/>
          <w:spacing w:val="2"/>
          <w:kern w:val="0"/>
          <w:sz w:val="32"/>
          <w:szCs w:val="32"/>
        </w:rPr>
        <w:tab/>
      </w:r>
    </w:p>
    <w:p>
      <w:pPr>
        <w:ind w:left="2860" w:leftChars="600" w:hanging="1600" w:hangingChars="500"/>
        <w:rPr>
          <w:rFonts w:eastAsia="仿宋_GB2312"/>
          <w:sz w:val="32"/>
          <w:szCs w:val="32"/>
        </w:rPr>
      </w:pPr>
      <w:r>
        <w:rPr>
          <w:rFonts w:eastAsia="仿宋_GB2312"/>
          <w:sz w:val="32"/>
          <w:szCs w:val="32"/>
        </w:rPr>
        <w:t>技术名称：有梭织造技术</w:t>
      </w:r>
    </w:p>
    <w:p>
      <w:pPr>
        <w:ind w:left="2860" w:leftChars="600" w:hanging="1600" w:hangingChars="500"/>
        <w:rPr>
          <w:rFonts w:eastAsia="仿宋_GB2312"/>
          <w:sz w:val="32"/>
          <w:szCs w:val="32"/>
        </w:rPr>
      </w:pPr>
      <w:r>
        <w:rPr>
          <w:rFonts w:eastAsia="仿宋_GB2312"/>
          <w:color w:val="000000"/>
          <w:kern w:val="0"/>
          <w:sz w:val="32"/>
          <w:szCs w:val="32"/>
        </w:rPr>
        <w:t>控制要点：</w:t>
      </w:r>
      <w:r>
        <w:rPr>
          <w:rFonts w:eastAsia="仿宋_GB2312"/>
          <w:sz w:val="32"/>
          <w:szCs w:val="32"/>
        </w:rPr>
        <w:t>有梭织造技术</w:t>
      </w:r>
    </w:p>
    <w:p>
      <w:pPr>
        <w:ind w:left="1260" w:leftChars="600"/>
        <w:rPr>
          <w:rFonts w:eastAsia="仿宋_GB2312"/>
          <w:color w:val="000000"/>
          <w:spacing w:val="2"/>
          <w:kern w:val="0"/>
          <w:sz w:val="32"/>
          <w:szCs w:val="32"/>
        </w:rPr>
      </w:pPr>
      <w:r>
        <w:rPr>
          <w:rFonts w:eastAsia="仿宋_GB2312"/>
          <w:sz w:val="32"/>
          <w:szCs w:val="32"/>
        </w:rPr>
        <w:t>编号：051702X</w:t>
      </w:r>
      <w:r>
        <w:rPr>
          <w:rFonts w:eastAsia="仿宋_GB2312"/>
          <w:color w:val="000000"/>
          <w:spacing w:val="2"/>
          <w:kern w:val="0"/>
          <w:sz w:val="32"/>
          <w:szCs w:val="32"/>
        </w:rPr>
        <w:tab/>
      </w:r>
    </w:p>
    <w:p>
      <w:pPr>
        <w:ind w:left="2860" w:leftChars="600" w:hanging="1600" w:hangingChars="500"/>
        <w:rPr>
          <w:rFonts w:eastAsia="仿宋_GB2312"/>
          <w:sz w:val="32"/>
          <w:szCs w:val="32"/>
        </w:rPr>
      </w:pPr>
      <w:r>
        <w:rPr>
          <w:rFonts w:eastAsia="仿宋_GB2312"/>
          <w:sz w:val="32"/>
          <w:szCs w:val="32"/>
        </w:rPr>
        <w:t>技术名称：印染技术</w:t>
      </w:r>
    </w:p>
    <w:p>
      <w:pPr>
        <w:ind w:left="3340" w:leftChars="600" w:hanging="2080" w:hangingChars="650"/>
        <w:rPr>
          <w:rFonts w:eastAsia="仿宋_GB2312"/>
          <w:sz w:val="32"/>
          <w:szCs w:val="32"/>
        </w:rPr>
      </w:pPr>
      <w:r>
        <w:rPr>
          <w:rFonts w:eastAsia="仿宋_GB2312"/>
          <w:sz w:val="32"/>
          <w:szCs w:val="32"/>
        </w:rPr>
        <w:t>控制要点：1. 大浴比(丝、毛面料专用染机除外)、电加热、热源及冷却水无回收利用的染整技术</w:t>
      </w:r>
    </w:p>
    <w:p>
      <w:pPr>
        <w:ind w:left="3235" w:leftChars="1312" w:hanging="480" w:hangingChars="150"/>
        <w:rPr>
          <w:rFonts w:eastAsia="仿宋_GB2312"/>
          <w:color w:val="000000"/>
          <w:spacing w:val="2"/>
          <w:kern w:val="0"/>
          <w:sz w:val="32"/>
          <w:szCs w:val="32"/>
        </w:rPr>
      </w:pPr>
      <w:r>
        <w:rPr>
          <w:rFonts w:eastAsia="仿宋_GB2312"/>
          <w:sz w:val="32"/>
          <w:szCs w:val="32"/>
        </w:rPr>
        <w:t>2.</w:t>
      </w:r>
      <w:r>
        <w:rPr>
          <w:rFonts w:eastAsia="仿宋_GB2312"/>
          <w:color w:val="FF0000"/>
          <w:sz w:val="32"/>
          <w:szCs w:val="32"/>
        </w:rPr>
        <w:t xml:space="preserve"> </w:t>
      </w:r>
      <w:r>
        <w:rPr>
          <w:rFonts w:eastAsia="仿宋_GB2312"/>
          <w:sz w:val="32"/>
          <w:szCs w:val="32"/>
        </w:rPr>
        <w:t>氯、亚漂和高含量甲醛后整理，包括有害重金属粒子的染色等染整工艺技术</w:t>
      </w:r>
    </w:p>
    <w:p>
      <w:pPr>
        <w:ind w:left="1600" w:hanging="1600" w:hangingChars="500"/>
        <w:jc w:val="center"/>
        <w:rPr>
          <w:rFonts w:hint="eastAsia" w:ascii="黑体" w:hAnsi="黑体" w:eastAsia="黑体"/>
          <w:kern w:val="0"/>
          <w:sz w:val="32"/>
          <w:szCs w:val="32"/>
        </w:rPr>
      </w:pPr>
      <w:bookmarkStart w:id="18" w:name="_Toc89327039"/>
      <w:bookmarkStart w:id="19" w:name="_Toc89326929"/>
      <w:bookmarkStart w:id="20" w:name="_Toc89327250"/>
      <w:bookmarkStart w:id="21" w:name="_Toc91405881"/>
      <w:bookmarkStart w:id="22" w:name="_Toc89332981"/>
      <w:bookmarkStart w:id="23" w:name="_Toc89326248"/>
    </w:p>
    <w:p>
      <w:pPr>
        <w:ind w:left="1600" w:hanging="1600" w:hangingChars="500"/>
        <w:jc w:val="center"/>
        <w:rPr>
          <w:rFonts w:ascii="黑体" w:hAnsi="黑体" w:eastAsia="黑体"/>
          <w:kern w:val="0"/>
          <w:sz w:val="32"/>
          <w:szCs w:val="32"/>
        </w:rPr>
      </w:pPr>
      <w:r>
        <w:rPr>
          <w:rFonts w:ascii="黑体" w:hAnsi="黑体" w:eastAsia="黑体"/>
          <w:kern w:val="0"/>
          <w:sz w:val="32"/>
          <w:szCs w:val="32"/>
        </w:rPr>
        <w:t>石油加工、炼焦及核燃料加工业</w:t>
      </w:r>
      <w:bookmarkEnd w:id="18"/>
      <w:bookmarkEnd w:id="19"/>
      <w:bookmarkEnd w:id="20"/>
      <w:bookmarkEnd w:id="21"/>
      <w:bookmarkEnd w:id="22"/>
      <w:bookmarkEnd w:id="23"/>
    </w:p>
    <w:p>
      <w:pPr>
        <w:ind w:left="1260" w:leftChars="600"/>
        <w:rPr>
          <w:rFonts w:eastAsia="仿宋_GB2312"/>
          <w:sz w:val="32"/>
          <w:szCs w:val="32"/>
        </w:rPr>
      </w:pPr>
      <w:r>
        <w:rPr>
          <w:rFonts w:eastAsia="仿宋_GB2312"/>
          <w:sz w:val="32"/>
          <w:szCs w:val="32"/>
        </w:rPr>
        <w:t>编号：</w:t>
      </w:r>
      <w:r>
        <w:rPr>
          <w:rFonts w:eastAsia="仿宋_GB2312"/>
          <w:color w:val="000000"/>
          <w:spacing w:val="2"/>
          <w:kern w:val="0"/>
          <w:sz w:val="32"/>
          <w:szCs w:val="32"/>
        </w:rPr>
        <w:t>052501X</w:t>
      </w:r>
    </w:p>
    <w:p>
      <w:pPr>
        <w:ind w:left="1260" w:leftChars="600"/>
        <w:rPr>
          <w:rFonts w:eastAsia="仿宋_GB2312"/>
          <w:sz w:val="32"/>
          <w:szCs w:val="32"/>
        </w:rPr>
      </w:pPr>
      <w:r>
        <w:rPr>
          <w:rFonts w:eastAsia="仿宋_GB2312"/>
          <w:sz w:val="32"/>
          <w:szCs w:val="32"/>
        </w:rPr>
        <w:t>技术名称：半再生重整技术</w:t>
      </w:r>
    </w:p>
    <w:p>
      <w:pPr>
        <w:ind w:left="1260" w:leftChars="600"/>
        <w:rPr>
          <w:rFonts w:eastAsia="仿宋_GB2312"/>
          <w:sz w:val="32"/>
          <w:szCs w:val="32"/>
        </w:rPr>
      </w:pPr>
      <w:r>
        <w:rPr>
          <w:rFonts w:eastAsia="仿宋_GB2312"/>
          <w:sz w:val="32"/>
          <w:szCs w:val="32"/>
        </w:rPr>
        <w:t>控制要点：半再生重整技术</w:t>
      </w:r>
    </w:p>
    <w:p>
      <w:pPr>
        <w:ind w:left="1600" w:hanging="1600" w:hangingChars="500"/>
        <w:jc w:val="center"/>
        <w:rPr>
          <w:rFonts w:hint="eastAsia" w:ascii="黑体" w:hAnsi="黑体" w:eastAsia="黑体"/>
          <w:kern w:val="0"/>
          <w:sz w:val="32"/>
          <w:szCs w:val="32"/>
        </w:rPr>
      </w:pPr>
      <w:bookmarkStart w:id="24" w:name="_Toc91405882"/>
    </w:p>
    <w:p>
      <w:pPr>
        <w:ind w:left="1600" w:hanging="1600" w:hangingChars="500"/>
        <w:jc w:val="center"/>
        <w:rPr>
          <w:rFonts w:ascii="黑体" w:hAnsi="黑体" w:eastAsia="黑体"/>
          <w:kern w:val="0"/>
          <w:sz w:val="32"/>
          <w:szCs w:val="32"/>
        </w:rPr>
      </w:pPr>
      <w:r>
        <w:rPr>
          <w:rFonts w:ascii="黑体" w:hAnsi="黑体" w:eastAsia="黑体"/>
          <w:kern w:val="0"/>
          <w:sz w:val="32"/>
          <w:szCs w:val="32"/>
        </w:rPr>
        <w:t>化学原料及化学制品制造业</w:t>
      </w:r>
      <w:bookmarkEnd w:id="24"/>
    </w:p>
    <w:p>
      <w:pPr>
        <w:ind w:left="1260" w:leftChars="600"/>
        <w:jc w:val="left"/>
        <w:rPr>
          <w:rFonts w:eastAsia="仿宋_GB2312"/>
          <w:color w:val="000000"/>
          <w:spacing w:val="2"/>
          <w:kern w:val="0"/>
          <w:sz w:val="32"/>
          <w:szCs w:val="32"/>
        </w:rPr>
      </w:pPr>
      <w:r>
        <w:rPr>
          <w:rFonts w:eastAsia="仿宋_GB2312"/>
          <w:sz w:val="32"/>
          <w:szCs w:val="32"/>
        </w:rPr>
        <w:t>编号：</w:t>
      </w:r>
      <w:r>
        <w:rPr>
          <w:rFonts w:eastAsia="仿宋_GB2312"/>
          <w:color w:val="000000"/>
          <w:spacing w:val="2"/>
          <w:kern w:val="0"/>
          <w:sz w:val="32"/>
          <w:szCs w:val="32"/>
        </w:rPr>
        <w:t>052601X</w:t>
      </w:r>
    </w:p>
    <w:p>
      <w:pPr>
        <w:ind w:left="1260" w:leftChars="600"/>
        <w:jc w:val="left"/>
        <w:rPr>
          <w:rFonts w:eastAsia="仿宋_GB2312"/>
          <w:color w:val="000000"/>
          <w:spacing w:val="2"/>
          <w:kern w:val="0"/>
          <w:sz w:val="32"/>
          <w:szCs w:val="32"/>
        </w:rPr>
      </w:pPr>
      <w:r>
        <w:rPr>
          <w:rFonts w:eastAsia="仿宋_GB2312"/>
          <w:sz w:val="32"/>
          <w:szCs w:val="32"/>
        </w:rPr>
        <w:t>技术名称：</w:t>
      </w:r>
      <w:r>
        <w:rPr>
          <w:rFonts w:eastAsia="仿宋_GB2312"/>
          <w:color w:val="000000"/>
          <w:spacing w:val="2"/>
          <w:kern w:val="0"/>
          <w:sz w:val="32"/>
          <w:szCs w:val="32"/>
        </w:rPr>
        <w:t>低温低压氨合成催化剂技术</w:t>
      </w:r>
    </w:p>
    <w:p>
      <w:pPr>
        <w:ind w:left="1260" w:leftChars="600"/>
        <w:jc w:val="left"/>
        <w:rPr>
          <w:rFonts w:eastAsia="仿宋_GB2312"/>
          <w:color w:val="000000"/>
          <w:spacing w:val="2"/>
          <w:kern w:val="0"/>
          <w:sz w:val="32"/>
          <w:szCs w:val="32"/>
        </w:rPr>
      </w:pPr>
      <w:r>
        <w:rPr>
          <w:rFonts w:eastAsia="仿宋_GB2312"/>
          <w:color w:val="000000"/>
          <w:kern w:val="0"/>
          <w:sz w:val="32"/>
          <w:szCs w:val="32"/>
        </w:rPr>
        <w:t>控制要点：</w:t>
      </w:r>
      <w:r>
        <w:rPr>
          <w:rFonts w:eastAsia="仿宋_GB2312"/>
          <w:color w:val="000000"/>
          <w:spacing w:val="2"/>
          <w:kern w:val="0"/>
          <w:sz w:val="32"/>
          <w:szCs w:val="32"/>
        </w:rPr>
        <w:t>Fe</w:t>
      </w:r>
      <w:r>
        <w:rPr>
          <w:rFonts w:eastAsia="仿宋_GB2312"/>
          <w:color w:val="000000"/>
          <w:spacing w:val="2"/>
          <w:kern w:val="0"/>
          <w:sz w:val="32"/>
          <w:szCs w:val="32"/>
          <w:vertAlign w:val="subscript"/>
        </w:rPr>
        <w:t>1-x</w:t>
      </w:r>
      <w:r>
        <w:rPr>
          <w:rFonts w:eastAsia="仿宋_GB2312"/>
          <w:color w:val="000000"/>
          <w:spacing w:val="2"/>
          <w:kern w:val="0"/>
          <w:sz w:val="32"/>
          <w:szCs w:val="32"/>
        </w:rPr>
        <w:t>O基催化剂</w:t>
      </w:r>
    </w:p>
    <w:p>
      <w:pPr>
        <w:ind w:left="991" w:leftChars="472"/>
        <w:rPr>
          <w:rFonts w:eastAsia="仿宋_GB2312"/>
          <w:spacing w:val="2"/>
          <w:kern w:val="0"/>
          <w:sz w:val="32"/>
          <w:szCs w:val="32"/>
        </w:rPr>
      </w:pPr>
      <w:r>
        <w:rPr>
          <w:rFonts w:eastAsia="仿宋_GB2312"/>
          <w:sz w:val="32"/>
          <w:szCs w:val="32"/>
        </w:rPr>
        <w:t>编号：</w:t>
      </w:r>
      <w:r>
        <w:rPr>
          <w:rFonts w:eastAsia="仿宋_GB2312"/>
          <w:spacing w:val="2"/>
          <w:kern w:val="0"/>
          <w:sz w:val="32"/>
          <w:szCs w:val="32"/>
        </w:rPr>
        <w:t xml:space="preserve">052602X  </w:t>
      </w:r>
    </w:p>
    <w:p>
      <w:pPr>
        <w:ind w:left="991" w:leftChars="472"/>
        <w:jc w:val="left"/>
        <w:rPr>
          <w:rFonts w:eastAsia="仿宋_GB2312"/>
          <w:spacing w:val="2"/>
          <w:kern w:val="0"/>
          <w:sz w:val="32"/>
          <w:szCs w:val="32"/>
        </w:rPr>
      </w:pPr>
      <w:r>
        <w:rPr>
          <w:rFonts w:eastAsia="仿宋_GB2312"/>
          <w:sz w:val="32"/>
          <w:szCs w:val="32"/>
        </w:rPr>
        <w:t>技术名称：</w:t>
      </w:r>
      <w:r>
        <w:rPr>
          <w:rFonts w:eastAsia="仿宋_GB2312"/>
          <w:spacing w:val="2"/>
          <w:kern w:val="0"/>
          <w:sz w:val="32"/>
          <w:szCs w:val="32"/>
        </w:rPr>
        <w:t>苯酐生产技术</w:t>
      </w:r>
    </w:p>
    <w:p>
      <w:pPr>
        <w:ind w:left="991" w:leftChars="472"/>
        <w:rPr>
          <w:rFonts w:eastAsia="仿宋_GB2312"/>
          <w:spacing w:val="2"/>
          <w:kern w:val="0"/>
          <w:sz w:val="32"/>
          <w:szCs w:val="32"/>
        </w:rPr>
      </w:pPr>
      <w:r>
        <w:rPr>
          <w:rFonts w:eastAsia="仿宋_GB2312"/>
          <w:kern w:val="0"/>
          <w:sz w:val="32"/>
          <w:szCs w:val="32"/>
        </w:rPr>
        <w:t>控制要点：除</w:t>
      </w:r>
      <w:r>
        <w:rPr>
          <w:rFonts w:eastAsia="仿宋_GB2312"/>
          <w:spacing w:val="2"/>
          <w:kern w:val="0"/>
          <w:sz w:val="32"/>
          <w:szCs w:val="32"/>
        </w:rPr>
        <w:t>052607</w:t>
      </w:r>
      <w:r>
        <w:rPr>
          <w:rFonts w:eastAsia="仿宋_GB2312"/>
          <w:sz w:val="32"/>
          <w:szCs w:val="32"/>
        </w:rPr>
        <w:t>J以外的技术</w:t>
      </w:r>
    </w:p>
    <w:p>
      <w:pPr>
        <w:ind w:left="991" w:leftChars="472"/>
        <w:jc w:val="left"/>
        <w:rPr>
          <w:rFonts w:eastAsia="仿宋_GB2312"/>
          <w:color w:val="000000"/>
          <w:spacing w:val="2"/>
          <w:kern w:val="0"/>
          <w:sz w:val="32"/>
          <w:szCs w:val="32"/>
        </w:rPr>
      </w:pPr>
      <w:r>
        <w:rPr>
          <w:rFonts w:eastAsia="仿宋_GB2312"/>
          <w:sz w:val="32"/>
          <w:szCs w:val="32"/>
        </w:rPr>
        <w:t>编号：</w:t>
      </w:r>
      <w:r>
        <w:rPr>
          <w:rFonts w:eastAsia="仿宋_GB2312"/>
          <w:color w:val="000000"/>
          <w:spacing w:val="2"/>
          <w:kern w:val="0"/>
          <w:sz w:val="32"/>
          <w:szCs w:val="32"/>
        </w:rPr>
        <w:t>052603X</w:t>
      </w:r>
    </w:p>
    <w:p>
      <w:pPr>
        <w:ind w:left="991" w:leftChars="472"/>
        <w:jc w:val="left"/>
        <w:rPr>
          <w:rFonts w:eastAsia="仿宋_GB2312"/>
          <w:color w:val="000000"/>
          <w:spacing w:val="2"/>
          <w:kern w:val="0"/>
          <w:sz w:val="32"/>
          <w:szCs w:val="32"/>
        </w:rPr>
      </w:pPr>
      <w:r>
        <w:rPr>
          <w:rFonts w:eastAsia="仿宋_GB2312"/>
          <w:sz w:val="32"/>
          <w:szCs w:val="32"/>
        </w:rPr>
        <w:t>技术名称：</w:t>
      </w:r>
      <w:r>
        <w:rPr>
          <w:rFonts w:eastAsia="仿宋_GB2312"/>
          <w:color w:val="000000"/>
          <w:spacing w:val="2"/>
          <w:kern w:val="0"/>
          <w:sz w:val="32"/>
          <w:szCs w:val="32"/>
        </w:rPr>
        <w:t>磷铵工艺</w:t>
      </w:r>
    </w:p>
    <w:p>
      <w:pPr>
        <w:ind w:left="991" w:leftChars="472"/>
        <w:jc w:val="left"/>
        <w:rPr>
          <w:rFonts w:eastAsia="仿宋_GB2312"/>
          <w:color w:val="000000"/>
          <w:spacing w:val="2"/>
          <w:kern w:val="0"/>
          <w:sz w:val="32"/>
          <w:szCs w:val="32"/>
        </w:rPr>
      </w:pPr>
      <w:r>
        <w:rPr>
          <w:rFonts w:eastAsia="仿宋_GB2312"/>
          <w:color w:val="000000"/>
          <w:kern w:val="0"/>
          <w:sz w:val="32"/>
          <w:szCs w:val="32"/>
        </w:rPr>
        <w:t>控制要点：</w:t>
      </w:r>
      <w:r>
        <w:rPr>
          <w:rFonts w:eastAsia="仿宋_GB2312"/>
          <w:color w:val="000000"/>
          <w:spacing w:val="2"/>
          <w:kern w:val="0"/>
          <w:sz w:val="32"/>
          <w:szCs w:val="32"/>
        </w:rPr>
        <w:t>料浆法转鼓造粒磷铵工艺技术</w:t>
      </w:r>
    </w:p>
    <w:p>
      <w:pPr>
        <w:ind w:left="991" w:leftChars="472"/>
        <w:jc w:val="left"/>
        <w:rPr>
          <w:rFonts w:eastAsia="仿宋_GB2312"/>
          <w:color w:val="000000"/>
          <w:spacing w:val="2"/>
          <w:kern w:val="0"/>
          <w:sz w:val="32"/>
          <w:szCs w:val="32"/>
        </w:rPr>
      </w:pPr>
      <w:r>
        <w:rPr>
          <w:rFonts w:eastAsia="仿宋_GB2312"/>
          <w:sz w:val="32"/>
          <w:szCs w:val="32"/>
        </w:rPr>
        <w:t>编号：</w:t>
      </w:r>
      <w:r>
        <w:rPr>
          <w:rFonts w:eastAsia="仿宋_GB2312"/>
          <w:color w:val="000000"/>
          <w:spacing w:val="2"/>
          <w:kern w:val="0"/>
          <w:sz w:val="32"/>
          <w:szCs w:val="32"/>
        </w:rPr>
        <w:t>052604X</w:t>
      </w:r>
    </w:p>
    <w:p>
      <w:pPr>
        <w:ind w:left="991" w:leftChars="472"/>
        <w:jc w:val="left"/>
        <w:rPr>
          <w:rFonts w:eastAsia="仿宋_GB2312"/>
          <w:color w:val="000000"/>
          <w:spacing w:val="2"/>
          <w:kern w:val="0"/>
          <w:sz w:val="32"/>
          <w:szCs w:val="32"/>
        </w:rPr>
      </w:pPr>
      <w:r>
        <w:rPr>
          <w:rFonts w:eastAsia="仿宋_GB2312"/>
          <w:sz w:val="32"/>
          <w:szCs w:val="32"/>
        </w:rPr>
        <w:t>技术名称：</w:t>
      </w:r>
      <w:r>
        <w:rPr>
          <w:rFonts w:eastAsia="仿宋_GB2312"/>
          <w:color w:val="000000"/>
          <w:spacing w:val="2"/>
          <w:kern w:val="0"/>
          <w:sz w:val="32"/>
          <w:szCs w:val="32"/>
        </w:rPr>
        <w:t>磷酸二铵生产技术</w:t>
      </w:r>
    </w:p>
    <w:p>
      <w:pPr>
        <w:ind w:left="991" w:leftChars="472"/>
        <w:jc w:val="left"/>
        <w:rPr>
          <w:rFonts w:eastAsia="仿宋_GB2312"/>
          <w:color w:val="000000"/>
          <w:spacing w:val="2"/>
          <w:kern w:val="0"/>
          <w:sz w:val="32"/>
          <w:szCs w:val="32"/>
        </w:rPr>
      </w:pPr>
      <w:r>
        <w:rPr>
          <w:rFonts w:eastAsia="仿宋_GB2312"/>
          <w:color w:val="000000"/>
          <w:kern w:val="0"/>
          <w:sz w:val="32"/>
          <w:szCs w:val="32"/>
        </w:rPr>
        <w:t>控制要点：</w:t>
      </w:r>
      <w:r>
        <w:rPr>
          <w:rFonts w:eastAsia="仿宋_GB2312"/>
          <w:color w:val="000000"/>
          <w:spacing w:val="2"/>
          <w:kern w:val="0"/>
          <w:sz w:val="32"/>
          <w:szCs w:val="32"/>
        </w:rPr>
        <w:t>单系列年产48万吨及以下能力的磷酸二铵生产技术</w:t>
      </w:r>
    </w:p>
    <w:p>
      <w:pPr>
        <w:ind w:left="991" w:leftChars="472"/>
        <w:jc w:val="left"/>
        <w:rPr>
          <w:rFonts w:eastAsia="仿宋_GB2312"/>
          <w:color w:val="000000"/>
          <w:spacing w:val="2"/>
          <w:kern w:val="0"/>
          <w:sz w:val="32"/>
          <w:szCs w:val="32"/>
        </w:rPr>
      </w:pPr>
      <w:r>
        <w:rPr>
          <w:rFonts w:eastAsia="仿宋_GB2312"/>
          <w:sz w:val="32"/>
          <w:szCs w:val="32"/>
        </w:rPr>
        <w:t>编号：</w:t>
      </w:r>
      <w:r>
        <w:rPr>
          <w:rFonts w:eastAsia="仿宋_GB2312"/>
          <w:color w:val="000000"/>
          <w:spacing w:val="2"/>
          <w:kern w:val="0"/>
          <w:sz w:val="32"/>
          <w:szCs w:val="32"/>
        </w:rPr>
        <w:t>052605X</w:t>
      </w:r>
    </w:p>
    <w:p>
      <w:pPr>
        <w:ind w:left="991" w:leftChars="472"/>
        <w:jc w:val="left"/>
        <w:rPr>
          <w:rFonts w:eastAsia="仿宋_GB2312"/>
          <w:color w:val="000000"/>
          <w:spacing w:val="2"/>
          <w:kern w:val="0"/>
          <w:sz w:val="32"/>
          <w:szCs w:val="32"/>
        </w:rPr>
      </w:pPr>
      <w:r>
        <w:rPr>
          <w:rFonts w:eastAsia="仿宋_GB2312"/>
          <w:sz w:val="32"/>
          <w:szCs w:val="32"/>
        </w:rPr>
        <w:t>技术名称：</w:t>
      </w:r>
      <w:r>
        <w:rPr>
          <w:rFonts w:eastAsia="仿宋_GB2312"/>
          <w:color w:val="000000"/>
          <w:spacing w:val="2"/>
          <w:kern w:val="0"/>
          <w:sz w:val="32"/>
          <w:szCs w:val="32"/>
        </w:rPr>
        <w:t>硫酸生产技术</w:t>
      </w:r>
    </w:p>
    <w:p>
      <w:pPr>
        <w:ind w:left="2911" w:leftChars="472" w:hanging="1920" w:hangingChars="600"/>
        <w:jc w:val="left"/>
        <w:rPr>
          <w:rFonts w:eastAsia="仿宋_GB2312"/>
          <w:color w:val="000000"/>
          <w:spacing w:val="2"/>
          <w:kern w:val="0"/>
          <w:sz w:val="32"/>
          <w:szCs w:val="32"/>
        </w:rPr>
      </w:pPr>
      <w:r>
        <w:rPr>
          <w:rFonts w:eastAsia="仿宋_GB2312"/>
          <w:color w:val="000000"/>
          <w:kern w:val="0"/>
          <w:sz w:val="32"/>
          <w:szCs w:val="32"/>
        </w:rPr>
        <w:t xml:space="preserve">控制要点：1. </w:t>
      </w:r>
      <w:r>
        <w:rPr>
          <w:rFonts w:eastAsia="仿宋_GB2312"/>
          <w:color w:val="000000"/>
          <w:spacing w:val="2"/>
          <w:kern w:val="0"/>
          <w:sz w:val="32"/>
          <w:szCs w:val="32"/>
        </w:rPr>
        <w:t xml:space="preserve">单系列年产60万吨及以下能力，以硫磺为原料的硫酸生产技术   </w:t>
      </w:r>
    </w:p>
    <w:p>
      <w:pPr>
        <w:ind w:left="3097" w:leftChars="472" w:hanging="2106" w:hangingChars="650"/>
        <w:jc w:val="left"/>
        <w:rPr>
          <w:rFonts w:hint="eastAsia" w:eastAsia="仿宋_GB2312"/>
          <w:color w:val="000000"/>
          <w:spacing w:val="2"/>
          <w:kern w:val="0"/>
          <w:sz w:val="32"/>
          <w:szCs w:val="32"/>
        </w:rPr>
      </w:pPr>
      <w:r>
        <w:rPr>
          <w:rFonts w:eastAsia="仿宋_GB2312"/>
          <w:color w:val="000000"/>
          <w:spacing w:val="2"/>
          <w:kern w:val="0"/>
          <w:sz w:val="32"/>
          <w:szCs w:val="32"/>
        </w:rPr>
        <w:t xml:space="preserve">          2.单系列年产40万吨及以下能力，以硫铁矿为原</w:t>
      </w:r>
    </w:p>
    <w:p>
      <w:pPr>
        <w:ind w:left="991" w:leftChars="472" w:firstLine="486" w:firstLineChars="150"/>
        <w:jc w:val="left"/>
        <w:rPr>
          <w:rFonts w:eastAsia="仿宋_GB2312"/>
          <w:color w:val="000000"/>
          <w:spacing w:val="2"/>
          <w:kern w:val="0"/>
          <w:sz w:val="32"/>
          <w:szCs w:val="32"/>
        </w:rPr>
      </w:pPr>
      <w:r>
        <w:rPr>
          <w:rFonts w:eastAsia="仿宋_GB2312"/>
          <w:color w:val="000000"/>
          <w:spacing w:val="2"/>
          <w:kern w:val="0"/>
          <w:sz w:val="32"/>
          <w:szCs w:val="32"/>
        </w:rPr>
        <w:t>料的硫酸生产技术</w:t>
      </w:r>
    </w:p>
    <w:p>
      <w:pPr>
        <w:ind w:left="991" w:leftChars="472"/>
        <w:jc w:val="left"/>
        <w:rPr>
          <w:rFonts w:eastAsia="仿宋_GB2312"/>
          <w:color w:val="000000"/>
          <w:spacing w:val="2"/>
          <w:kern w:val="0"/>
          <w:sz w:val="32"/>
          <w:szCs w:val="32"/>
        </w:rPr>
      </w:pPr>
      <w:r>
        <w:rPr>
          <w:rFonts w:eastAsia="仿宋_GB2312"/>
          <w:sz w:val="32"/>
          <w:szCs w:val="32"/>
        </w:rPr>
        <w:t>编号：</w:t>
      </w:r>
      <w:r>
        <w:rPr>
          <w:rFonts w:eastAsia="仿宋_GB2312"/>
          <w:color w:val="000000"/>
          <w:spacing w:val="2"/>
          <w:kern w:val="0"/>
          <w:sz w:val="32"/>
          <w:szCs w:val="32"/>
        </w:rPr>
        <w:t>052606X</w:t>
      </w:r>
    </w:p>
    <w:p>
      <w:pPr>
        <w:ind w:left="991" w:leftChars="472"/>
        <w:jc w:val="left"/>
        <w:rPr>
          <w:rFonts w:eastAsia="仿宋_GB2312"/>
          <w:color w:val="000000"/>
          <w:spacing w:val="2"/>
          <w:kern w:val="0"/>
          <w:sz w:val="32"/>
          <w:szCs w:val="32"/>
        </w:rPr>
      </w:pPr>
      <w:r>
        <w:rPr>
          <w:rFonts w:eastAsia="仿宋_GB2312"/>
          <w:sz w:val="32"/>
          <w:szCs w:val="32"/>
        </w:rPr>
        <w:t>技术名称：</w:t>
      </w:r>
      <w:r>
        <w:rPr>
          <w:rFonts w:eastAsia="仿宋_GB2312"/>
          <w:color w:val="000000"/>
          <w:spacing w:val="2"/>
          <w:kern w:val="0"/>
          <w:sz w:val="32"/>
          <w:szCs w:val="32"/>
        </w:rPr>
        <w:t>氮磷钾生产工艺</w:t>
      </w:r>
    </w:p>
    <w:p>
      <w:pPr>
        <w:ind w:left="991" w:leftChars="472"/>
        <w:jc w:val="left"/>
        <w:rPr>
          <w:rFonts w:eastAsia="仿宋_GB2312"/>
          <w:color w:val="000000"/>
          <w:spacing w:val="2"/>
          <w:kern w:val="0"/>
          <w:sz w:val="32"/>
          <w:szCs w:val="32"/>
        </w:rPr>
      </w:pPr>
      <w:r>
        <w:rPr>
          <w:rFonts w:eastAsia="仿宋_GB2312"/>
          <w:color w:val="000000"/>
          <w:kern w:val="0"/>
          <w:sz w:val="32"/>
          <w:szCs w:val="32"/>
        </w:rPr>
        <w:t>控制要点：</w:t>
      </w:r>
      <w:r>
        <w:rPr>
          <w:rFonts w:eastAsia="仿宋_GB2312"/>
          <w:color w:val="000000"/>
          <w:spacing w:val="2"/>
          <w:kern w:val="0"/>
          <w:sz w:val="32"/>
          <w:szCs w:val="32"/>
        </w:rPr>
        <w:t>尿基氮磷钾生产工艺</w:t>
      </w:r>
    </w:p>
    <w:p>
      <w:pPr>
        <w:ind w:left="991" w:leftChars="472"/>
        <w:rPr>
          <w:rFonts w:eastAsia="仿宋_GB2312"/>
          <w:sz w:val="32"/>
          <w:szCs w:val="32"/>
        </w:rPr>
      </w:pPr>
      <w:r>
        <w:rPr>
          <w:rFonts w:eastAsia="仿宋_GB2312"/>
          <w:sz w:val="32"/>
          <w:szCs w:val="32"/>
        </w:rPr>
        <w:t>编号：</w:t>
      </w:r>
      <w:r>
        <w:rPr>
          <w:rFonts w:eastAsia="仿宋_GB2312"/>
          <w:color w:val="000000"/>
          <w:spacing w:val="2"/>
          <w:kern w:val="0"/>
          <w:sz w:val="32"/>
          <w:szCs w:val="32"/>
        </w:rPr>
        <w:t>052607X</w:t>
      </w:r>
    </w:p>
    <w:p>
      <w:pPr>
        <w:ind w:left="991" w:leftChars="472"/>
        <w:rPr>
          <w:rFonts w:eastAsia="仿宋_GB2312"/>
          <w:sz w:val="32"/>
          <w:szCs w:val="32"/>
        </w:rPr>
      </w:pPr>
      <w:r>
        <w:rPr>
          <w:rFonts w:eastAsia="仿宋_GB2312"/>
          <w:sz w:val="32"/>
          <w:szCs w:val="32"/>
        </w:rPr>
        <w:t>技术名称：颜料生产技术</w:t>
      </w:r>
    </w:p>
    <w:p>
      <w:pPr>
        <w:ind w:left="991" w:leftChars="472"/>
        <w:rPr>
          <w:rFonts w:eastAsia="仿宋_GB2312"/>
          <w:sz w:val="32"/>
          <w:szCs w:val="32"/>
        </w:rPr>
      </w:pPr>
      <w:r>
        <w:rPr>
          <w:rFonts w:eastAsia="仿宋_GB2312"/>
          <w:sz w:val="32"/>
          <w:szCs w:val="32"/>
        </w:rPr>
        <w:t>控制要点：3,3-二氯联苯胺、联苯胺型颜料生产技术</w:t>
      </w:r>
    </w:p>
    <w:p>
      <w:pPr>
        <w:ind w:left="991" w:leftChars="472"/>
        <w:rPr>
          <w:rFonts w:eastAsia="仿宋_GB2312"/>
          <w:sz w:val="32"/>
          <w:szCs w:val="32"/>
        </w:rPr>
      </w:pPr>
      <w:r>
        <w:rPr>
          <w:rFonts w:eastAsia="仿宋_GB2312"/>
          <w:sz w:val="32"/>
          <w:szCs w:val="32"/>
        </w:rPr>
        <w:t>编号：</w:t>
      </w:r>
      <w:r>
        <w:rPr>
          <w:rFonts w:eastAsia="仿宋_GB2312"/>
          <w:color w:val="000000"/>
          <w:spacing w:val="2"/>
          <w:kern w:val="0"/>
          <w:sz w:val="32"/>
          <w:szCs w:val="32"/>
        </w:rPr>
        <w:t>052608X</w:t>
      </w:r>
    </w:p>
    <w:p>
      <w:pPr>
        <w:ind w:left="1275" w:leftChars="607"/>
        <w:rPr>
          <w:rFonts w:eastAsia="仿宋_GB2312"/>
          <w:sz w:val="32"/>
          <w:szCs w:val="32"/>
        </w:rPr>
      </w:pPr>
      <w:r>
        <w:rPr>
          <w:rFonts w:eastAsia="仿宋_GB2312"/>
          <w:sz w:val="32"/>
          <w:szCs w:val="32"/>
        </w:rPr>
        <w:t>技术名称：甲苯歧化工艺技术</w:t>
      </w:r>
    </w:p>
    <w:p>
      <w:pPr>
        <w:ind w:left="1275" w:leftChars="607"/>
        <w:rPr>
          <w:rFonts w:eastAsia="仿宋_GB2312"/>
          <w:sz w:val="32"/>
          <w:szCs w:val="32"/>
        </w:rPr>
      </w:pPr>
      <w:r>
        <w:rPr>
          <w:rFonts w:eastAsia="仿宋_GB2312"/>
          <w:sz w:val="32"/>
          <w:szCs w:val="32"/>
        </w:rPr>
        <w:t>控制要点：甲苯歧化工艺技术</w:t>
      </w:r>
    </w:p>
    <w:p>
      <w:pPr>
        <w:ind w:left="1275" w:leftChars="607"/>
        <w:rPr>
          <w:rFonts w:eastAsia="仿宋_GB2312"/>
          <w:sz w:val="32"/>
          <w:szCs w:val="32"/>
        </w:rPr>
      </w:pPr>
      <w:r>
        <w:rPr>
          <w:rFonts w:eastAsia="仿宋_GB2312"/>
          <w:sz w:val="32"/>
          <w:szCs w:val="32"/>
        </w:rPr>
        <w:t>编号：</w:t>
      </w:r>
      <w:r>
        <w:rPr>
          <w:rFonts w:eastAsia="仿宋_GB2312"/>
          <w:color w:val="000000"/>
          <w:spacing w:val="2"/>
          <w:kern w:val="0"/>
          <w:sz w:val="32"/>
          <w:szCs w:val="32"/>
        </w:rPr>
        <w:t>052609X</w:t>
      </w:r>
    </w:p>
    <w:p>
      <w:pPr>
        <w:ind w:left="1275" w:leftChars="607"/>
        <w:rPr>
          <w:rFonts w:eastAsia="仿宋_GB2312"/>
          <w:sz w:val="32"/>
          <w:szCs w:val="32"/>
        </w:rPr>
      </w:pPr>
      <w:r>
        <w:rPr>
          <w:rFonts w:eastAsia="仿宋_GB2312"/>
          <w:sz w:val="32"/>
          <w:szCs w:val="32"/>
        </w:rPr>
        <w:t>技术名称：芳烃抽提成套工艺技术</w:t>
      </w:r>
    </w:p>
    <w:p>
      <w:pPr>
        <w:ind w:left="1275" w:leftChars="607"/>
        <w:rPr>
          <w:rFonts w:eastAsia="仿宋_GB2312"/>
          <w:sz w:val="32"/>
          <w:szCs w:val="32"/>
        </w:rPr>
      </w:pPr>
      <w:r>
        <w:rPr>
          <w:rFonts w:eastAsia="仿宋_GB2312"/>
          <w:sz w:val="32"/>
          <w:szCs w:val="32"/>
        </w:rPr>
        <w:t>控制要点：芳烃抽提成套工艺技术</w:t>
      </w:r>
    </w:p>
    <w:p>
      <w:pPr>
        <w:ind w:left="1275" w:leftChars="607"/>
        <w:rPr>
          <w:rFonts w:eastAsia="仿宋_GB2312"/>
          <w:sz w:val="32"/>
          <w:szCs w:val="32"/>
        </w:rPr>
      </w:pPr>
      <w:r>
        <w:rPr>
          <w:rFonts w:eastAsia="仿宋_GB2312"/>
          <w:sz w:val="32"/>
          <w:szCs w:val="32"/>
        </w:rPr>
        <w:t>编号：</w:t>
      </w:r>
      <w:r>
        <w:rPr>
          <w:rFonts w:eastAsia="仿宋_GB2312"/>
          <w:color w:val="000000"/>
          <w:spacing w:val="2"/>
          <w:kern w:val="0"/>
          <w:sz w:val="32"/>
          <w:szCs w:val="32"/>
        </w:rPr>
        <w:t>052610X</w:t>
      </w:r>
    </w:p>
    <w:p>
      <w:pPr>
        <w:ind w:left="1275" w:leftChars="607"/>
        <w:rPr>
          <w:rFonts w:eastAsia="仿宋_GB2312"/>
          <w:sz w:val="32"/>
          <w:szCs w:val="32"/>
        </w:rPr>
      </w:pPr>
      <w:r>
        <w:rPr>
          <w:rFonts w:eastAsia="仿宋_GB2312"/>
          <w:sz w:val="32"/>
          <w:szCs w:val="32"/>
        </w:rPr>
        <w:t>技术名称：丁二烯DMF法抽提成套工艺技术</w:t>
      </w:r>
    </w:p>
    <w:p>
      <w:pPr>
        <w:ind w:left="1275" w:leftChars="607"/>
        <w:rPr>
          <w:rFonts w:eastAsia="仿宋_GB2312"/>
          <w:sz w:val="32"/>
          <w:szCs w:val="32"/>
        </w:rPr>
      </w:pPr>
      <w:r>
        <w:rPr>
          <w:rFonts w:eastAsia="仿宋_GB2312"/>
          <w:sz w:val="32"/>
          <w:szCs w:val="32"/>
        </w:rPr>
        <w:t>控制要点：5万吨及以下丁二烯DMF法抽提成套工艺技术</w:t>
      </w:r>
    </w:p>
    <w:p>
      <w:pPr>
        <w:ind w:left="1275" w:leftChars="607"/>
        <w:rPr>
          <w:rFonts w:eastAsia="仿宋_GB2312"/>
          <w:sz w:val="32"/>
          <w:szCs w:val="32"/>
        </w:rPr>
      </w:pPr>
      <w:r>
        <w:rPr>
          <w:rFonts w:eastAsia="仿宋_GB2312"/>
          <w:sz w:val="32"/>
          <w:szCs w:val="32"/>
        </w:rPr>
        <w:t>编号：</w:t>
      </w:r>
      <w:r>
        <w:rPr>
          <w:rFonts w:eastAsia="仿宋_GB2312"/>
          <w:color w:val="000000"/>
          <w:spacing w:val="2"/>
          <w:kern w:val="0"/>
          <w:sz w:val="32"/>
          <w:szCs w:val="32"/>
        </w:rPr>
        <w:t>052611X</w:t>
      </w:r>
    </w:p>
    <w:p>
      <w:pPr>
        <w:ind w:left="1275" w:leftChars="607"/>
        <w:rPr>
          <w:rFonts w:eastAsia="仿宋_GB2312"/>
          <w:sz w:val="32"/>
          <w:szCs w:val="32"/>
        </w:rPr>
      </w:pPr>
      <w:r>
        <w:rPr>
          <w:rFonts w:eastAsia="仿宋_GB2312"/>
          <w:sz w:val="32"/>
          <w:szCs w:val="32"/>
        </w:rPr>
        <w:t>技术名称：丙烯腈成套工艺技术</w:t>
      </w:r>
    </w:p>
    <w:p>
      <w:pPr>
        <w:ind w:left="1275" w:leftChars="607"/>
        <w:rPr>
          <w:rFonts w:hint="eastAsia" w:eastAsia="仿宋_GB2312"/>
          <w:sz w:val="32"/>
          <w:szCs w:val="32"/>
        </w:rPr>
      </w:pPr>
      <w:r>
        <w:rPr>
          <w:rFonts w:eastAsia="仿宋_GB2312"/>
          <w:sz w:val="32"/>
          <w:szCs w:val="32"/>
        </w:rPr>
        <w:t>控制要点：单线生产能力6万吨/年及以下的丙烯腈成套工艺</w:t>
      </w:r>
    </w:p>
    <w:p>
      <w:pPr>
        <w:ind w:left="1275" w:leftChars="607" w:firstLine="1600" w:firstLineChars="500"/>
        <w:rPr>
          <w:rFonts w:eastAsia="仿宋_GB2312"/>
          <w:sz w:val="32"/>
          <w:szCs w:val="32"/>
        </w:rPr>
      </w:pPr>
      <w:r>
        <w:rPr>
          <w:rFonts w:eastAsia="仿宋_GB2312"/>
          <w:sz w:val="32"/>
          <w:szCs w:val="32"/>
        </w:rPr>
        <w:t>技术</w:t>
      </w:r>
    </w:p>
    <w:p>
      <w:pPr>
        <w:ind w:left="1275" w:leftChars="607"/>
        <w:rPr>
          <w:rFonts w:eastAsia="仿宋_GB2312"/>
          <w:sz w:val="32"/>
          <w:szCs w:val="32"/>
        </w:rPr>
      </w:pPr>
      <w:r>
        <w:rPr>
          <w:rFonts w:eastAsia="仿宋_GB2312"/>
          <w:sz w:val="32"/>
          <w:szCs w:val="32"/>
        </w:rPr>
        <w:t>编号：</w:t>
      </w:r>
      <w:r>
        <w:rPr>
          <w:rFonts w:eastAsia="仿宋_GB2312"/>
          <w:color w:val="000000"/>
          <w:spacing w:val="2"/>
          <w:kern w:val="0"/>
          <w:sz w:val="32"/>
          <w:szCs w:val="32"/>
        </w:rPr>
        <w:t>052612X</w:t>
      </w:r>
    </w:p>
    <w:p>
      <w:pPr>
        <w:ind w:left="1275" w:leftChars="607"/>
        <w:rPr>
          <w:rFonts w:eastAsia="仿宋_GB2312"/>
          <w:sz w:val="32"/>
          <w:szCs w:val="32"/>
        </w:rPr>
      </w:pPr>
      <w:r>
        <w:rPr>
          <w:rFonts w:eastAsia="仿宋_GB2312"/>
          <w:sz w:val="32"/>
          <w:szCs w:val="32"/>
        </w:rPr>
        <w:t>技术名称：聚脂成套工艺技术</w:t>
      </w:r>
    </w:p>
    <w:p>
      <w:pPr>
        <w:ind w:left="1275" w:leftChars="607"/>
        <w:rPr>
          <w:rFonts w:hint="eastAsia" w:eastAsia="仿宋_GB2312"/>
          <w:sz w:val="32"/>
          <w:szCs w:val="32"/>
        </w:rPr>
      </w:pPr>
      <w:r>
        <w:rPr>
          <w:rFonts w:eastAsia="仿宋_GB2312"/>
          <w:sz w:val="32"/>
          <w:szCs w:val="32"/>
        </w:rPr>
        <w:t>控制要点：单线生产能力15万吨/年及以下的聚脂成套工艺</w:t>
      </w:r>
    </w:p>
    <w:p>
      <w:pPr>
        <w:ind w:left="1275" w:leftChars="607" w:firstLine="1600" w:firstLineChars="500"/>
        <w:rPr>
          <w:rFonts w:eastAsia="仿宋_GB2312"/>
          <w:sz w:val="32"/>
          <w:szCs w:val="32"/>
        </w:rPr>
      </w:pPr>
      <w:r>
        <w:rPr>
          <w:rFonts w:eastAsia="仿宋_GB2312"/>
          <w:sz w:val="32"/>
          <w:szCs w:val="32"/>
        </w:rPr>
        <w:t>技术</w:t>
      </w:r>
    </w:p>
    <w:p>
      <w:pPr>
        <w:ind w:left="1275" w:leftChars="607"/>
        <w:rPr>
          <w:rFonts w:eastAsia="仿宋_GB2312"/>
          <w:sz w:val="32"/>
          <w:szCs w:val="32"/>
        </w:rPr>
      </w:pPr>
      <w:r>
        <w:rPr>
          <w:rFonts w:eastAsia="仿宋_GB2312"/>
          <w:sz w:val="32"/>
          <w:szCs w:val="32"/>
        </w:rPr>
        <w:t>编号：</w:t>
      </w:r>
      <w:r>
        <w:rPr>
          <w:rFonts w:eastAsia="仿宋_GB2312"/>
          <w:color w:val="000000"/>
          <w:spacing w:val="2"/>
          <w:kern w:val="0"/>
          <w:sz w:val="32"/>
          <w:szCs w:val="32"/>
        </w:rPr>
        <w:t>052613X</w:t>
      </w:r>
    </w:p>
    <w:p>
      <w:pPr>
        <w:ind w:left="1275" w:leftChars="607"/>
        <w:rPr>
          <w:rFonts w:eastAsia="仿宋_GB2312"/>
          <w:b/>
          <w:sz w:val="32"/>
          <w:szCs w:val="32"/>
        </w:rPr>
      </w:pPr>
      <w:r>
        <w:rPr>
          <w:rFonts w:eastAsia="仿宋_GB2312"/>
          <w:sz w:val="32"/>
          <w:szCs w:val="32"/>
        </w:rPr>
        <w:t>技术名称：二元酸工艺技术</w:t>
      </w:r>
    </w:p>
    <w:p>
      <w:pPr>
        <w:ind w:left="1275" w:leftChars="607"/>
        <w:rPr>
          <w:rFonts w:eastAsia="仿宋_GB2312"/>
          <w:sz w:val="32"/>
          <w:szCs w:val="32"/>
        </w:rPr>
      </w:pPr>
      <w:r>
        <w:rPr>
          <w:rFonts w:eastAsia="仿宋_GB2312"/>
          <w:sz w:val="32"/>
          <w:szCs w:val="32"/>
        </w:rPr>
        <w:t>控制要点：发酵法生产长链二元酸工艺技术</w:t>
      </w:r>
    </w:p>
    <w:p>
      <w:pPr>
        <w:ind w:left="1600" w:hanging="1600" w:hangingChars="500"/>
        <w:jc w:val="center"/>
        <w:rPr>
          <w:rFonts w:hint="eastAsia" w:ascii="黑体" w:hAnsi="黑体" w:eastAsia="黑体"/>
          <w:kern w:val="0"/>
          <w:sz w:val="32"/>
          <w:szCs w:val="32"/>
        </w:rPr>
      </w:pPr>
      <w:bookmarkStart w:id="25" w:name="_Toc89332983"/>
      <w:bookmarkStart w:id="26" w:name="_Toc89326930"/>
      <w:bookmarkStart w:id="27" w:name="_Toc89326249"/>
      <w:bookmarkStart w:id="28" w:name="_Toc91405884"/>
      <w:bookmarkStart w:id="29" w:name="_Toc89327040"/>
      <w:bookmarkStart w:id="30" w:name="_Toc89327252"/>
    </w:p>
    <w:p>
      <w:pPr>
        <w:ind w:left="1600" w:hanging="1600" w:hangingChars="500"/>
        <w:jc w:val="center"/>
        <w:rPr>
          <w:rFonts w:ascii="黑体" w:hAnsi="黑体" w:eastAsia="黑体"/>
          <w:kern w:val="0"/>
          <w:sz w:val="32"/>
          <w:szCs w:val="32"/>
        </w:rPr>
      </w:pPr>
      <w:r>
        <w:rPr>
          <w:rFonts w:ascii="黑体" w:hAnsi="黑体" w:eastAsia="黑体"/>
          <w:kern w:val="0"/>
          <w:sz w:val="32"/>
          <w:szCs w:val="32"/>
        </w:rPr>
        <w:t>非金属矿物制品业</w:t>
      </w:r>
      <w:bookmarkEnd w:id="25"/>
      <w:bookmarkEnd w:id="26"/>
      <w:bookmarkEnd w:id="27"/>
      <w:bookmarkEnd w:id="28"/>
      <w:bookmarkEnd w:id="29"/>
      <w:bookmarkEnd w:id="30"/>
    </w:p>
    <w:p>
      <w:pPr>
        <w:ind w:left="1275" w:leftChars="607"/>
        <w:jc w:val="left"/>
        <w:rPr>
          <w:rFonts w:eastAsia="仿宋_GB2312"/>
          <w:color w:val="000000"/>
          <w:spacing w:val="2"/>
          <w:kern w:val="0"/>
          <w:sz w:val="32"/>
          <w:szCs w:val="32"/>
        </w:rPr>
      </w:pPr>
      <w:r>
        <w:rPr>
          <w:rFonts w:eastAsia="仿宋_GB2312"/>
          <w:sz w:val="32"/>
          <w:szCs w:val="32"/>
        </w:rPr>
        <w:t>编号：</w:t>
      </w:r>
      <w:r>
        <w:rPr>
          <w:rFonts w:eastAsia="仿宋_GB2312"/>
          <w:color w:val="000000"/>
          <w:spacing w:val="2"/>
          <w:kern w:val="0"/>
          <w:sz w:val="32"/>
          <w:szCs w:val="32"/>
        </w:rPr>
        <w:t xml:space="preserve">053101X </w:t>
      </w:r>
    </w:p>
    <w:p>
      <w:pPr>
        <w:ind w:left="991" w:leftChars="472"/>
        <w:jc w:val="left"/>
        <w:rPr>
          <w:rFonts w:eastAsia="仿宋_GB2312"/>
          <w:color w:val="000000"/>
          <w:spacing w:val="2"/>
          <w:kern w:val="0"/>
          <w:sz w:val="32"/>
          <w:szCs w:val="32"/>
        </w:rPr>
      </w:pPr>
      <w:r>
        <w:rPr>
          <w:rFonts w:eastAsia="仿宋_GB2312"/>
          <w:sz w:val="32"/>
          <w:szCs w:val="32"/>
        </w:rPr>
        <w:t>技术名称：</w:t>
      </w:r>
      <w:r>
        <w:rPr>
          <w:rFonts w:eastAsia="仿宋_GB2312"/>
          <w:color w:val="000000"/>
          <w:spacing w:val="2"/>
          <w:kern w:val="0"/>
          <w:sz w:val="32"/>
          <w:szCs w:val="32"/>
        </w:rPr>
        <w:t>陶瓷辊道式连续干躁、烧成技术</w:t>
      </w:r>
    </w:p>
    <w:p>
      <w:pPr>
        <w:ind w:left="991" w:leftChars="472"/>
        <w:jc w:val="left"/>
        <w:rPr>
          <w:rFonts w:eastAsia="仿宋_GB2312"/>
          <w:color w:val="000000"/>
          <w:spacing w:val="2"/>
          <w:kern w:val="0"/>
          <w:sz w:val="32"/>
          <w:szCs w:val="32"/>
        </w:rPr>
      </w:pPr>
      <w:r>
        <w:rPr>
          <w:rFonts w:eastAsia="仿宋_GB2312"/>
          <w:color w:val="000000"/>
          <w:kern w:val="0"/>
          <w:sz w:val="32"/>
          <w:szCs w:val="32"/>
        </w:rPr>
        <w:t>控制要点：</w:t>
      </w:r>
      <w:r>
        <w:rPr>
          <w:rFonts w:eastAsia="仿宋_GB2312"/>
          <w:color w:val="000000"/>
          <w:spacing w:val="2"/>
          <w:kern w:val="0"/>
          <w:sz w:val="32"/>
          <w:szCs w:val="32"/>
        </w:rPr>
        <w:t>烧成温度＜1300</w:t>
      </w:r>
      <w:r>
        <w:rPr>
          <w:rFonts w:hint="eastAsia" w:ascii="SimSun" w:hAnsi="SimSun" w:cs="SimSun"/>
          <w:color w:val="000000"/>
          <w:spacing w:val="2"/>
          <w:kern w:val="0"/>
          <w:sz w:val="32"/>
          <w:szCs w:val="32"/>
        </w:rPr>
        <w:t>℃</w:t>
      </w:r>
      <w:r>
        <w:rPr>
          <w:rFonts w:eastAsia="仿宋_GB2312"/>
          <w:color w:val="000000"/>
          <w:spacing w:val="2"/>
          <w:kern w:val="0"/>
          <w:sz w:val="32"/>
          <w:szCs w:val="32"/>
        </w:rPr>
        <w:t>的技术</w:t>
      </w:r>
    </w:p>
    <w:p>
      <w:pPr>
        <w:ind w:left="991" w:leftChars="472"/>
        <w:jc w:val="left"/>
        <w:rPr>
          <w:rFonts w:eastAsia="仿宋_GB2312"/>
          <w:color w:val="000000"/>
          <w:spacing w:val="2"/>
          <w:kern w:val="0"/>
          <w:sz w:val="32"/>
          <w:szCs w:val="32"/>
        </w:rPr>
      </w:pPr>
      <w:r>
        <w:rPr>
          <w:rFonts w:eastAsia="仿宋_GB2312"/>
          <w:sz w:val="32"/>
          <w:szCs w:val="32"/>
        </w:rPr>
        <w:t>编号：</w:t>
      </w:r>
      <w:r>
        <w:rPr>
          <w:rFonts w:eastAsia="仿宋_GB2312"/>
          <w:color w:val="000000"/>
          <w:spacing w:val="2"/>
          <w:kern w:val="0"/>
          <w:sz w:val="32"/>
          <w:szCs w:val="32"/>
        </w:rPr>
        <w:t xml:space="preserve">053102X </w:t>
      </w:r>
    </w:p>
    <w:p>
      <w:pPr>
        <w:ind w:left="991" w:leftChars="472"/>
        <w:jc w:val="left"/>
        <w:rPr>
          <w:rFonts w:eastAsia="仿宋_GB2312"/>
          <w:color w:val="000000"/>
          <w:spacing w:val="2"/>
          <w:kern w:val="0"/>
          <w:sz w:val="32"/>
          <w:szCs w:val="32"/>
        </w:rPr>
      </w:pPr>
      <w:r>
        <w:rPr>
          <w:rFonts w:eastAsia="仿宋_GB2312"/>
          <w:sz w:val="32"/>
          <w:szCs w:val="32"/>
        </w:rPr>
        <w:t>技术名称：</w:t>
      </w:r>
      <w:r>
        <w:rPr>
          <w:rFonts w:eastAsia="仿宋_GB2312"/>
          <w:color w:val="000000"/>
          <w:spacing w:val="2"/>
          <w:kern w:val="0"/>
          <w:sz w:val="32"/>
          <w:szCs w:val="32"/>
        </w:rPr>
        <w:t>陶瓷墙地砖全自动压制技术</w:t>
      </w:r>
    </w:p>
    <w:p>
      <w:pPr>
        <w:ind w:left="991" w:leftChars="472"/>
        <w:jc w:val="left"/>
        <w:rPr>
          <w:rFonts w:eastAsia="仿宋_GB2312"/>
          <w:color w:val="000000"/>
          <w:spacing w:val="2"/>
          <w:kern w:val="0"/>
          <w:sz w:val="32"/>
          <w:szCs w:val="32"/>
        </w:rPr>
      </w:pPr>
      <w:r>
        <w:rPr>
          <w:rFonts w:eastAsia="仿宋_GB2312"/>
          <w:color w:val="000000"/>
          <w:kern w:val="0"/>
          <w:sz w:val="32"/>
          <w:szCs w:val="32"/>
        </w:rPr>
        <w:t>控制要点：</w:t>
      </w:r>
      <w:r>
        <w:rPr>
          <w:rFonts w:eastAsia="仿宋_GB2312"/>
          <w:color w:val="000000"/>
          <w:spacing w:val="2"/>
          <w:kern w:val="0"/>
          <w:sz w:val="32"/>
          <w:szCs w:val="32"/>
        </w:rPr>
        <w:t>压制力</w:t>
      </w:r>
      <w:r>
        <w:rPr>
          <w:color w:val="000000"/>
          <w:spacing w:val="2"/>
          <w:kern w:val="0"/>
          <w:sz w:val="32"/>
          <w:szCs w:val="32"/>
        </w:rPr>
        <w:t>﹤</w:t>
      </w:r>
      <w:r>
        <w:rPr>
          <w:rFonts w:eastAsia="仿宋_GB2312"/>
          <w:color w:val="000000"/>
          <w:spacing w:val="2"/>
          <w:kern w:val="0"/>
          <w:sz w:val="32"/>
          <w:szCs w:val="32"/>
        </w:rPr>
        <w:t>4000T的技术</w:t>
      </w:r>
    </w:p>
    <w:p>
      <w:pPr>
        <w:ind w:left="1600" w:hanging="1600" w:hangingChars="500"/>
        <w:jc w:val="center"/>
        <w:rPr>
          <w:rFonts w:hint="eastAsia" w:ascii="黑体" w:hAnsi="黑体" w:eastAsia="黑体"/>
          <w:kern w:val="0"/>
          <w:sz w:val="32"/>
          <w:szCs w:val="32"/>
        </w:rPr>
      </w:pPr>
      <w:bookmarkStart w:id="31" w:name="_Toc89327041"/>
      <w:bookmarkStart w:id="32" w:name="_Toc89327253"/>
      <w:bookmarkStart w:id="33" w:name="_Toc89332984"/>
      <w:bookmarkStart w:id="34" w:name="_Toc89326250"/>
      <w:bookmarkStart w:id="35" w:name="_Toc89326931"/>
      <w:bookmarkStart w:id="36" w:name="_Toc91405885"/>
    </w:p>
    <w:p>
      <w:pPr>
        <w:ind w:left="1600" w:hanging="1600" w:hangingChars="500"/>
        <w:jc w:val="center"/>
        <w:rPr>
          <w:rFonts w:ascii="黑体" w:hAnsi="黑体" w:eastAsia="黑体"/>
          <w:kern w:val="0"/>
          <w:sz w:val="32"/>
          <w:szCs w:val="32"/>
        </w:rPr>
      </w:pPr>
      <w:r>
        <w:rPr>
          <w:rFonts w:ascii="黑体" w:hAnsi="黑体" w:eastAsia="黑体"/>
          <w:kern w:val="0"/>
          <w:sz w:val="32"/>
          <w:szCs w:val="32"/>
        </w:rPr>
        <w:t>黑色金属冶炼及压延加工业</w:t>
      </w:r>
      <w:bookmarkEnd w:id="31"/>
      <w:bookmarkEnd w:id="32"/>
      <w:bookmarkEnd w:id="33"/>
      <w:bookmarkEnd w:id="34"/>
      <w:bookmarkEnd w:id="35"/>
      <w:bookmarkEnd w:id="36"/>
    </w:p>
    <w:p>
      <w:pPr>
        <w:ind w:left="991" w:leftChars="472"/>
        <w:rPr>
          <w:sz w:val="32"/>
          <w:szCs w:val="32"/>
        </w:rPr>
      </w:pPr>
      <w:r>
        <w:rPr>
          <w:rFonts w:eastAsia="仿宋_GB2312"/>
          <w:sz w:val="32"/>
          <w:szCs w:val="32"/>
        </w:rPr>
        <w:t>编号：</w:t>
      </w:r>
      <w:r>
        <w:rPr>
          <w:rFonts w:eastAsia="仿宋_GB2312"/>
          <w:color w:val="000000"/>
          <w:spacing w:val="2"/>
          <w:kern w:val="0"/>
          <w:sz w:val="32"/>
          <w:szCs w:val="32"/>
        </w:rPr>
        <w:t>053201X</w:t>
      </w:r>
    </w:p>
    <w:p>
      <w:pPr>
        <w:ind w:left="991" w:leftChars="472"/>
        <w:jc w:val="left"/>
        <w:rPr>
          <w:rFonts w:eastAsia="仿宋_GB2312"/>
          <w:color w:val="000000"/>
          <w:spacing w:val="2"/>
          <w:kern w:val="0"/>
          <w:sz w:val="32"/>
          <w:szCs w:val="32"/>
        </w:rPr>
      </w:pPr>
      <w:r>
        <w:rPr>
          <w:rFonts w:eastAsia="仿宋_GB2312"/>
          <w:sz w:val="32"/>
          <w:szCs w:val="32"/>
        </w:rPr>
        <w:t>技术名称：红铁矿选矿工艺</w:t>
      </w:r>
    </w:p>
    <w:p>
      <w:pPr>
        <w:ind w:left="991" w:leftChars="472"/>
        <w:rPr>
          <w:rFonts w:eastAsia="仿宋_GB2312"/>
          <w:sz w:val="32"/>
          <w:szCs w:val="32"/>
        </w:rPr>
      </w:pPr>
      <w:r>
        <w:rPr>
          <w:rFonts w:eastAsia="仿宋_GB2312"/>
          <w:color w:val="000000"/>
          <w:kern w:val="0"/>
          <w:sz w:val="32"/>
          <w:szCs w:val="32"/>
        </w:rPr>
        <w:t>控制要点：</w:t>
      </w:r>
      <w:r>
        <w:rPr>
          <w:rFonts w:eastAsia="仿宋_GB2312"/>
          <w:sz w:val="32"/>
          <w:szCs w:val="32"/>
        </w:rPr>
        <w:t>1. 弱磁－强磁－浮选工艺</w:t>
      </w:r>
    </w:p>
    <w:p>
      <w:pPr>
        <w:ind w:left="2461" w:leftChars="1172" w:firstLine="160" w:firstLineChars="50"/>
        <w:rPr>
          <w:rFonts w:eastAsia="仿宋_GB2312"/>
          <w:sz w:val="32"/>
          <w:szCs w:val="32"/>
        </w:rPr>
      </w:pPr>
      <w:r>
        <w:rPr>
          <w:rFonts w:eastAsia="仿宋_GB2312"/>
          <w:sz w:val="32"/>
          <w:szCs w:val="32"/>
        </w:rPr>
        <w:t>2. 弱磁－强磁－阴离子反浮选工艺</w:t>
      </w:r>
    </w:p>
    <w:p>
      <w:pPr>
        <w:ind w:left="2461" w:leftChars="1172" w:firstLine="160" w:firstLineChars="50"/>
        <w:rPr>
          <w:rFonts w:eastAsia="仿宋_GB2312"/>
          <w:sz w:val="32"/>
          <w:szCs w:val="32"/>
        </w:rPr>
      </w:pPr>
      <w:r>
        <w:rPr>
          <w:rFonts w:eastAsia="仿宋_GB2312"/>
          <w:sz w:val="32"/>
          <w:szCs w:val="32"/>
        </w:rPr>
        <w:t>3. 焙烧磁选工艺</w:t>
      </w:r>
    </w:p>
    <w:p>
      <w:pPr>
        <w:ind w:left="991" w:leftChars="472"/>
        <w:jc w:val="left"/>
        <w:rPr>
          <w:rFonts w:eastAsia="仿宋_GB2312"/>
          <w:color w:val="000000"/>
          <w:spacing w:val="2"/>
          <w:kern w:val="0"/>
          <w:sz w:val="32"/>
          <w:szCs w:val="32"/>
        </w:rPr>
      </w:pPr>
      <w:r>
        <w:rPr>
          <w:rFonts w:eastAsia="仿宋_GB2312"/>
          <w:sz w:val="32"/>
          <w:szCs w:val="32"/>
        </w:rPr>
        <w:t>编号：</w:t>
      </w:r>
      <w:r>
        <w:rPr>
          <w:rFonts w:eastAsia="仿宋_GB2312"/>
          <w:color w:val="000000"/>
          <w:spacing w:val="2"/>
          <w:kern w:val="0"/>
          <w:sz w:val="32"/>
          <w:szCs w:val="32"/>
        </w:rPr>
        <w:t>053202X</w:t>
      </w:r>
    </w:p>
    <w:p>
      <w:pPr>
        <w:ind w:left="991" w:leftChars="472"/>
        <w:jc w:val="left"/>
        <w:rPr>
          <w:rFonts w:eastAsia="仿宋_GB2312"/>
          <w:color w:val="000000"/>
          <w:spacing w:val="2"/>
          <w:kern w:val="0"/>
          <w:sz w:val="32"/>
          <w:szCs w:val="32"/>
        </w:rPr>
      </w:pPr>
      <w:r>
        <w:rPr>
          <w:rFonts w:eastAsia="仿宋_GB2312"/>
          <w:sz w:val="32"/>
          <w:szCs w:val="32"/>
        </w:rPr>
        <w:t>技术名称：普通钢常规板坯连铸机技术</w:t>
      </w:r>
    </w:p>
    <w:p>
      <w:pPr>
        <w:ind w:left="991" w:leftChars="472"/>
        <w:rPr>
          <w:rFonts w:eastAsia="仿宋_GB2312"/>
          <w:sz w:val="32"/>
          <w:szCs w:val="32"/>
        </w:rPr>
      </w:pPr>
      <w:r>
        <w:rPr>
          <w:rFonts w:eastAsia="仿宋_GB2312"/>
          <w:color w:val="000000"/>
          <w:kern w:val="0"/>
          <w:sz w:val="32"/>
          <w:szCs w:val="32"/>
        </w:rPr>
        <w:t>控制要点：</w:t>
      </w:r>
      <w:r>
        <w:rPr>
          <w:rFonts w:eastAsia="仿宋_GB2312"/>
          <w:sz w:val="32"/>
          <w:szCs w:val="32"/>
        </w:rPr>
        <w:t>浇注宽度≤1600mm的普通钢常规板坯连铸机技术</w:t>
      </w:r>
    </w:p>
    <w:p>
      <w:pPr>
        <w:ind w:left="991" w:leftChars="472"/>
        <w:jc w:val="left"/>
        <w:rPr>
          <w:rFonts w:eastAsia="仿宋_GB2312"/>
          <w:color w:val="000000"/>
          <w:spacing w:val="2"/>
          <w:kern w:val="0"/>
          <w:sz w:val="32"/>
          <w:szCs w:val="32"/>
        </w:rPr>
      </w:pPr>
      <w:r>
        <w:rPr>
          <w:rFonts w:eastAsia="仿宋_GB2312"/>
          <w:sz w:val="32"/>
          <w:szCs w:val="32"/>
        </w:rPr>
        <w:t>编号：</w:t>
      </w:r>
      <w:r>
        <w:rPr>
          <w:rFonts w:eastAsia="仿宋_GB2312"/>
          <w:color w:val="000000"/>
          <w:spacing w:val="2"/>
          <w:kern w:val="0"/>
          <w:sz w:val="32"/>
          <w:szCs w:val="32"/>
        </w:rPr>
        <w:t>053203X</w:t>
      </w:r>
    </w:p>
    <w:p>
      <w:pPr>
        <w:ind w:left="991" w:leftChars="472"/>
        <w:jc w:val="left"/>
        <w:rPr>
          <w:rFonts w:eastAsia="仿宋_GB2312"/>
          <w:color w:val="000000"/>
          <w:spacing w:val="2"/>
          <w:kern w:val="0"/>
          <w:sz w:val="32"/>
          <w:szCs w:val="32"/>
        </w:rPr>
      </w:pPr>
      <w:r>
        <w:rPr>
          <w:rFonts w:eastAsia="仿宋_GB2312"/>
          <w:sz w:val="32"/>
          <w:szCs w:val="32"/>
        </w:rPr>
        <w:t>技术名称：红外碳硫分析技术和原子吸收分析技术</w:t>
      </w:r>
    </w:p>
    <w:p>
      <w:pPr>
        <w:ind w:left="991" w:leftChars="472"/>
        <w:rPr>
          <w:rFonts w:eastAsia="仿宋_GB2312"/>
          <w:sz w:val="32"/>
          <w:szCs w:val="32"/>
        </w:rPr>
      </w:pPr>
      <w:r>
        <w:rPr>
          <w:rFonts w:eastAsia="仿宋_GB2312"/>
          <w:color w:val="000000"/>
          <w:kern w:val="0"/>
          <w:sz w:val="32"/>
          <w:szCs w:val="32"/>
        </w:rPr>
        <w:t>控制要点：</w:t>
      </w:r>
      <w:r>
        <w:rPr>
          <w:rFonts w:eastAsia="仿宋_GB2312"/>
          <w:sz w:val="32"/>
          <w:szCs w:val="32"/>
        </w:rPr>
        <w:t>红外碳硫分析技术和原子吸收分析技术</w:t>
      </w:r>
    </w:p>
    <w:p>
      <w:pPr>
        <w:ind w:left="991" w:leftChars="472"/>
        <w:jc w:val="left"/>
        <w:rPr>
          <w:rFonts w:eastAsia="仿宋_GB2312"/>
          <w:color w:val="000000"/>
          <w:spacing w:val="2"/>
          <w:kern w:val="0"/>
          <w:sz w:val="32"/>
          <w:szCs w:val="32"/>
        </w:rPr>
      </w:pPr>
      <w:r>
        <w:rPr>
          <w:rFonts w:eastAsia="仿宋_GB2312"/>
          <w:sz w:val="32"/>
          <w:szCs w:val="32"/>
        </w:rPr>
        <w:t>编号：</w:t>
      </w:r>
      <w:r>
        <w:rPr>
          <w:rFonts w:eastAsia="仿宋_GB2312"/>
          <w:color w:val="000000"/>
          <w:spacing w:val="2"/>
          <w:kern w:val="0"/>
          <w:sz w:val="32"/>
          <w:szCs w:val="32"/>
        </w:rPr>
        <w:t>053204X</w:t>
      </w:r>
    </w:p>
    <w:p>
      <w:pPr>
        <w:ind w:left="991" w:leftChars="472"/>
        <w:jc w:val="left"/>
        <w:rPr>
          <w:rFonts w:eastAsia="仿宋_GB2312"/>
          <w:color w:val="000000"/>
          <w:spacing w:val="2"/>
          <w:kern w:val="0"/>
          <w:sz w:val="32"/>
          <w:szCs w:val="32"/>
        </w:rPr>
      </w:pPr>
      <w:r>
        <w:rPr>
          <w:rFonts w:eastAsia="仿宋_GB2312"/>
          <w:sz w:val="32"/>
          <w:szCs w:val="32"/>
        </w:rPr>
        <w:t>技术名称：普通钢方坯连铸机技术</w:t>
      </w:r>
    </w:p>
    <w:p>
      <w:pPr>
        <w:ind w:left="991" w:leftChars="472"/>
        <w:rPr>
          <w:rFonts w:eastAsia="仿宋_GB2312"/>
          <w:sz w:val="32"/>
          <w:szCs w:val="32"/>
        </w:rPr>
      </w:pPr>
      <w:r>
        <w:rPr>
          <w:rFonts w:eastAsia="仿宋_GB2312"/>
          <w:color w:val="000000"/>
          <w:kern w:val="0"/>
          <w:sz w:val="32"/>
          <w:szCs w:val="32"/>
        </w:rPr>
        <w:t>控制要点：</w:t>
      </w:r>
      <w:r>
        <w:rPr>
          <w:rFonts w:eastAsia="仿宋_GB2312"/>
          <w:sz w:val="32"/>
          <w:szCs w:val="32"/>
        </w:rPr>
        <w:t>浇注断面小于300×300mm的普通钢方坯连铸机技术</w:t>
      </w:r>
    </w:p>
    <w:p>
      <w:pPr>
        <w:ind w:left="991" w:leftChars="472"/>
        <w:jc w:val="left"/>
        <w:rPr>
          <w:rFonts w:eastAsia="仿宋_GB2312"/>
          <w:color w:val="000000"/>
          <w:spacing w:val="2"/>
          <w:kern w:val="0"/>
          <w:sz w:val="32"/>
          <w:szCs w:val="32"/>
        </w:rPr>
      </w:pPr>
      <w:r>
        <w:rPr>
          <w:rFonts w:eastAsia="仿宋_GB2312"/>
          <w:sz w:val="32"/>
          <w:szCs w:val="32"/>
        </w:rPr>
        <w:t>编号：</w:t>
      </w:r>
      <w:r>
        <w:rPr>
          <w:rFonts w:eastAsia="仿宋_GB2312"/>
          <w:color w:val="000000"/>
          <w:spacing w:val="2"/>
          <w:kern w:val="0"/>
          <w:sz w:val="32"/>
          <w:szCs w:val="32"/>
        </w:rPr>
        <w:t>053205X</w:t>
      </w:r>
    </w:p>
    <w:p>
      <w:pPr>
        <w:ind w:firstLine="1273" w:firstLineChars="398"/>
        <w:jc w:val="left"/>
        <w:rPr>
          <w:rFonts w:eastAsia="仿宋_GB2312"/>
          <w:color w:val="000000"/>
          <w:spacing w:val="2"/>
          <w:kern w:val="0"/>
          <w:sz w:val="32"/>
          <w:szCs w:val="32"/>
        </w:rPr>
      </w:pPr>
      <w:r>
        <w:rPr>
          <w:rFonts w:eastAsia="仿宋_GB2312"/>
          <w:sz w:val="32"/>
          <w:szCs w:val="32"/>
        </w:rPr>
        <w:t>技术名称：湿式电除尘器(W-EP)技术</w:t>
      </w:r>
      <w:r>
        <w:rPr>
          <w:rFonts w:eastAsia="仿宋_GB2312"/>
          <w:color w:val="000000"/>
          <w:spacing w:val="2"/>
          <w:kern w:val="0"/>
          <w:sz w:val="32"/>
          <w:szCs w:val="32"/>
        </w:rPr>
        <w:t xml:space="preserve"> </w:t>
      </w:r>
    </w:p>
    <w:p>
      <w:pPr>
        <w:ind w:firstLine="1273" w:firstLineChars="398"/>
        <w:rPr>
          <w:rFonts w:eastAsia="仿宋_GB2312"/>
          <w:sz w:val="32"/>
          <w:szCs w:val="32"/>
        </w:rPr>
      </w:pPr>
      <w:r>
        <w:rPr>
          <w:rFonts w:eastAsia="仿宋_GB2312"/>
          <w:color w:val="000000"/>
          <w:kern w:val="0"/>
          <w:sz w:val="32"/>
          <w:szCs w:val="32"/>
        </w:rPr>
        <w:t>控制要点：</w:t>
      </w:r>
      <w:r>
        <w:rPr>
          <w:rFonts w:eastAsia="仿宋_GB2312"/>
          <w:sz w:val="32"/>
          <w:szCs w:val="32"/>
        </w:rPr>
        <w:t>湿式电除尘器(W-EP)(包括其配套件)的生产技术</w:t>
      </w:r>
    </w:p>
    <w:p>
      <w:pPr>
        <w:ind w:firstLine="1273" w:firstLineChars="398"/>
        <w:jc w:val="left"/>
        <w:rPr>
          <w:rFonts w:eastAsia="仿宋_GB2312"/>
          <w:color w:val="000000"/>
          <w:spacing w:val="2"/>
          <w:kern w:val="0"/>
          <w:sz w:val="32"/>
          <w:szCs w:val="32"/>
        </w:rPr>
      </w:pPr>
      <w:r>
        <w:rPr>
          <w:rFonts w:eastAsia="仿宋_GB2312"/>
          <w:sz w:val="32"/>
          <w:szCs w:val="32"/>
        </w:rPr>
        <w:t>编号：</w:t>
      </w:r>
      <w:r>
        <w:rPr>
          <w:rFonts w:eastAsia="仿宋_GB2312"/>
          <w:color w:val="000000"/>
          <w:spacing w:val="2"/>
          <w:kern w:val="0"/>
          <w:sz w:val="32"/>
          <w:szCs w:val="32"/>
        </w:rPr>
        <w:t>053206X</w:t>
      </w:r>
    </w:p>
    <w:p>
      <w:pPr>
        <w:ind w:firstLine="1273" w:firstLineChars="398"/>
        <w:jc w:val="left"/>
        <w:rPr>
          <w:rFonts w:hint="eastAsia" w:eastAsia="仿宋_GB2312"/>
          <w:color w:val="000000"/>
          <w:spacing w:val="2"/>
          <w:kern w:val="0"/>
          <w:sz w:val="32"/>
          <w:szCs w:val="32"/>
        </w:rPr>
      </w:pPr>
      <w:r>
        <w:rPr>
          <w:rFonts w:eastAsia="仿宋_GB2312"/>
          <w:sz w:val="32"/>
          <w:szCs w:val="32"/>
        </w:rPr>
        <w:t>技术名称：热轧带钢平整分卷机组技术</w:t>
      </w:r>
    </w:p>
    <w:p>
      <w:pPr>
        <w:ind w:firstLine="1273" w:firstLineChars="398"/>
        <w:jc w:val="left"/>
        <w:rPr>
          <w:rFonts w:hint="eastAsia" w:eastAsia="仿宋_GB2312"/>
          <w:sz w:val="32"/>
          <w:szCs w:val="32"/>
        </w:rPr>
      </w:pPr>
      <w:r>
        <w:rPr>
          <w:rFonts w:eastAsia="仿宋_GB2312"/>
          <w:color w:val="000000"/>
          <w:kern w:val="0"/>
          <w:sz w:val="32"/>
          <w:szCs w:val="32"/>
        </w:rPr>
        <w:t>控制要点：</w:t>
      </w:r>
      <w:r>
        <w:rPr>
          <w:rFonts w:eastAsia="仿宋_GB2312"/>
          <w:sz w:val="32"/>
          <w:szCs w:val="32"/>
        </w:rPr>
        <w:t>机械、液压、公辅设施、电气传动、自动化系统</w:t>
      </w:r>
    </w:p>
    <w:p>
      <w:pPr>
        <w:ind w:firstLine="2873" w:firstLineChars="898"/>
        <w:jc w:val="left"/>
        <w:rPr>
          <w:rFonts w:eastAsia="仿宋_GB2312"/>
          <w:color w:val="000000"/>
          <w:spacing w:val="2"/>
          <w:kern w:val="0"/>
          <w:sz w:val="32"/>
          <w:szCs w:val="32"/>
        </w:rPr>
      </w:pPr>
      <w:r>
        <w:rPr>
          <w:rFonts w:eastAsia="仿宋_GB2312"/>
          <w:sz w:val="32"/>
          <w:szCs w:val="32"/>
        </w:rPr>
        <w:t>硬件等设备和控制软件</w:t>
      </w:r>
    </w:p>
    <w:p>
      <w:pPr>
        <w:ind w:firstLine="1273" w:firstLineChars="398"/>
        <w:jc w:val="left"/>
        <w:rPr>
          <w:rFonts w:eastAsia="仿宋_GB2312"/>
          <w:color w:val="000000"/>
          <w:spacing w:val="2"/>
          <w:kern w:val="0"/>
          <w:sz w:val="32"/>
          <w:szCs w:val="32"/>
        </w:rPr>
      </w:pPr>
      <w:r>
        <w:rPr>
          <w:rFonts w:eastAsia="仿宋_GB2312"/>
          <w:sz w:val="32"/>
          <w:szCs w:val="32"/>
        </w:rPr>
        <w:t>编号：</w:t>
      </w:r>
      <w:r>
        <w:rPr>
          <w:rFonts w:eastAsia="仿宋_GB2312"/>
          <w:color w:val="000000"/>
          <w:spacing w:val="2"/>
          <w:kern w:val="0"/>
          <w:sz w:val="32"/>
          <w:szCs w:val="32"/>
        </w:rPr>
        <w:t>053207X</w:t>
      </w:r>
    </w:p>
    <w:p>
      <w:pPr>
        <w:ind w:firstLine="1273" w:firstLineChars="398"/>
        <w:jc w:val="left"/>
        <w:rPr>
          <w:rFonts w:eastAsia="仿宋_GB2312"/>
          <w:color w:val="000000"/>
          <w:spacing w:val="2"/>
          <w:kern w:val="0"/>
          <w:sz w:val="32"/>
          <w:szCs w:val="32"/>
        </w:rPr>
      </w:pPr>
      <w:r>
        <w:rPr>
          <w:rFonts w:eastAsia="仿宋_GB2312"/>
          <w:sz w:val="32"/>
          <w:szCs w:val="32"/>
        </w:rPr>
        <w:t>技术名称</w:t>
      </w:r>
      <w:r>
        <w:rPr>
          <w:rFonts w:eastAsia="仿宋_GB2312"/>
          <w:sz w:val="22"/>
          <w:szCs w:val="32"/>
        </w:rPr>
        <w:t>：</w:t>
      </w:r>
      <w:r>
        <w:rPr>
          <w:rFonts w:eastAsia="仿宋_GB2312"/>
          <w:sz w:val="32"/>
          <w:szCs w:val="32"/>
        </w:rPr>
        <w:t>热轧板坯加热炉技术</w:t>
      </w:r>
    </w:p>
    <w:p>
      <w:pPr>
        <w:ind w:firstLine="1273" w:firstLineChars="398"/>
        <w:rPr>
          <w:rFonts w:eastAsia="仿宋_GB2312"/>
          <w:sz w:val="32"/>
          <w:szCs w:val="32"/>
        </w:rPr>
      </w:pPr>
      <w:r>
        <w:rPr>
          <w:rFonts w:eastAsia="仿宋_GB2312"/>
          <w:color w:val="000000"/>
          <w:kern w:val="0"/>
          <w:sz w:val="32"/>
          <w:szCs w:val="32"/>
        </w:rPr>
        <w:t>控制要点</w:t>
      </w:r>
      <w:r>
        <w:rPr>
          <w:rFonts w:eastAsia="仿宋_GB2312"/>
          <w:sz w:val="22"/>
          <w:szCs w:val="32"/>
        </w:rPr>
        <w:t>：</w:t>
      </w:r>
      <w:r>
        <w:rPr>
          <w:rFonts w:eastAsia="仿宋_GB2312"/>
          <w:sz w:val="32"/>
          <w:szCs w:val="32"/>
        </w:rPr>
        <w:t>机械</w:t>
      </w:r>
      <w:r>
        <w:rPr>
          <w:rFonts w:eastAsia="仿宋_GB2312"/>
          <w:sz w:val="22"/>
          <w:szCs w:val="32"/>
        </w:rPr>
        <w:t>、</w:t>
      </w:r>
      <w:r>
        <w:rPr>
          <w:rFonts w:eastAsia="仿宋_GB2312"/>
          <w:sz w:val="32"/>
          <w:szCs w:val="32"/>
        </w:rPr>
        <w:t>液压</w:t>
      </w:r>
      <w:r>
        <w:rPr>
          <w:rFonts w:eastAsia="仿宋_GB2312"/>
          <w:sz w:val="22"/>
          <w:szCs w:val="32"/>
        </w:rPr>
        <w:t>、</w:t>
      </w:r>
      <w:r>
        <w:rPr>
          <w:rFonts w:eastAsia="仿宋_GB2312"/>
          <w:sz w:val="32"/>
          <w:szCs w:val="32"/>
        </w:rPr>
        <w:t>公辅设施</w:t>
      </w:r>
      <w:r>
        <w:rPr>
          <w:rFonts w:eastAsia="仿宋_GB2312"/>
          <w:sz w:val="22"/>
          <w:szCs w:val="32"/>
        </w:rPr>
        <w:t>、</w:t>
      </w:r>
      <w:r>
        <w:rPr>
          <w:rFonts w:eastAsia="仿宋_GB2312"/>
          <w:sz w:val="32"/>
          <w:szCs w:val="32"/>
        </w:rPr>
        <w:t>电气传动等设备和控制软件</w:t>
      </w:r>
    </w:p>
    <w:p>
      <w:pPr>
        <w:ind w:firstLine="1273" w:firstLineChars="398"/>
        <w:jc w:val="left"/>
        <w:rPr>
          <w:rFonts w:eastAsia="仿宋_GB2312"/>
          <w:color w:val="000000"/>
          <w:spacing w:val="2"/>
          <w:kern w:val="0"/>
          <w:sz w:val="32"/>
          <w:szCs w:val="32"/>
        </w:rPr>
      </w:pPr>
      <w:r>
        <w:rPr>
          <w:rFonts w:eastAsia="仿宋_GB2312"/>
          <w:sz w:val="32"/>
          <w:szCs w:val="32"/>
        </w:rPr>
        <w:t>编号：</w:t>
      </w:r>
      <w:r>
        <w:rPr>
          <w:rFonts w:eastAsia="仿宋_GB2312"/>
          <w:color w:val="000000"/>
          <w:spacing w:val="2"/>
          <w:kern w:val="0"/>
          <w:sz w:val="32"/>
          <w:szCs w:val="32"/>
        </w:rPr>
        <w:t>053208X</w:t>
      </w:r>
    </w:p>
    <w:p>
      <w:pPr>
        <w:ind w:firstLine="1273" w:firstLineChars="398"/>
        <w:jc w:val="left"/>
        <w:rPr>
          <w:rFonts w:eastAsia="仿宋_GB2312"/>
          <w:color w:val="000000"/>
          <w:spacing w:val="2"/>
          <w:kern w:val="0"/>
          <w:sz w:val="32"/>
          <w:szCs w:val="32"/>
        </w:rPr>
      </w:pPr>
      <w:r>
        <w:rPr>
          <w:rFonts w:eastAsia="仿宋_GB2312"/>
          <w:sz w:val="32"/>
          <w:szCs w:val="32"/>
        </w:rPr>
        <w:t>技术名称：热轧带钢纵切线技术</w:t>
      </w:r>
    </w:p>
    <w:p>
      <w:pPr>
        <w:ind w:firstLine="1273" w:firstLineChars="398"/>
        <w:rPr>
          <w:rFonts w:eastAsia="仿宋_GB2312"/>
          <w:sz w:val="32"/>
          <w:szCs w:val="32"/>
        </w:rPr>
      </w:pPr>
      <w:r>
        <w:rPr>
          <w:rFonts w:eastAsia="仿宋_GB2312"/>
          <w:color w:val="000000"/>
          <w:kern w:val="0"/>
          <w:sz w:val="32"/>
          <w:szCs w:val="32"/>
        </w:rPr>
        <w:t>控制要点：</w:t>
      </w:r>
      <w:r>
        <w:rPr>
          <w:rFonts w:eastAsia="仿宋_GB2312"/>
          <w:sz w:val="32"/>
          <w:szCs w:val="32"/>
        </w:rPr>
        <w:t>机械</w:t>
      </w:r>
      <w:r>
        <w:rPr>
          <w:rFonts w:hint="eastAsia" w:eastAsia="仿宋_GB2312"/>
          <w:sz w:val="32"/>
          <w:szCs w:val="32"/>
        </w:rPr>
        <w:t xml:space="preserve"> </w:t>
      </w:r>
      <w:r>
        <w:rPr>
          <w:rFonts w:eastAsia="仿宋_GB2312"/>
          <w:sz w:val="32"/>
          <w:szCs w:val="32"/>
        </w:rPr>
        <w:t>液压</w:t>
      </w:r>
      <w:r>
        <w:rPr>
          <w:rFonts w:hint="eastAsia" w:eastAsia="仿宋_GB2312"/>
          <w:sz w:val="32"/>
          <w:szCs w:val="32"/>
        </w:rPr>
        <w:t xml:space="preserve"> </w:t>
      </w:r>
      <w:r>
        <w:rPr>
          <w:rFonts w:eastAsia="仿宋_GB2312"/>
          <w:sz w:val="32"/>
          <w:szCs w:val="32"/>
        </w:rPr>
        <w:t>公辅设施</w:t>
      </w:r>
      <w:r>
        <w:rPr>
          <w:rFonts w:hint="eastAsia" w:eastAsia="仿宋_GB2312"/>
          <w:sz w:val="32"/>
          <w:szCs w:val="32"/>
        </w:rPr>
        <w:t xml:space="preserve"> </w:t>
      </w:r>
      <w:r>
        <w:rPr>
          <w:rFonts w:eastAsia="仿宋_GB2312"/>
          <w:sz w:val="32"/>
          <w:szCs w:val="32"/>
        </w:rPr>
        <w:t>电气传动等设备和控制软件</w:t>
      </w:r>
    </w:p>
    <w:p>
      <w:pPr>
        <w:ind w:firstLine="1273" w:firstLineChars="398"/>
        <w:jc w:val="left"/>
        <w:rPr>
          <w:rFonts w:eastAsia="仿宋_GB2312"/>
          <w:color w:val="000000"/>
          <w:spacing w:val="2"/>
          <w:kern w:val="0"/>
          <w:sz w:val="32"/>
          <w:szCs w:val="32"/>
        </w:rPr>
      </w:pPr>
      <w:r>
        <w:rPr>
          <w:rFonts w:eastAsia="仿宋_GB2312"/>
          <w:sz w:val="32"/>
          <w:szCs w:val="32"/>
        </w:rPr>
        <w:t>编号：</w:t>
      </w:r>
      <w:r>
        <w:rPr>
          <w:rFonts w:eastAsia="仿宋_GB2312"/>
          <w:color w:val="000000"/>
          <w:spacing w:val="2"/>
          <w:kern w:val="0"/>
          <w:sz w:val="32"/>
          <w:szCs w:val="32"/>
        </w:rPr>
        <w:t>053209X</w:t>
      </w:r>
    </w:p>
    <w:p>
      <w:pPr>
        <w:ind w:firstLine="1273" w:firstLineChars="398"/>
        <w:jc w:val="left"/>
        <w:rPr>
          <w:rFonts w:eastAsia="仿宋_GB2312"/>
          <w:color w:val="000000"/>
          <w:spacing w:val="2"/>
          <w:kern w:val="0"/>
          <w:sz w:val="32"/>
          <w:szCs w:val="32"/>
        </w:rPr>
      </w:pPr>
      <w:r>
        <w:rPr>
          <w:rFonts w:eastAsia="仿宋_GB2312"/>
          <w:sz w:val="32"/>
          <w:szCs w:val="32"/>
        </w:rPr>
        <w:t>技术名称：热轧带钢薄规格横切线技术</w:t>
      </w:r>
    </w:p>
    <w:p>
      <w:pPr>
        <w:ind w:firstLine="1273" w:firstLineChars="398"/>
        <w:rPr>
          <w:rFonts w:hint="eastAsia" w:eastAsia="仿宋_GB2312"/>
          <w:sz w:val="32"/>
          <w:szCs w:val="32"/>
        </w:rPr>
      </w:pPr>
      <w:r>
        <w:rPr>
          <w:rFonts w:eastAsia="仿宋_GB2312"/>
          <w:color w:val="000000"/>
          <w:kern w:val="0"/>
          <w:sz w:val="32"/>
          <w:szCs w:val="32"/>
        </w:rPr>
        <w:t>控制要点：</w:t>
      </w:r>
      <w:r>
        <w:rPr>
          <w:rFonts w:eastAsia="仿宋_GB2312"/>
          <w:sz w:val="32"/>
          <w:szCs w:val="32"/>
        </w:rPr>
        <w:t>剪切厚度小于12.7mm，强度级别小于700Mpa的</w:t>
      </w:r>
    </w:p>
    <w:p>
      <w:pPr>
        <w:ind w:left="1680" w:firstLine="1273" w:firstLineChars="398"/>
        <w:rPr>
          <w:rFonts w:hint="eastAsia" w:eastAsia="仿宋_GB2312"/>
          <w:sz w:val="32"/>
          <w:szCs w:val="32"/>
        </w:rPr>
      </w:pPr>
      <w:r>
        <w:rPr>
          <w:rFonts w:eastAsia="仿宋_GB2312"/>
          <w:sz w:val="32"/>
          <w:szCs w:val="32"/>
        </w:rPr>
        <w:t>横切线机械、液压、公辅设施、电气传动等设备</w:t>
      </w:r>
    </w:p>
    <w:p>
      <w:pPr>
        <w:ind w:left="1680" w:firstLine="1273" w:firstLineChars="398"/>
        <w:rPr>
          <w:rFonts w:eastAsia="仿宋_GB2312"/>
          <w:sz w:val="32"/>
          <w:szCs w:val="32"/>
        </w:rPr>
      </w:pPr>
      <w:r>
        <w:rPr>
          <w:rFonts w:eastAsia="仿宋_GB2312"/>
          <w:sz w:val="32"/>
          <w:szCs w:val="32"/>
        </w:rPr>
        <w:t>和控制软件</w:t>
      </w:r>
    </w:p>
    <w:p>
      <w:pPr>
        <w:ind w:firstLine="1273" w:firstLineChars="398"/>
        <w:jc w:val="left"/>
        <w:rPr>
          <w:rFonts w:eastAsia="仿宋_GB2312"/>
          <w:color w:val="000000"/>
          <w:spacing w:val="2"/>
          <w:kern w:val="0"/>
          <w:sz w:val="32"/>
          <w:szCs w:val="32"/>
        </w:rPr>
      </w:pPr>
      <w:r>
        <w:rPr>
          <w:rFonts w:eastAsia="仿宋_GB2312"/>
          <w:sz w:val="32"/>
          <w:szCs w:val="32"/>
        </w:rPr>
        <w:t>编号：</w:t>
      </w:r>
      <w:r>
        <w:rPr>
          <w:rFonts w:eastAsia="仿宋_GB2312"/>
          <w:color w:val="000000"/>
          <w:spacing w:val="2"/>
          <w:kern w:val="0"/>
          <w:sz w:val="32"/>
          <w:szCs w:val="32"/>
        </w:rPr>
        <w:t>053210X</w:t>
      </w:r>
    </w:p>
    <w:p>
      <w:pPr>
        <w:ind w:firstLine="1273" w:firstLineChars="398"/>
        <w:jc w:val="left"/>
        <w:rPr>
          <w:rFonts w:eastAsia="仿宋_GB2312"/>
          <w:color w:val="000000"/>
          <w:spacing w:val="2"/>
          <w:kern w:val="0"/>
          <w:sz w:val="32"/>
          <w:szCs w:val="32"/>
        </w:rPr>
      </w:pPr>
      <w:r>
        <w:rPr>
          <w:rFonts w:eastAsia="仿宋_GB2312"/>
          <w:sz w:val="32"/>
          <w:szCs w:val="32"/>
        </w:rPr>
        <w:t>技术名称：小型棒材及线材生产线设备技术</w:t>
      </w:r>
    </w:p>
    <w:p>
      <w:pPr>
        <w:ind w:left="1274"/>
        <w:rPr>
          <w:rFonts w:hint="eastAsia" w:eastAsia="仿宋_GB2312"/>
          <w:sz w:val="32"/>
          <w:szCs w:val="32"/>
        </w:rPr>
      </w:pPr>
      <w:r>
        <w:rPr>
          <w:rFonts w:eastAsia="仿宋_GB2312"/>
          <w:color w:val="000000"/>
          <w:kern w:val="0"/>
          <w:sz w:val="32"/>
          <w:szCs w:val="32"/>
        </w:rPr>
        <w:t>控制要点：</w:t>
      </w:r>
      <w:r>
        <w:rPr>
          <w:rFonts w:eastAsia="仿宋_GB2312"/>
          <w:sz w:val="32"/>
          <w:szCs w:val="32"/>
        </w:rPr>
        <w:t>棒材直径小于60mm</w:t>
      </w:r>
      <w:r>
        <w:rPr>
          <w:rFonts w:hint="eastAsia" w:eastAsia="仿宋_GB2312"/>
          <w:sz w:val="32"/>
          <w:szCs w:val="32"/>
        </w:rPr>
        <w:t xml:space="preserve"> </w:t>
      </w:r>
      <w:r>
        <w:rPr>
          <w:rFonts w:eastAsia="仿宋_GB2312"/>
          <w:sz w:val="32"/>
          <w:szCs w:val="32"/>
        </w:rPr>
        <w:t>最大轧制速度小于18m/s；</w:t>
      </w:r>
    </w:p>
    <w:p>
      <w:pPr>
        <w:ind w:left="1274" w:firstLine="1600" w:firstLineChars="500"/>
        <w:rPr>
          <w:rFonts w:hint="eastAsia" w:eastAsia="仿宋_GB2312"/>
          <w:sz w:val="32"/>
          <w:szCs w:val="32"/>
        </w:rPr>
      </w:pPr>
      <w:r>
        <w:rPr>
          <w:rFonts w:eastAsia="仿宋_GB2312"/>
          <w:sz w:val="32"/>
          <w:szCs w:val="32"/>
        </w:rPr>
        <w:t>线材直径小于16mm、最大轧制速度小于90m/s的</w:t>
      </w:r>
    </w:p>
    <w:p>
      <w:pPr>
        <w:ind w:left="1680" w:firstLine="1273" w:firstLineChars="398"/>
        <w:rPr>
          <w:rFonts w:hint="eastAsia" w:eastAsia="仿宋_GB2312"/>
          <w:sz w:val="32"/>
          <w:szCs w:val="32"/>
        </w:rPr>
      </w:pPr>
      <w:r>
        <w:rPr>
          <w:rFonts w:eastAsia="仿宋_GB2312"/>
          <w:sz w:val="32"/>
          <w:szCs w:val="32"/>
        </w:rPr>
        <w:t>碳钢及低合金钢生产技术（棒材及线材打捆机、</w:t>
      </w:r>
    </w:p>
    <w:p>
      <w:pPr>
        <w:ind w:left="1680" w:firstLine="1273" w:firstLineChars="398"/>
        <w:rPr>
          <w:rFonts w:eastAsia="仿宋_GB2312"/>
          <w:sz w:val="32"/>
          <w:szCs w:val="32"/>
        </w:rPr>
      </w:pPr>
      <w:r>
        <w:rPr>
          <w:rFonts w:eastAsia="仿宋_GB2312"/>
          <w:sz w:val="32"/>
          <w:szCs w:val="32"/>
        </w:rPr>
        <w:t>控轧控冷技术及主轧机交流变频传动装置除外）</w:t>
      </w:r>
    </w:p>
    <w:p>
      <w:pPr>
        <w:ind w:firstLine="1273" w:firstLineChars="398"/>
        <w:jc w:val="left"/>
        <w:rPr>
          <w:rFonts w:eastAsia="仿宋_GB2312"/>
          <w:color w:val="000000"/>
          <w:spacing w:val="2"/>
          <w:kern w:val="0"/>
          <w:sz w:val="32"/>
          <w:szCs w:val="32"/>
        </w:rPr>
      </w:pPr>
      <w:r>
        <w:rPr>
          <w:rFonts w:eastAsia="仿宋_GB2312"/>
          <w:sz w:val="32"/>
          <w:szCs w:val="32"/>
        </w:rPr>
        <w:t>编号：</w:t>
      </w:r>
      <w:r>
        <w:rPr>
          <w:rFonts w:eastAsia="仿宋_GB2312"/>
          <w:color w:val="000000"/>
          <w:spacing w:val="2"/>
          <w:kern w:val="0"/>
          <w:sz w:val="32"/>
          <w:szCs w:val="32"/>
        </w:rPr>
        <w:t>053211X</w:t>
      </w:r>
    </w:p>
    <w:p>
      <w:pPr>
        <w:ind w:firstLine="1273" w:firstLineChars="398"/>
        <w:jc w:val="left"/>
        <w:rPr>
          <w:rFonts w:eastAsia="仿宋_GB2312"/>
          <w:color w:val="000000"/>
          <w:spacing w:val="2"/>
          <w:kern w:val="0"/>
          <w:sz w:val="32"/>
          <w:szCs w:val="32"/>
        </w:rPr>
      </w:pPr>
      <w:r>
        <w:rPr>
          <w:rFonts w:eastAsia="仿宋_GB2312"/>
          <w:sz w:val="32"/>
          <w:szCs w:val="32"/>
        </w:rPr>
        <w:t>技术名称：棒线材轧机起停式飞剪控制系统</w:t>
      </w:r>
    </w:p>
    <w:p>
      <w:pPr>
        <w:ind w:firstLine="1273" w:firstLineChars="398"/>
        <w:rPr>
          <w:rFonts w:eastAsia="仿宋_GB2312"/>
          <w:sz w:val="32"/>
          <w:szCs w:val="32"/>
        </w:rPr>
      </w:pPr>
      <w:r>
        <w:rPr>
          <w:rFonts w:eastAsia="仿宋_GB2312"/>
          <w:color w:val="000000"/>
          <w:kern w:val="0"/>
          <w:sz w:val="32"/>
          <w:szCs w:val="32"/>
        </w:rPr>
        <w:t>控制要点：</w:t>
      </w:r>
      <w:r>
        <w:rPr>
          <w:rFonts w:eastAsia="仿宋_GB2312"/>
          <w:sz w:val="32"/>
          <w:szCs w:val="32"/>
        </w:rPr>
        <w:t>控制设备、应用软件</w:t>
      </w:r>
    </w:p>
    <w:p>
      <w:pPr>
        <w:ind w:firstLine="1273" w:firstLineChars="398"/>
        <w:jc w:val="left"/>
        <w:rPr>
          <w:rFonts w:eastAsia="仿宋_GB2312"/>
          <w:color w:val="000000"/>
          <w:spacing w:val="2"/>
          <w:kern w:val="0"/>
          <w:sz w:val="32"/>
          <w:szCs w:val="32"/>
        </w:rPr>
      </w:pPr>
      <w:r>
        <w:rPr>
          <w:rFonts w:eastAsia="仿宋_GB2312"/>
          <w:sz w:val="32"/>
          <w:szCs w:val="32"/>
        </w:rPr>
        <w:t>编号：</w:t>
      </w:r>
      <w:r>
        <w:rPr>
          <w:rFonts w:eastAsia="仿宋_GB2312"/>
          <w:color w:val="000000"/>
          <w:spacing w:val="2"/>
          <w:kern w:val="0"/>
          <w:sz w:val="32"/>
          <w:szCs w:val="32"/>
        </w:rPr>
        <w:t>053212X</w:t>
      </w:r>
    </w:p>
    <w:p>
      <w:pPr>
        <w:ind w:firstLine="1273" w:firstLineChars="398"/>
        <w:jc w:val="left"/>
        <w:rPr>
          <w:rFonts w:eastAsia="仿宋_GB2312"/>
          <w:color w:val="000000"/>
          <w:spacing w:val="2"/>
          <w:kern w:val="0"/>
          <w:sz w:val="32"/>
          <w:szCs w:val="32"/>
        </w:rPr>
      </w:pPr>
      <w:r>
        <w:rPr>
          <w:rFonts w:eastAsia="仿宋_GB2312"/>
          <w:sz w:val="32"/>
          <w:szCs w:val="32"/>
        </w:rPr>
        <w:t>技术名称：棒线材轧机基础自动化控制系统</w:t>
      </w:r>
    </w:p>
    <w:p>
      <w:pPr>
        <w:ind w:firstLine="1273" w:firstLineChars="398"/>
        <w:rPr>
          <w:rFonts w:eastAsia="仿宋_GB2312"/>
          <w:sz w:val="32"/>
          <w:szCs w:val="32"/>
        </w:rPr>
      </w:pPr>
      <w:r>
        <w:rPr>
          <w:rFonts w:eastAsia="仿宋_GB2312"/>
          <w:color w:val="000000"/>
          <w:kern w:val="0"/>
          <w:sz w:val="32"/>
          <w:szCs w:val="32"/>
        </w:rPr>
        <w:t>控制要点：</w:t>
      </w:r>
      <w:r>
        <w:rPr>
          <w:rFonts w:eastAsia="仿宋_GB2312"/>
          <w:sz w:val="32"/>
          <w:szCs w:val="32"/>
        </w:rPr>
        <w:t>控制系统集成、应用软件</w:t>
      </w:r>
    </w:p>
    <w:p>
      <w:pPr>
        <w:ind w:firstLine="1273" w:firstLineChars="398"/>
        <w:jc w:val="left"/>
        <w:rPr>
          <w:rFonts w:eastAsia="仿宋_GB2312"/>
          <w:color w:val="000000"/>
          <w:spacing w:val="2"/>
          <w:kern w:val="0"/>
          <w:sz w:val="32"/>
          <w:szCs w:val="32"/>
        </w:rPr>
      </w:pPr>
      <w:r>
        <w:rPr>
          <w:rFonts w:eastAsia="仿宋_GB2312"/>
          <w:sz w:val="32"/>
          <w:szCs w:val="32"/>
        </w:rPr>
        <w:t>编号：</w:t>
      </w:r>
      <w:r>
        <w:rPr>
          <w:rFonts w:eastAsia="仿宋_GB2312"/>
          <w:color w:val="000000"/>
          <w:spacing w:val="2"/>
          <w:kern w:val="0"/>
          <w:sz w:val="32"/>
          <w:szCs w:val="32"/>
        </w:rPr>
        <w:t>053213X</w:t>
      </w:r>
    </w:p>
    <w:p>
      <w:pPr>
        <w:ind w:firstLine="1273" w:firstLineChars="398"/>
        <w:jc w:val="left"/>
        <w:rPr>
          <w:rFonts w:eastAsia="仿宋_GB2312"/>
          <w:color w:val="000000"/>
          <w:spacing w:val="2"/>
          <w:kern w:val="0"/>
          <w:sz w:val="32"/>
          <w:szCs w:val="32"/>
        </w:rPr>
      </w:pPr>
      <w:r>
        <w:rPr>
          <w:rFonts w:eastAsia="仿宋_GB2312"/>
          <w:sz w:val="32"/>
          <w:szCs w:val="32"/>
        </w:rPr>
        <w:t>技术名称：冷拔管机技术</w:t>
      </w:r>
    </w:p>
    <w:p>
      <w:pPr>
        <w:ind w:firstLine="1273" w:firstLineChars="398"/>
        <w:rPr>
          <w:rFonts w:eastAsia="仿宋_GB2312"/>
          <w:sz w:val="32"/>
          <w:szCs w:val="32"/>
        </w:rPr>
      </w:pPr>
      <w:r>
        <w:rPr>
          <w:rFonts w:eastAsia="仿宋_GB2312"/>
          <w:color w:val="000000"/>
          <w:kern w:val="0"/>
          <w:sz w:val="32"/>
          <w:szCs w:val="32"/>
        </w:rPr>
        <w:t>控制要点：</w:t>
      </w:r>
      <w:r>
        <w:rPr>
          <w:rFonts w:eastAsia="仿宋_GB2312"/>
          <w:sz w:val="32"/>
          <w:szCs w:val="32"/>
        </w:rPr>
        <w:t>冷拔管机技术</w:t>
      </w:r>
    </w:p>
    <w:p>
      <w:pPr>
        <w:ind w:firstLine="1273" w:firstLineChars="398"/>
        <w:jc w:val="left"/>
        <w:rPr>
          <w:rFonts w:eastAsia="仿宋_GB2312"/>
          <w:spacing w:val="2"/>
          <w:kern w:val="0"/>
          <w:sz w:val="32"/>
          <w:szCs w:val="32"/>
        </w:rPr>
      </w:pPr>
      <w:r>
        <w:rPr>
          <w:rFonts w:eastAsia="仿宋_GB2312"/>
          <w:sz w:val="32"/>
          <w:szCs w:val="32"/>
        </w:rPr>
        <w:t>编号：</w:t>
      </w:r>
      <w:r>
        <w:rPr>
          <w:rFonts w:eastAsia="仿宋_GB2312"/>
          <w:spacing w:val="2"/>
          <w:kern w:val="0"/>
          <w:sz w:val="32"/>
          <w:szCs w:val="32"/>
        </w:rPr>
        <w:t>053214X</w:t>
      </w:r>
    </w:p>
    <w:p>
      <w:pPr>
        <w:ind w:firstLine="1273" w:firstLineChars="398"/>
        <w:jc w:val="left"/>
        <w:rPr>
          <w:rFonts w:eastAsia="仿宋_GB2312"/>
          <w:spacing w:val="2"/>
          <w:kern w:val="0"/>
          <w:sz w:val="32"/>
          <w:szCs w:val="32"/>
        </w:rPr>
      </w:pPr>
      <w:r>
        <w:rPr>
          <w:rFonts w:eastAsia="仿宋_GB2312"/>
          <w:sz w:val="32"/>
          <w:szCs w:val="32"/>
        </w:rPr>
        <w:t>技术名称：焊管机组技术</w:t>
      </w:r>
    </w:p>
    <w:p>
      <w:pPr>
        <w:ind w:firstLine="1273" w:firstLineChars="398"/>
        <w:rPr>
          <w:rFonts w:eastAsia="仿宋_GB2312"/>
          <w:sz w:val="32"/>
          <w:szCs w:val="32"/>
        </w:rPr>
      </w:pPr>
      <w:r>
        <w:rPr>
          <w:rFonts w:eastAsia="仿宋_GB2312"/>
          <w:kern w:val="0"/>
          <w:sz w:val="32"/>
          <w:szCs w:val="32"/>
        </w:rPr>
        <w:t>控制要点：</w:t>
      </w:r>
      <w:r>
        <w:rPr>
          <w:rFonts w:eastAsia="仿宋_GB2312"/>
          <w:sz w:val="32"/>
          <w:szCs w:val="32"/>
        </w:rPr>
        <w:t>14"及其以下普通高频焊管机组技术</w:t>
      </w:r>
    </w:p>
    <w:p>
      <w:pPr>
        <w:ind w:firstLine="1273" w:firstLineChars="398"/>
        <w:jc w:val="left"/>
        <w:rPr>
          <w:rFonts w:eastAsia="仿宋_GB2312"/>
          <w:color w:val="000000"/>
          <w:spacing w:val="2"/>
          <w:kern w:val="0"/>
          <w:sz w:val="32"/>
          <w:szCs w:val="32"/>
        </w:rPr>
      </w:pPr>
      <w:r>
        <w:rPr>
          <w:rFonts w:eastAsia="仿宋_GB2312"/>
          <w:sz w:val="32"/>
          <w:szCs w:val="32"/>
        </w:rPr>
        <w:t>编号：</w:t>
      </w:r>
      <w:r>
        <w:rPr>
          <w:rFonts w:eastAsia="仿宋_GB2312"/>
          <w:color w:val="000000"/>
          <w:spacing w:val="2"/>
          <w:kern w:val="0"/>
          <w:sz w:val="32"/>
          <w:szCs w:val="32"/>
        </w:rPr>
        <w:t>053215X</w:t>
      </w:r>
    </w:p>
    <w:p>
      <w:pPr>
        <w:ind w:firstLine="1273" w:firstLineChars="398"/>
        <w:jc w:val="left"/>
        <w:rPr>
          <w:rFonts w:eastAsia="仿宋_GB2312"/>
          <w:color w:val="000000"/>
          <w:spacing w:val="2"/>
          <w:kern w:val="0"/>
          <w:sz w:val="32"/>
          <w:szCs w:val="32"/>
        </w:rPr>
      </w:pPr>
      <w:r>
        <w:rPr>
          <w:rFonts w:eastAsia="仿宋_GB2312"/>
          <w:sz w:val="32"/>
          <w:szCs w:val="32"/>
        </w:rPr>
        <w:t>技术名称：连续热镀锌机组技术</w:t>
      </w:r>
    </w:p>
    <w:p>
      <w:pPr>
        <w:ind w:firstLine="1273" w:firstLineChars="398"/>
        <w:rPr>
          <w:rFonts w:hint="eastAsia" w:eastAsia="仿宋_GB2312"/>
          <w:sz w:val="32"/>
          <w:szCs w:val="32"/>
        </w:rPr>
      </w:pPr>
      <w:r>
        <w:rPr>
          <w:rFonts w:eastAsia="仿宋_GB2312"/>
          <w:color w:val="000000"/>
          <w:kern w:val="0"/>
          <w:sz w:val="32"/>
          <w:szCs w:val="32"/>
        </w:rPr>
        <w:t>控制要点：</w:t>
      </w:r>
      <w:r>
        <w:rPr>
          <w:rFonts w:eastAsia="仿宋_GB2312"/>
          <w:sz w:val="32"/>
          <w:szCs w:val="32"/>
        </w:rPr>
        <w:t>能力15万t/a以下的连续热镀锌机组技术（焊机、</w:t>
      </w:r>
    </w:p>
    <w:p>
      <w:pPr>
        <w:ind w:firstLine="2873" w:firstLineChars="898"/>
        <w:rPr>
          <w:rFonts w:hint="eastAsia" w:eastAsia="仿宋_GB2312"/>
          <w:sz w:val="32"/>
          <w:szCs w:val="32"/>
        </w:rPr>
      </w:pPr>
      <w:r>
        <w:rPr>
          <w:rFonts w:eastAsia="仿宋_GB2312"/>
          <w:sz w:val="32"/>
          <w:szCs w:val="32"/>
        </w:rPr>
        <w:t>锌锅、气刀、光整机、拉矫机、全自动打捆机等</w:t>
      </w:r>
    </w:p>
    <w:p>
      <w:pPr>
        <w:ind w:firstLine="2873" w:firstLineChars="898"/>
        <w:rPr>
          <w:rFonts w:eastAsia="仿宋_GB2312"/>
          <w:sz w:val="32"/>
          <w:szCs w:val="32"/>
        </w:rPr>
      </w:pPr>
      <w:r>
        <w:rPr>
          <w:rFonts w:eastAsia="仿宋_GB2312"/>
          <w:sz w:val="32"/>
          <w:szCs w:val="32"/>
        </w:rPr>
        <w:t>设备，可单机引进）</w:t>
      </w:r>
    </w:p>
    <w:p>
      <w:pPr>
        <w:ind w:firstLine="1273" w:firstLineChars="398"/>
        <w:jc w:val="left"/>
        <w:rPr>
          <w:rFonts w:eastAsia="仿宋_GB2312"/>
          <w:color w:val="000000"/>
          <w:spacing w:val="2"/>
          <w:kern w:val="0"/>
          <w:sz w:val="32"/>
          <w:szCs w:val="32"/>
        </w:rPr>
      </w:pPr>
      <w:r>
        <w:rPr>
          <w:rFonts w:eastAsia="仿宋_GB2312"/>
          <w:sz w:val="32"/>
          <w:szCs w:val="32"/>
        </w:rPr>
        <w:t>编号：</w:t>
      </w:r>
      <w:r>
        <w:rPr>
          <w:rFonts w:eastAsia="仿宋_GB2312"/>
          <w:color w:val="000000"/>
          <w:spacing w:val="2"/>
          <w:kern w:val="0"/>
          <w:sz w:val="32"/>
          <w:szCs w:val="32"/>
        </w:rPr>
        <w:t>053216X</w:t>
      </w:r>
    </w:p>
    <w:p>
      <w:pPr>
        <w:ind w:firstLine="1273" w:firstLineChars="398"/>
        <w:jc w:val="left"/>
        <w:rPr>
          <w:rFonts w:eastAsia="仿宋_GB2312"/>
          <w:color w:val="000000"/>
          <w:spacing w:val="2"/>
          <w:kern w:val="0"/>
          <w:sz w:val="32"/>
          <w:szCs w:val="32"/>
        </w:rPr>
      </w:pPr>
      <w:r>
        <w:rPr>
          <w:rFonts w:eastAsia="仿宋_GB2312"/>
          <w:sz w:val="32"/>
          <w:szCs w:val="32"/>
        </w:rPr>
        <w:t>技术名称：加热炉汽化冷却技术</w:t>
      </w:r>
    </w:p>
    <w:p>
      <w:pPr>
        <w:ind w:firstLine="1273" w:firstLineChars="398"/>
        <w:rPr>
          <w:rFonts w:eastAsia="仿宋_GB2312"/>
          <w:sz w:val="32"/>
          <w:szCs w:val="32"/>
        </w:rPr>
      </w:pPr>
      <w:r>
        <w:rPr>
          <w:rFonts w:eastAsia="仿宋_GB2312"/>
          <w:color w:val="000000"/>
          <w:kern w:val="0"/>
          <w:sz w:val="32"/>
          <w:szCs w:val="32"/>
        </w:rPr>
        <w:t xml:space="preserve">控制要点：1. </w:t>
      </w:r>
      <w:r>
        <w:rPr>
          <w:rFonts w:eastAsia="仿宋_GB2312"/>
          <w:sz w:val="32"/>
          <w:szCs w:val="32"/>
        </w:rPr>
        <w:t>步进梁式加热炉汽化冷却技术</w:t>
      </w:r>
    </w:p>
    <w:p>
      <w:pPr>
        <w:ind w:firstLine="1273" w:firstLineChars="398"/>
        <w:rPr>
          <w:rFonts w:eastAsia="仿宋_GB2312"/>
          <w:sz w:val="32"/>
          <w:szCs w:val="32"/>
        </w:rPr>
      </w:pPr>
      <w:r>
        <w:rPr>
          <w:rFonts w:eastAsia="仿宋_GB2312"/>
          <w:color w:val="000000"/>
          <w:kern w:val="0"/>
          <w:sz w:val="32"/>
          <w:szCs w:val="32"/>
        </w:rPr>
        <w:t xml:space="preserve">          2. </w:t>
      </w:r>
      <w:r>
        <w:rPr>
          <w:rFonts w:eastAsia="仿宋_GB2312"/>
          <w:sz w:val="32"/>
          <w:szCs w:val="32"/>
        </w:rPr>
        <w:t>推钢式加热炉汽化冷却技术</w:t>
      </w:r>
    </w:p>
    <w:p>
      <w:pPr>
        <w:ind w:firstLine="1273" w:firstLineChars="398"/>
        <w:jc w:val="left"/>
        <w:rPr>
          <w:rFonts w:eastAsia="仿宋_GB2312"/>
          <w:color w:val="000000"/>
          <w:spacing w:val="2"/>
          <w:kern w:val="0"/>
          <w:sz w:val="32"/>
          <w:szCs w:val="32"/>
        </w:rPr>
      </w:pPr>
      <w:r>
        <w:rPr>
          <w:rFonts w:eastAsia="仿宋_GB2312"/>
          <w:sz w:val="32"/>
          <w:szCs w:val="32"/>
        </w:rPr>
        <w:t>编号：</w:t>
      </w:r>
      <w:r>
        <w:rPr>
          <w:rFonts w:eastAsia="仿宋_GB2312"/>
          <w:color w:val="000000"/>
          <w:spacing w:val="2"/>
          <w:kern w:val="0"/>
          <w:sz w:val="32"/>
          <w:szCs w:val="32"/>
        </w:rPr>
        <w:t xml:space="preserve">053217X </w:t>
      </w:r>
    </w:p>
    <w:p>
      <w:pPr>
        <w:ind w:firstLine="1273" w:firstLineChars="398"/>
        <w:jc w:val="left"/>
        <w:rPr>
          <w:rFonts w:eastAsia="仿宋_GB2312"/>
          <w:color w:val="000000"/>
          <w:spacing w:val="2"/>
          <w:kern w:val="0"/>
          <w:sz w:val="32"/>
          <w:szCs w:val="32"/>
        </w:rPr>
      </w:pPr>
      <w:r>
        <w:rPr>
          <w:rFonts w:eastAsia="仿宋_GB2312"/>
          <w:sz w:val="32"/>
          <w:szCs w:val="32"/>
        </w:rPr>
        <w:t>技术名称：中低牌号无取向电工钢生产技术</w:t>
      </w:r>
    </w:p>
    <w:p>
      <w:pPr>
        <w:ind w:firstLine="1273" w:firstLineChars="398"/>
        <w:rPr>
          <w:rFonts w:eastAsia="仿宋_GB2312"/>
          <w:sz w:val="32"/>
          <w:szCs w:val="32"/>
        </w:rPr>
      </w:pPr>
      <w:r>
        <w:rPr>
          <w:rFonts w:eastAsia="仿宋_GB2312"/>
          <w:color w:val="000000"/>
          <w:kern w:val="0"/>
          <w:sz w:val="32"/>
          <w:szCs w:val="32"/>
        </w:rPr>
        <w:t>控制要点：</w:t>
      </w:r>
      <w:r>
        <w:rPr>
          <w:rFonts w:eastAsia="仿宋_GB2312"/>
          <w:sz w:val="32"/>
          <w:szCs w:val="32"/>
        </w:rPr>
        <w:t>50A470以下的低牌号无取向电工钢生产技术</w:t>
      </w:r>
    </w:p>
    <w:p>
      <w:pPr>
        <w:ind w:firstLine="1273" w:firstLineChars="398"/>
        <w:jc w:val="left"/>
        <w:rPr>
          <w:rFonts w:eastAsia="仿宋_GB2312"/>
          <w:color w:val="000000"/>
          <w:spacing w:val="2"/>
          <w:kern w:val="0"/>
          <w:sz w:val="32"/>
          <w:szCs w:val="32"/>
        </w:rPr>
      </w:pPr>
      <w:r>
        <w:rPr>
          <w:rFonts w:eastAsia="仿宋_GB2312"/>
          <w:sz w:val="32"/>
          <w:szCs w:val="32"/>
        </w:rPr>
        <w:t>编号：</w:t>
      </w:r>
      <w:r>
        <w:rPr>
          <w:rFonts w:eastAsia="仿宋_GB2312"/>
          <w:color w:val="000000"/>
          <w:spacing w:val="2"/>
          <w:kern w:val="0"/>
          <w:sz w:val="32"/>
          <w:szCs w:val="32"/>
        </w:rPr>
        <w:t>053218X</w:t>
      </w:r>
    </w:p>
    <w:p>
      <w:pPr>
        <w:ind w:firstLine="1273" w:firstLineChars="398"/>
        <w:jc w:val="left"/>
        <w:rPr>
          <w:rFonts w:eastAsia="仿宋_GB2312"/>
          <w:color w:val="000000"/>
          <w:spacing w:val="2"/>
          <w:kern w:val="0"/>
          <w:sz w:val="32"/>
          <w:szCs w:val="32"/>
        </w:rPr>
      </w:pPr>
      <w:r>
        <w:rPr>
          <w:rFonts w:eastAsia="仿宋_GB2312"/>
          <w:sz w:val="32"/>
          <w:szCs w:val="32"/>
        </w:rPr>
        <w:t>技术名称：冷轧中、低牌号无取向硅钢生产技术</w:t>
      </w:r>
    </w:p>
    <w:p>
      <w:pPr>
        <w:ind w:firstLine="1273" w:firstLineChars="398"/>
        <w:rPr>
          <w:rFonts w:eastAsia="仿宋_GB2312"/>
          <w:sz w:val="32"/>
          <w:szCs w:val="32"/>
        </w:rPr>
      </w:pPr>
      <w:r>
        <w:rPr>
          <w:rFonts w:eastAsia="仿宋_GB2312"/>
          <w:color w:val="000000"/>
          <w:kern w:val="0"/>
          <w:sz w:val="32"/>
          <w:szCs w:val="32"/>
        </w:rPr>
        <w:t>控制要点：</w:t>
      </w:r>
      <w:r>
        <w:rPr>
          <w:rFonts w:eastAsia="仿宋_GB2312"/>
          <w:sz w:val="32"/>
          <w:szCs w:val="32"/>
        </w:rPr>
        <w:t>1. 推拉式酸洗生产技术</w:t>
      </w:r>
    </w:p>
    <w:p>
      <w:pPr>
        <w:ind w:firstLine="1273" w:firstLineChars="398"/>
        <w:rPr>
          <w:rFonts w:eastAsia="仿宋_GB2312"/>
          <w:sz w:val="32"/>
          <w:szCs w:val="32"/>
        </w:rPr>
      </w:pPr>
      <w:r>
        <w:rPr>
          <w:rFonts w:eastAsia="仿宋_GB2312"/>
          <w:sz w:val="32"/>
          <w:szCs w:val="32"/>
        </w:rPr>
        <w:tab/>
      </w:r>
      <w:r>
        <w:rPr>
          <w:rFonts w:eastAsia="仿宋_GB2312"/>
          <w:sz w:val="32"/>
          <w:szCs w:val="32"/>
        </w:rPr>
        <w:t>2. 剪切/包装生产技术(切边剪、打包机可单机引进)</w:t>
      </w:r>
    </w:p>
    <w:p>
      <w:pPr>
        <w:pStyle w:val="2"/>
        <w:spacing w:before="0" w:after="0" w:line="240" w:lineRule="auto"/>
        <w:jc w:val="center"/>
        <w:rPr>
          <w:rFonts w:hint="eastAsia" w:ascii="黑体" w:hAnsi="黑体" w:eastAsia="黑体"/>
          <w:sz w:val="32"/>
          <w:szCs w:val="32"/>
        </w:rPr>
      </w:pPr>
      <w:bookmarkStart w:id="37" w:name="_Toc89332985"/>
      <w:bookmarkStart w:id="38" w:name="_Toc89327042"/>
      <w:bookmarkStart w:id="39" w:name="_Toc89327254"/>
      <w:bookmarkStart w:id="40" w:name="_Toc91405886"/>
      <w:bookmarkStart w:id="41" w:name="_Toc89326251"/>
      <w:bookmarkStart w:id="42" w:name="_Toc89326932"/>
    </w:p>
    <w:p>
      <w:pPr>
        <w:pStyle w:val="2"/>
        <w:spacing w:before="0" w:after="0" w:line="240" w:lineRule="auto"/>
        <w:jc w:val="center"/>
        <w:rPr>
          <w:rFonts w:ascii="黑体" w:hAnsi="黑体" w:eastAsia="黑体"/>
          <w:b w:val="0"/>
          <w:sz w:val="32"/>
          <w:szCs w:val="32"/>
        </w:rPr>
      </w:pPr>
      <w:r>
        <w:rPr>
          <w:rFonts w:ascii="黑体" w:hAnsi="黑体" w:eastAsia="黑体"/>
          <w:b w:val="0"/>
          <w:sz w:val="32"/>
          <w:szCs w:val="32"/>
        </w:rPr>
        <w:t>有色金属冶炼及压延加工业</w:t>
      </w:r>
      <w:bookmarkEnd w:id="37"/>
      <w:bookmarkEnd w:id="38"/>
      <w:bookmarkEnd w:id="39"/>
      <w:bookmarkEnd w:id="40"/>
      <w:bookmarkEnd w:id="41"/>
      <w:bookmarkEnd w:id="42"/>
    </w:p>
    <w:p>
      <w:pPr>
        <w:ind w:firstLine="1273" w:firstLineChars="398"/>
        <w:jc w:val="left"/>
        <w:rPr>
          <w:rFonts w:eastAsia="仿宋_GB2312"/>
          <w:color w:val="000000"/>
          <w:spacing w:val="2"/>
          <w:kern w:val="0"/>
          <w:sz w:val="32"/>
          <w:szCs w:val="32"/>
        </w:rPr>
      </w:pPr>
      <w:r>
        <w:rPr>
          <w:rFonts w:eastAsia="仿宋_GB2312"/>
          <w:sz w:val="32"/>
          <w:szCs w:val="32"/>
        </w:rPr>
        <w:t>编号：</w:t>
      </w:r>
      <w:r>
        <w:rPr>
          <w:rFonts w:eastAsia="仿宋_GB2312"/>
          <w:color w:val="000000"/>
          <w:spacing w:val="2"/>
          <w:kern w:val="0"/>
          <w:sz w:val="32"/>
          <w:szCs w:val="32"/>
        </w:rPr>
        <w:t>053301X</w:t>
      </w:r>
    </w:p>
    <w:p>
      <w:pPr>
        <w:ind w:firstLine="1273" w:firstLineChars="398"/>
        <w:jc w:val="left"/>
        <w:rPr>
          <w:rFonts w:hint="eastAsia" w:eastAsia="仿宋_GB2312"/>
          <w:color w:val="000000"/>
          <w:spacing w:val="2"/>
          <w:kern w:val="0"/>
          <w:sz w:val="32"/>
          <w:szCs w:val="32"/>
        </w:rPr>
      </w:pPr>
      <w:r>
        <w:rPr>
          <w:rFonts w:eastAsia="仿宋_GB2312"/>
          <w:sz w:val="32"/>
          <w:szCs w:val="32"/>
        </w:rPr>
        <w:t>技术名称：原矿、精矿预氧化技术</w:t>
      </w:r>
    </w:p>
    <w:p>
      <w:pPr>
        <w:ind w:firstLine="1273" w:firstLineChars="398"/>
        <w:jc w:val="left"/>
        <w:rPr>
          <w:rFonts w:hint="eastAsia" w:eastAsia="仿宋_GB2312"/>
          <w:sz w:val="32"/>
          <w:szCs w:val="32"/>
        </w:rPr>
      </w:pPr>
      <w:r>
        <w:rPr>
          <w:rFonts w:eastAsia="仿宋_GB2312"/>
          <w:color w:val="000000"/>
          <w:kern w:val="0"/>
          <w:sz w:val="32"/>
          <w:szCs w:val="32"/>
        </w:rPr>
        <w:t xml:space="preserve">控制要点：1. </w:t>
      </w:r>
      <w:r>
        <w:rPr>
          <w:rFonts w:eastAsia="仿宋_GB2312"/>
          <w:sz w:val="32"/>
          <w:szCs w:val="32"/>
        </w:rPr>
        <w:t>原矿焙烧技术（含采用沸腾、富氧、多段和固</w:t>
      </w:r>
    </w:p>
    <w:p>
      <w:pPr>
        <w:ind w:firstLine="3353" w:firstLineChars="1048"/>
        <w:jc w:val="left"/>
        <w:rPr>
          <w:rFonts w:hint="eastAsia" w:eastAsia="仿宋_GB2312"/>
          <w:color w:val="000000"/>
          <w:spacing w:val="2"/>
          <w:kern w:val="0"/>
          <w:sz w:val="32"/>
          <w:szCs w:val="32"/>
        </w:rPr>
      </w:pPr>
      <w:r>
        <w:rPr>
          <w:rFonts w:eastAsia="仿宋_GB2312"/>
          <w:sz w:val="32"/>
          <w:szCs w:val="32"/>
        </w:rPr>
        <w:t>化等焙烧技术）</w:t>
      </w:r>
    </w:p>
    <w:p>
      <w:pPr>
        <w:ind w:left="2520" w:firstLine="420"/>
        <w:jc w:val="left"/>
        <w:rPr>
          <w:rFonts w:eastAsia="仿宋_GB2312"/>
          <w:sz w:val="32"/>
          <w:szCs w:val="32"/>
        </w:rPr>
      </w:pPr>
      <w:r>
        <w:rPr>
          <w:rFonts w:eastAsia="仿宋_GB2312"/>
          <w:sz w:val="32"/>
          <w:szCs w:val="32"/>
        </w:rPr>
        <w:t>2. 加压氧化技术（包括常压以上的预处理技术）</w:t>
      </w:r>
    </w:p>
    <w:p>
      <w:pPr>
        <w:ind w:firstLine="1273" w:firstLineChars="398"/>
        <w:rPr>
          <w:rFonts w:eastAsia="仿宋_GB2312"/>
          <w:sz w:val="32"/>
          <w:szCs w:val="32"/>
        </w:rPr>
      </w:pPr>
      <w:r>
        <w:rPr>
          <w:rFonts w:eastAsia="仿宋_GB2312"/>
          <w:sz w:val="32"/>
          <w:szCs w:val="32"/>
        </w:rPr>
        <w:tab/>
      </w:r>
      <w:r>
        <w:rPr>
          <w:rFonts w:hint="eastAsia" w:eastAsia="仿宋_GB2312"/>
          <w:sz w:val="32"/>
          <w:szCs w:val="32"/>
        </w:rPr>
        <w:tab/>
      </w:r>
      <w:r>
        <w:rPr>
          <w:rFonts w:hint="eastAsia" w:eastAsia="仿宋_GB2312"/>
          <w:sz w:val="32"/>
          <w:szCs w:val="32"/>
        </w:rPr>
        <w:tab/>
      </w:r>
      <w:r>
        <w:rPr>
          <w:rFonts w:hint="eastAsia" w:eastAsia="仿宋_GB2312"/>
          <w:sz w:val="32"/>
          <w:szCs w:val="32"/>
        </w:rPr>
        <w:tab/>
      </w:r>
      <w:r>
        <w:rPr>
          <w:rFonts w:eastAsia="仿宋_GB2312"/>
          <w:sz w:val="32"/>
          <w:szCs w:val="32"/>
        </w:rPr>
        <w:t>3. 细菌预氧化（包括用细菌浸出、预氧化等技术）</w:t>
      </w:r>
    </w:p>
    <w:p>
      <w:pPr>
        <w:ind w:firstLine="1273" w:firstLineChars="398"/>
        <w:jc w:val="left"/>
        <w:rPr>
          <w:rFonts w:eastAsia="仿宋_GB2312"/>
          <w:color w:val="000000"/>
          <w:spacing w:val="2"/>
          <w:kern w:val="0"/>
          <w:sz w:val="32"/>
          <w:szCs w:val="32"/>
        </w:rPr>
      </w:pPr>
      <w:r>
        <w:rPr>
          <w:rFonts w:eastAsia="仿宋_GB2312"/>
          <w:sz w:val="32"/>
          <w:szCs w:val="32"/>
        </w:rPr>
        <w:t>编号：</w:t>
      </w:r>
      <w:r>
        <w:rPr>
          <w:rFonts w:eastAsia="仿宋_GB2312"/>
          <w:color w:val="000000"/>
          <w:spacing w:val="2"/>
          <w:kern w:val="0"/>
          <w:sz w:val="32"/>
          <w:szCs w:val="32"/>
        </w:rPr>
        <w:t>053302X</w:t>
      </w:r>
    </w:p>
    <w:p>
      <w:pPr>
        <w:ind w:firstLine="1273" w:firstLineChars="398"/>
        <w:jc w:val="left"/>
        <w:rPr>
          <w:rFonts w:eastAsia="仿宋_GB2312"/>
          <w:color w:val="000000"/>
          <w:spacing w:val="2"/>
          <w:kern w:val="0"/>
          <w:sz w:val="32"/>
          <w:szCs w:val="32"/>
        </w:rPr>
      </w:pPr>
      <w:r>
        <w:rPr>
          <w:rFonts w:eastAsia="仿宋_GB2312"/>
          <w:color w:val="000000"/>
          <w:kern w:val="0"/>
          <w:sz w:val="32"/>
          <w:szCs w:val="32"/>
        </w:rPr>
        <w:t>技术名称：一</w:t>
      </w:r>
      <w:r>
        <w:rPr>
          <w:rFonts w:eastAsia="仿宋_GB2312"/>
          <w:sz w:val="32"/>
          <w:szCs w:val="32"/>
        </w:rPr>
        <w:t>水硬铝石型铝土矿生产氧化铝工艺技术</w:t>
      </w:r>
    </w:p>
    <w:p>
      <w:pPr>
        <w:ind w:firstLine="1273" w:firstLineChars="398"/>
        <w:rPr>
          <w:rFonts w:eastAsia="仿宋_GB2312"/>
          <w:color w:val="FF0000"/>
          <w:sz w:val="32"/>
          <w:szCs w:val="32"/>
        </w:rPr>
      </w:pPr>
      <w:r>
        <w:rPr>
          <w:rFonts w:eastAsia="仿宋_GB2312"/>
          <w:color w:val="000000"/>
          <w:kern w:val="0"/>
          <w:sz w:val="32"/>
          <w:szCs w:val="32"/>
        </w:rPr>
        <w:t>控制要点</w:t>
      </w:r>
      <w:r>
        <w:rPr>
          <w:rFonts w:eastAsia="仿宋_GB2312"/>
          <w:color w:val="000000"/>
          <w:kern w:val="0"/>
          <w:sz w:val="28"/>
          <w:szCs w:val="32"/>
        </w:rPr>
        <w:t>：</w:t>
      </w:r>
      <w:r>
        <w:rPr>
          <w:rFonts w:eastAsia="仿宋_GB2312"/>
          <w:sz w:val="32"/>
          <w:szCs w:val="32"/>
        </w:rPr>
        <w:t xml:space="preserve">一水硬铝石型铝土矿拜耳法生产氧化铝的工艺技术 </w:t>
      </w:r>
    </w:p>
    <w:p>
      <w:pPr>
        <w:ind w:firstLine="1273" w:firstLineChars="398"/>
        <w:jc w:val="left"/>
        <w:rPr>
          <w:rFonts w:eastAsia="仿宋_GB2312"/>
          <w:color w:val="000000"/>
          <w:spacing w:val="2"/>
          <w:kern w:val="0"/>
          <w:sz w:val="32"/>
          <w:szCs w:val="32"/>
        </w:rPr>
      </w:pPr>
      <w:r>
        <w:rPr>
          <w:rFonts w:eastAsia="仿宋_GB2312"/>
          <w:sz w:val="32"/>
          <w:szCs w:val="32"/>
        </w:rPr>
        <w:t>编号：</w:t>
      </w:r>
      <w:r>
        <w:rPr>
          <w:rFonts w:eastAsia="仿宋_GB2312"/>
          <w:color w:val="000000"/>
          <w:spacing w:val="2"/>
          <w:kern w:val="0"/>
          <w:sz w:val="32"/>
          <w:szCs w:val="32"/>
        </w:rPr>
        <w:t>053303X</w:t>
      </w:r>
    </w:p>
    <w:p>
      <w:pPr>
        <w:ind w:firstLine="1273" w:firstLineChars="398"/>
        <w:jc w:val="left"/>
        <w:rPr>
          <w:rFonts w:eastAsia="仿宋_GB2312"/>
          <w:color w:val="000000"/>
          <w:spacing w:val="2"/>
          <w:kern w:val="0"/>
          <w:sz w:val="32"/>
          <w:szCs w:val="32"/>
        </w:rPr>
      </w:pPr>
      <w:r>
        <w:rPr>
          <w:rFonts w:eastAsia="仿宋_GB2312"/>
          <w:sz w:val="32"/>
          <w:szCs w:val="32"/>
        </w:rPr>
        <w:t>技术名称：350kA预焙铝电解槽电解工艺技术</w:t>
      </w:r>
    </w:p>
    <w:p>
      <w:pPr>
        <w:ind w:left="420" w:firstLine="851" w:firstLineChars="266"/>
        <w:rPr>
          <w:rFonts w:hint="eastAsia" w:eastAsia="仿宋_GB2312"/>
          <w:sz w:val="32"/>
          <w:szCs w:val="32"/>
        </w:rPr>
      </w:pPr>
      <w:r>
        <w:rPr>
          <w:rFonts w:eastAsia="仿宋_GB2312"/>
          <w:color w:val="000000"/>
          <w:kern w:val="0"/>
          <w:sz w:val="32"/>
          <w:szCs w:val="32"/>
        </w:rPr>
        <w:t>控制要点：</w:t>
      </w:r>
      <w:r>
        <w:rPr>
          <w:rFonts w:eastAsia="仿宋_GB2312"/>
          <w:sz w:val="32"/>
          <w:szCs w:val="32"/>
        </w:rPr>
        <w:t>电流强度在350kA以下等级的预焙铝电解槽工艺</w:t>
      </w:r>
    </w:p>
    <w:p>
      <w:pPr>
        <w:ind w:left="420" w:firstLine="2451" w:firstLineChars="766"/>
        <w:rPr>
          <w:rFonts w:eastAsia="仿宋_GB2312"/>
          <w:sz w:val="32"/>
          <w:szCs w:val="32"/>
        </w:rPr>
      </w:pPr>
      <w:r>
        <w:rPr>
          <w:rFonts w:eastAsia="仿宋_GB2312"/>
          <w:sz w:val="32"/>
          <w:szCs w:val="32"/>
        </w:rPr>
        <w:t>及制造技术，但不包括控制软件技术</w:t>
      </w:r>
    </w:p>
    <w:p>
      <w:pPr>
        <w:ind w:firstLine="1273" w:firstLineChars="398"/>
        <w:jc w:val="left"/>
        <w:rPr>
          <w:rFonts w:eastAsia="仿宋_GB2312"/>
          <w:sz w:val="32"/>
          <w:szCs w:val="32"/>
        </w:rPr>
      </w:pPr>
      <w:r>
        <w:rPr>
          <w:rFonts w:eastAsia="仿宋_GB2312"/>
          <w:sz w:val="32"/>
          <w:szCs w:val="32"/>
        </w:rPr>
        <w:t>编号：053304X</w:t>
      </w:r>
    </w:p>
    <w:p>
      <w:pPr>
        <w:ind w:firstLine="1273" w:firstLineChars="398"/>
        <w:jc w:val="left"/>
        <w:rPr>
          <w:rFonts w:eastAsia="仿宋_GB2312"/>
          <w:sz w:val="32"/>
          <w:szCs w:val="32"/>
        </w:rPr>
      </w:pPr>
      <w:r>
        <w:rPr>
          <w:rFonts w:eastAsia="仿宋_GB2312"/>
          <w:sz w:val="32"/>
          <w:szCs w:val="32"/>
        </w:rPr>
        <w:t>技术名称：1600吨以下挤压机及挤压技术</w:t>
      </w:r>
    </w:p>
    <w:p>
      <w:pPr>
        <w:ind w:firstLine="1273" w:firstLineChars="398"/>
        <w:rPr>
          <w:rFonts w:eastAsia="仿宋_GB2312"/>
          <w:sz w:val="32"/>
          <w:szCs w:val="32"/>
        </w:rPr>
      </w:pPr>
      <w:r>
        <w:rPr>
          <w:rFonts w:eastAsia="仿宋_GB2312"/>
          <w:sz w:val="32"/>
          <w:szCs w:val="32"/>
        </w:rPr>
        <w:t>控制要点：1600吨以下挤压机及挤压技术</w:t>
      </w:r>
    </w:p>
    <w:p>
      <w:pPr>
        <w:ind w:firstLine="1273" w:firstLineChars="398"/>
        <w:jc w:val="left"/>
        <w:rPr>
          <w:rFonts w:eastAsia="仿宋_GB2312"/>
          <w:sz w:val="32"/>
          <w:szCs w:val="32"/>
        </w:rPr>
      </w:pPr>
      <w:r>
        <w:rPr>
          <w:rFonts w:eastAsia="仿宋_GB2312"/>
          <w:sz w:val="32"/>
          <w:szCs w:val="32"/>
        </w:rPr>
        <w:t>编号：053305X</w:t>
      </w:r>
    </w:p>
    <w:p>
      <w:pPr>
        <w:ind w:firstLine="1273" w:firstLineChars="398"/>
        <w:jc w:val="left"/>
        <w:rPr>
          <w:rFonts w:eastAsia="仿宋_GB2312"/>
          <w:color w:val="000000"/>
          <w:spacing w:val="2"/>
          <w:kern w:val="0"/>
          <w:sz w:val="32"/>
          <w:szCs w:val="32"/>
        </w:rPr>
      </w:pPr>
      <w:r>
        <w:rPr>
          <w:rFonts w:eastAsia="仿宋_GB2312"/>
          <w:sz w:val="32"/>
          <w:szCs w:val="32"/>
        </w:rPr>
        <w:t>技术名称：350kA以下预焙铝电解槽设计及制造技术</w:t>
      </w:r>
    </w:p>
    <w:p>
      <w:pPr>
        <w:ind w:firstLine="1273" w:firstLineChars="398"/>
        <w:rPr>
          <w:rFonts w:hint="eastAsia" w:eastAsia="仿宋_GB2312"/>
          <w:sz w:val="32"/>
          <w:szCs w:val="32"/>
        </w:rPr>
      </w:pPr>
      <w:r>
        <w:rPr>
          <w:rFonts w:eastAsia="仿宋_GB2312"/>
          <w:color w:val="000000"/>
          <w:kern w:val="0"/>
          <w:sz w:val="32"/>
          <w:szCs w:val="32"/>
        </w:rPr>
        <w:t>控制要点：</w:t>
      </w:r>
      <w:r>
        <w:rPr>
          <w:rFonts w:eastAsia="仿宋_GB2312"/>
          <w:sz w:val="32"/>
          <w:szCs w:val="32"/>
        </w:rPr>
        <w:t>电解槽结构设计，制造技术包括母线配置方式，</w:t>
      </w:r>
    </w:p>
    <w:p>
      <w:pPr>
        <w:ind w:firstLine="2873" w:firstLineChars="898"/>
        <w:rPr>
          <w:rFonts w:eastAsia="仿宋_GB2312"/>
          <w:sz w:val="32"/>
          <w:szCs w:val="32"/>
        </w:rPr>
      </w:pPr>
      <w:r>
        <w:rPr>
          <w:rFonts w:eastAsia="仿宋_GB2312"/>
          <w:sz w:val="32"/>
          <w:szCs w:val="32"/>
        </w:rPr>
        <w:t>阳极提升系统</w:t>
      </w:r>
    </w:p>
    <w:p>
      <w:pPr>
        <w:pStyle w:val="2"/>
        <w:spacing w:before="0" w:after="0" w:line="240" w:lineRule="auto"/>
        <w:jc w:val="center"/>
        <w:rPr>
          <w:rFonts w:hint="eastAsia" w:ascii="黑体" w:hAnsi="黑体" w:eastAsia="黑体"/>
          <w:sz w:val="32"/>
          <w:szCs w:val="32"/>
        </w:rPr>
      </w:pPr>
      <w:bookmarkStart w:id="43" w:name="_Toc91405887"/>
      <w:bookmarkStart w:id="44" w:name="_Toc89326252"/>
      <w:bookmarkStart w:id="45" w:name="_Toc89326933"/>
      <w:bookmarkStart w:id="46" w:name="_Toc89327043"/>
      <w:bookmarkStart w:id="47" w:name="_Toc89327255"/>
      <w:bookmarkStart w:id="48" w:name="_Toc89332986"/>
    </w:p>
    <w:p>
      <w:pPr>
        <w:pStyle w:val="2"/>
        <w:spacing w:before="0" w:after="0" w:line="240" w:lineRule="auto"/>
        <w:jc w:val="center"/>
        <w:rPr>
          <w:rFonts w:ascii="黑体" w:hAnsi="黑体" w:eastAsia="黑体"/>
          <w:sz w:val="32"/>
          <w:szCs w:val="32"/>
        </w:rPr>
      </w:pPr>
      <w:r>
        <w:rPr>
          <w:rFonts w:ascii="黑体" w:hAnsi="黑体" w:eastAsia="黑体"/>
          <w:sz w:val="32"/>
          <w:szCs w:val="32"/>
        </w:rPr>
        <w:t>通用设备制造业</w:t>
      </w:r>
      <w:bookmarkEnd w:id="43"/>
      <w:bookmarkEnd w:id="44"/>
      <w:bookmarkEnd w:id="45"/>
      <w:bookmarkEnd w:id="46"/>
      <w:bookmarkEnd w:id="47"/>
      <w:bookmarkEnd w:id="48"/>
    </w:p>
    <w:p>
      <w:pPr>
        <w:ind w:firstLine="1273" w:firstLineChars="398"/>
        <w:jc w:val="left"/>
        <w:rPr>
          <w:rFonts w:eastAsia="仿宋_GB2312"/>
          <w:color w:val="000000"/>
          <w:spacing w:val="2"/>
          <w:kern w:val="0"/>
          <w:sz w:val="32"/>
          <w:szCs w:val="32"/>
        </w:rPr>
      </w:pPr>
      <w:r>
        <w:rPr>
          <w:rFonts w:eastAsia="仿宋_GB2312"/>
          <w:sz w:val="32"/>
          <w:szCs w:val="32"/>
        </w:rPr>
        <w:t>编号：</w:t>
      </w:r>
      <w:r>
        <w:rPr>
          <w:rFonts w:eastAsia="仿宋_GB2312"/>
          <w:color w:val="000000"/>
          <w:spacing w:val="2"/>
          <w:kern w:val="0"/>
          <w:sz w:val="32"/>
          <w:szCs w:val="32"/>
        </w:rPr>
        <w:t>053501X</w:t>
      </w:r>
    </w:p>
    <w:p>
      <w:pPr>
        <w:ind w:firstLine="1273" w:firstLineChars="398"/>
        <w:jc w:val="left"/>
        <w:rPr>
          <w:rFonts w:eastAsia="仿宋_GB2312"/>
          <w:color w:val="000000"/>
          <w:spacing w:val="2"/>
          <w:kern w:val="0"/>
          <w:sz w:val="32"/>
          <w:szCs w:val="32"/>
        </w:rPr>
      </w:pPr>
      <w:r>
        <w:rPr>
          <w:rFonts w:eastAsia="仿宋_GB2312"/>
          <w:sz w:val="32"/>
          <w:szCs w:val="32"/>
        </w:rPr>
        <w:t>技术名称：燃油锅炉制造技术</w:t>
      </w:r>
    </w:p>
    <w:p>
      <w:pPr>
        <w:ind w:firstLine="1273" w:firstLineChars="398"/>
        <w:rPr>
          <w:rFonts w:eastAsia="仿宋_GB2312"/>
          <w:sz w:val="32"/>
          <w:szCs w:val="32"/>
        </w:rPr>
      </w:pPr>
      <w:r>
        <w:rPr>
          <w:rFonts w:eastAsia="仿宋_GB2312"/>
          <w:color w:val="000000"/>
          <w:kern w:val="0"/>
          <w:sz w:val="32"/>
          <w:szCs w:val="32"/>
        </w:rPr>
        <w:t>控制要点：</w:t>
      </w:r>
      <w:r>
        <w:rPr>
          <w:rFonts w:eastAsia="仿宋_GB2312"/>
          <w:sz w:val="32"/>
          <w:szCs w:val="32"/>
        </w:rPr>
        <w:t>锅炉本体的制造技术</w:t>
      </w:r>
    </w:p>
    <w:p>
      <w:pPr>
        <w:ind w:firstLine="1273" w:firstLineChars="398"/>
        <w:jc w:val="left"/>
        <w:rPr>
          <w:rFonts w:eastAsia="仿宋_GB2312"/>
          <w:color w:val="000000"/>
          <w:spacing w:val="2"/>
          <w:kern w:val="0"/>
          <w:sz w:val="32"/>
          <w:szCs w:val="32"/>
        </w:rPr>
      </w:pPr>
      <w:r>
        <w:rPr>
          <w:rFonts w:eastAsia="仿宋_GB2312"/>
          <w:sz w:val="32"/>
          <w:szCs w:val="32"/>
        </w:rPr>
        <w:t>编号：</w:t>
      </w:r>
      <w:r>
        <w:rPr>
          <w:rFonts w:eastAsia="仿宋_GB2312"/>
          <w:color w:val="000000"/>
          <w:spacing w:val="2"/>
          <w:kern w:val="0"/>
          <w:sz w:val="32"/>
          <w:szCs w:val="32"/>
        </w:rPr>
        <w:t>053502X</w:t>
      </w:r>
    </w:p>
    <w:p>
      <w:pPr>
        <w:ind w:firstLine="1273" w:firstLineChars="398"/>
        <w:jc w:val="left"/>
        <w:rPr>
          <w:rFonts w:eastAsia="仿宋_GB2312"/>
          <w:color w:val="000000"/>
          <w:spacing w:val="2"/>
          <w:kern w:val="0"/>
          <w:sz w:val="32"/>
          <w:szCs w:val="32"/>
        </w:rPr>
      </w:pPr>
      <w:r>
        <w:rPr>
          <w:rFonts w:eastAsia="仿宋_GB2312"/>
          <w:sz w:val="32"/>
          <w:szCs w:val="32"/>
        </w:rPr>
        <w:t>技术名称：一般蝶阀设计与制造技术(口径1040mm以下)</w:t>
      </w:r>
    </w:p>
    <w:p>
      <w:pPr>
        <w:ind w:firstLine="1273" w:firstLineChars="398"/>
        <w:rPr>
          <w:rFonts w:hint="eastAsia" w:eastAsia="仿宋_GB2312"/>
          <w:sz w:val="32"/>
          <w:szCs w:val="32"/>
        </w:rPr>
      </w:pPr>
      <w:r>
        <w:rPr>
          <w:rFonts w:eastAsia="仿宋_GB2312"/>
          <w:color w:val="000000"/>
          <w:kern w:val="0"/>
          <w:sz w:val="32"/>
          <w:szCs w:val="32"/>
        </w:rPr>
        <w:t>控制要点：</w:t>
      </w:r>
      <w:r>
        <w:rPr>
          <w:rFonts w:eastAsia="仿宋_GB2312"/>
          <w:sz w:val="32"/>
          <w:szCs w:val="32"/>
        </w:rPr>
        <w:t>中线型、双偏心与三偏心型，软密封与金属密封</w:t>
      </w:r>
    </w:p>
    <w:p>
      <w:pPr>
        <w:ind w:firstLine="2873" w:firstLineChars="898"/>
        <w:rPr>
          <w:rFonts w:eastAsia="仿宋_GB2312"/>
          <w:sz w:val="32"/>
          <w:szCs w:val="32"/>
        </w:rPr>
      </w:pPr>
      <w:r>
        <w:rPr>
          <w:rFonts w:eastAsia="仿宋_GB2312"/>
          <w:sz w:val="32"/>
          <w:szCs w:val="32"/>
        </w:rPr>
        <w:t>技术及大口径缓闭蝶阀技术</w:t>
      </w:r>
    </w:p>
    <w:p>
      <w:pPr>
        <w:ind w:firstLine="1273" w:firstLineChars="398"/>
        <w:jc w:val="left"/>
        <w:rPr>
          <w:rFonts w:eastAsia="仿宋_GB2312"/>
          <w:color w:val="000000"/>
          <w:spacing w:val="2"/>
          <w:kern w:val="0"/>
          <w:sz w:val="32"/>
          <w:szCs w:val="32"/>
        </w:rPr>
      </w:pPr>
      <w:r>
        <w:rPr>
          <w:rFonts w:eastAsia="仿宋_GB2312"/>
          <w:sz w:val="32"/>
          <w:szCs w:val="32"/>
        </w:rPr>
        <w:t>编号：</w:t>
      </w:r>
      <w:r>
        <w:rPr>
          <w:rFonts w:eastAsia="仿宋_GB2312"/>
          <w:color w:val="000000"/>
          <w:spacing w:val="2"/>
          <w:kern w:val="0"/>
          <w:sz w:val="32"/>
          <w:szCs w:val="32"/>
        </w:rPr>
        <w:t>053503X</w:t>
      </w:r>
    </w:p>
    <w:p>
      <w:pPr>
        <w:ind w:firstLine="1273" w:firstLineChars="398"/>
        <w:jc w:val="left"/>
        <w:rPr>
          <w:rFonts w:eastAsia="仿宋_GB2312"/>
          <w:color w:val="000000"/>
          <w:spacing w:val="2"/>
          <w:kern w:val="0"/>
          <w:sz w:val="32"/>
          <w:szCs w:val="32"/>
        </w:rPr>
      </w:pPr>
      <w:r>
        <w:rPr>
          <w:rFonts w:eastAsia="仿宋_GB2312"/>
          <w:sz w:val="32"/>
          <w:szCs w:val="32"/>
        </w:rPr>
        <w:t>技术名称：小口径精密铸造阀门设计与制造技术（2"以下）</w:t>
      </w:r>
    </w:p>
    <w:p>
      <w:pPr>
        <w:ind w:firstLine="1273" w:firstLineChars="398"/>
        <w:rPr>
          <w:rFonts w:hint="eastAsia" w:eastAsia="仿宋_GB2312"/>
          <w:sz w:val="32"/>
          <w:szCs w:val="32"/>
        </w:rPr>
      </w:pPr>
      <w:r>
        <w:rPr>
          <w:rFonts w:eastAsia="仿宋_GB2312"/>
          <w:color w:val="000000"/>
          <w:kern w:val="0"/>
          <w:sz w:val="32"/>
          <w:szCs w:val="32"/>
        </w:rPr>
        <w:t>控制要点：</w:t>
      </w:r>
      <w:r>
        <w:rPr>
          <w:rFonts w:eastAsia="仿宋_GB2312"/>
          <w:sz w:val="32"/>
          <w:szCs w:val="32"/>
        </w:rPr>
        <w:t>精密铸造阀门包括碳钢、合金钢和耐酸钢的球阀</w:t>
      </w:r>
    </w:p>
    <w:p>
      <w:pPr>
        <w:ind w:firstLine="2873" w:firstLineChars="898"/>
        <w:rPr>
          <w:rFonts w:eastAsia="仿宋_GB2312"/>
          <w:sz w:val="32"/>
          <w:szCs w:val="32"/>
        </w:rPr>
      </w:pPr>
      <w:r>
        <w:rPr>
          <w:rFonts w:eastAsia="仿宋_GB2312"/>
          <w:sz w:val="32"/>
          <w:szCs w:val="32"/>
        </w:rPr>
        <w:t>设计与制造技术</w:t>
      </w:r>
    </w:p>
    <w:p>
      <w:pPr>
        <w:ind w:firstLine="1273" w:firstLineChars="398"/>
        <w:jc w:val="left"/>
        <w:rPr>
          <w:rFonts w:eastAsia="仿宋_GB2312"/>
          <w:color w:val="000000"/>
          <w:spacing w:val="2"/>
          <w:kern w:val="0"/>
          <w:sz w:val="32"/>
          <w:szCs w:val="32"/>
        </w:rPr>
      </w:pPr>
      <w:r>
        <w:rPr>
          <w:rFonts w:eastAsia="仿宋_GB2312"/>
          <w:sz w:val="32"/>
          <w:szCs w:val="32"/>
        </w:rPr>
        <w:t>编号：</w:t>
      </w:r>
      <w:r>
        <w:rPr>
          <w:rFonts w:eastAsia="仿宋_GB2312"/>
          <w:color w:val="000000"/>
          <w:spacing w:val="2"/>
          <w:kern w:val="0"/>
          <w:sz w:val="32"/>
          <w:szCs w:val="32"/>
        </w:rPr>
        <w:t>053504X</w:t>
      </w:r>
    </w:p>
    <w:p>
      <w:pPr>
        <w:ind w:firstLine="1273" w:firstLineChars="398"/>
        <w:jc w:val="left"/>
        <w:rPr>
          <w:rFonts w:eastAsia="仿宋_GB2312"/>
          <w:color w:val="000000"/>
          <w:spacing w:val="2"/>
          <w:kern w:val="0"/>
          <w:sz w:val="32"/>
          <w:szCs w:val="32"/>
        </w:rPr>
      </w:pPr>
      <w:r>
        <w:rPr>
          <w:rFonts w:eastAsia="仿宋_GB2312"/>
          <w:sz w:val="32"/>
          <w:szCs w:val="32"/>
        </w:rPr>
        <w:t>技术名称：一般疏水阀设计与制造技术</w:t>
      </w:r>
    </w:p>
    <w:p>
      <w:pPr>
        <w:ind w:firstLine="1273" w:firstLineChars="398"/>
        <w:rPr>
          <w:rFonts w:eastAsia="仿宋_GB2312"/>
          <w:sz w:val="32"/>
          <w:szCs w:val="32"/>
        </w:rPr>
      </w:pPr>
      <w:r>
        <w:rPr>
          <w:rFonts w:eastAsia="仿宋_GB2312"/>
          <w:color w:val="000000"/>
          <w:kern w:val="0"/>
          <w:sz w:val="32"/>
          <w:szCs w:val="32"/>
        </w:rPr>
        <w:t>控制要点：</w:t>
      </w:r>
      <w:r>
        <w:rPr>
          <w:rFonts w:eastAsia="仿宋_GB2312"/>
          <w:sz w:val="32"/>
          <w:szCs w:val="32"/>
        </w:rPr>
        <w:t>双金属片型，钟型浮子式疏水阀设计与制造技术</w:t>
      </w:r>
    </w:p>
    <w:p>
      <w:pPr>
        <w:ind w:firstLine="1273" w:firstLineChars="398"/>
        <w:jc w:val="left"/>
        <w:rPr>
          <w:rFonts w:eastAsia="仿宋_GB2312"/>
          <w:color w:val="000000"/>
          <w:spacing w:val="2"/>
          <w:kern w:val="0"/>
          <w:sz w:val="32"/>
          <w:szCs w:val="32"/>
        </w:rPr>
      </w:pPr>
      <w:r>
        <w:rPr>
          <w:rFonts w:eastAsia="仿宋_GB2312"/>
          <w:sz w:val="32"/>
          <w:szCs w:val="32"/>
        </w:rPr>
        <w:t>编号：</w:t>
      </w:r>
      <w:r>
        <w:rPr>
          <w:rFonts w:eastAsia="仿宋_GB2312"/>
          <w:color w:val="000000"/>
          <w:spacing w:val="2"/>
          <w:kern w:val="0"/>
          <w:sz w:val="32"/>
          <w:szCs w:val="32"/>
        </w:rPr>
        <w:t>053505X</w:t>
      </w:r>
    </w:p>
    <w:p>
      <w:pPr>
        <w:ind w:firstLine="1273" w:firstLineChars="398"/>
        <w:jc w:val="left"/>
        <w:rPr>
          <w:rFonts w:eastAsia="仿宋_GB2312"/>
          <w:color w:val="000000"/>
          <w:spacing w:val="2"/>
          <w:kern w:val="0"/>
          <w:sz w:val="32"/>
          <w:szCs w:val="32"/>
        </w:rPr>
      </w:pPr>
      <w:r>
        <w:rPr>
          <w:rFonts w:eastAsia="仿宋_GB2312"/>
          <w:sz w:val="32"/>
          <w:szCs w:val="32"/>
        </w:rPr>
        <w:t>技术名称：一般高中压铸钢阀门设计和制造技术</w:t>
      </w:r>
    </w:p>
    <w:p>
      <w:pPr>
        <w:ind w:firstLine="1273" w:firstLineChars="398"/>
        <w:rPr>
          <w:rFonts w:hint="eastAsia" w:eastAsia="仿宋_GB2312"/>
          <w:sz w:val="32"/>
          <w:szCs w:val="32"/>
        </w:rPr>
      </w:pPr>
      <w:r>
        <w:rPr>
          <w:rFonts w:eastAsia="仿宋_GB2312"/>
          <w:color w:val="000000"/>
          <w:kern w:val="0"/>
          <w:sz w:val="32"/>
          <w:szCs w:val="32"/>
        </w:rPr>
        <w:t>控制要点：</w:t>
      </w:r>
      <w:r>
        <w:rPr>
          <w:rFonts w:eastAsia="仿宋_GB2312"/>
          <w:sz w:val="32"/>
          <w:szCs w:val="32"/>
        </w:rPr>
        <w:t>一般高中压铸钢阀门包括碳钢、合金钢阀门的设</w:t>
      </w:r>
    </w:p>
    <w:p>
      <w:pPr>
        <w:ind w:firstLine="2873" w:firstLineChars="898"/>
        <w:rPr>
          <w:rFonts w:eastAsia="仿宋_GB2312"/>
          <w:sz w:val="32"/>
          <w:szCs w:val="32"/>
        </w:rPr>
      </w:pPr>
      <w:r>
        <w:rPr>
          <w:rFonts w:eastAsia="仿宋_GB2312"/>
          <w:sz w:val="32"/>
          <w:szCs w:val="32"/>
        </w:rPr>
        <w:t>计与制造技术</w:t>
      </w:r>
    </w:p>
    <w:p>
      <w:pPr>
        <w:ind w:firstLine="1273" w:firstLineChars="398"/>
        <w:jc w:val="left"/>
        <w:rPr>
          <w:rFonts w:eastAsia="仿宋_GB2312"/>
          <w:color w:val="000000"/>
          <w:spacing w:val="2"/>
          <w:kern w:val="0"/>
          <w:sz w:val="32"/>
          <w:szCs w:val="32"/>
        </w:rPr>
      </w:pPr>
      <w:r>
        <w:rPr>
          <w:rFonts w:eastAsia="仿宋_GB2312"/>
          <w:sz w:val="32"/>
          <w:szCs w:val="32"/>
        </w:rPr>
        <w:t>编号：</w:t>
      </w:r>
      <w:r>
        <w:rPr>
          <w:rFonts w:eastAsia="仿宋_GB2312"/>
          <w:color w:val="000000"/>
          <w:spacing w:val="2"/>
          <w:kern w:val="0"/>
          <w:sz w:val="32"/>
          <w:szCs w:val="32"/>
        </w:rPr>
        <w:t>053506X</w:t>
      </w:r>
    </w:p>
    <w:p>
      <w:pPr>
        <w:ind w:firstLine="1273" w:firstLineChars="398"/>
        <w:jc w:val="left"/>
        <w:rPr>
          <w:rFonts w:eastAsia="仿宋_GB2312"/>
          <w:color w:val="000000"/>
          <w:spacing w:val="2"/>
          <w:kern w:val="0"/>
          <w:sz w:val="32"/>
          <w:szCs w:val="32"/>
        </w:rPr>
      </w:pPr>
      <w:r>
        <w:rPr>
          <w:rFonts w:eastAsia="仿宋_GB2312"/>
          <w:sz w:val="32"/>
          <w:szCs w:val="32"/>
        </w:rPr>
        <w:t>技术名称：常规使用的离心机设计、制造及应用技术</w:t>
      </w:r>
    </w:p>
    <w:p>
      <w:pPr>
        <w:ind w:firstLine="1273" w:firstLineChars="398"/>
        <w:rPr>
          <w:rFonts w:eastAsia="仿宋_GB2312"/>
          <w:sz w:val="32"/>
          <w:szCs w:val="32"/>
        </w:rPr>
      </w:pPr>
      <w:r>
        <w:rPr>
          <w:rFonts w:eastAsia="仿宋_GB2312"/>
          <w:color w:val="000000"/>
          <w:kern w:val="0"/>
          <w:sz w:val="32"/>
          <w:szCs w:val="32"/>
        </w:rPr>
        <w:t>控制要点：</w:t>
      </w:r>
      <w:r>
        <w:rPr>
          <w:rFonts w:eastAsia="仿宋_GB2312"/>
          <w:sz w:val="32"/>
          <w:szCs w:val="32"/>
        </w:rPr>
        <w:t>常规使用的三足式、刮刀式(虹吸)制造及应用技术</w:t>
      </w:r>
    </w:p>
    <w:p>
      <w:pPr>
        <w:pStyle w:val="2"/>
        <w:spacing w:before="0" w:after="0" w:line="240" w:lineRule="auto"/>
        <w:jc w:val="center"/>
        <w:rPr>
          <w:rFonts w:hint="eastAsia" w:ascii="黑体" w:hAnsi="黑体" w:eastAsia="黑体"/>
          <w:sz w:val="32"/>
          <w:szCs w:val="32"/>
        </w:rPr>
      </w:pPr>
      <w:bookmarkStart w:id="49" w:name="_Toc89327044"/>
      <w:bookmarkStart w:id="50" w:name="_Toc89326253"/>
      <w:bookmarkStart w:id="51" w:name="_Toc89332987"/>
      <w:bookmarkStart w:id="52" w:name="_Toc91405888"/>
      <w:bookmarkStart w:id="53" w:name="_Toc89327256"/>
      <w:bookmarkStart w:id="54" w:name="_Toc89326934"/>
    </w:p>
    <w:p>
      <w:pPr>
        <w:pStyle w:val="2"/>
        <w:spacing w:before="0" w:after="0" w:line="240" w:lineRule="auto"/>
        <w:jc w:val="center"/>
        <w:rPr>
          <w:rFonts w:ascii="黑体" w:hAnsi="黑体" w:eastAsia="黑体"/>
          <w:sz w:val="32"/>
          <w:szCs w:val="32"/>
        </w:rPr>
      </w:pPr>
      <w:r>
        <w:rPr>
          <w:rFonts w:ascii="黑体" w:hAnsi="黑体" w:eastAsia="黑体"/>
          <w:sz w:val="32"/>
          <w:szCs w:val="32"/>
        </w:rPr>
        <w:t>专用设备制造业</w:t>
      </w:r>
      <w:bookmarkEnd w:id="49"/>
      <w:bookmarkEnd w:id="50"/>
      <w:bookmarkEnd w:id="51"/>
      <w:bookmarkEnd w:id="52"/>
      <w:bookmarkEnd w:id="53"/>
      <w:bookmarkEnd w:id="54"/>
    </w:p>
    <w:p>
      <w:pPr>
        <w:ind w:firstLine="1273" w:firstLineChars="398"/>
        <w:jc w:val="left"/>
        <w:rPr>
          <w:rFonts w:eastAsia="仿宋_GB2312"/>
          <w:color w:val="000000"/>
          <w:spacing w:val="2"/>
          <w:kern w:val="0"/>
          <w:sz w:val="32"/>
          <w:szCs w:val="32"/>
        </w:rPr>
      </w:pPr>
      <w:r>
        <w:rPr>
          <w:rFonts w:eastAsia="仿宋_GB2312"/>
          <w:sz w:val="32"/>
          <w:szCs w:val="32"/>
        </w:rPr>
        <w:t>编号：</w:t>
      </w:r>
      <w:r>
        <w:rPr>
          <w:rFonts w:eastAsia="仿宋_GB2312"/>
          <w:color w:val="000000"/>
          <w:spacing w:val="2"/>
          <w:kern w:val="0"/>
          <w:sz w:val="32"/>
          <w:szCs w:val="32"/>
        </w:rPr>
        <w:t>053601X</w:t>
      </w:r>
    </w:p>
    <w:p>
      <w:pPr>
        <w:ind w:firstLine="1273" w:firstLineChars="398"/>
        <w:jc w:val="left"/>
        <w:rPr>
          <w:rFonts w:eastAsia="仿宋_GB2312"/>
          <w:color w:val="000000"/>
          <w:spacing w:val="2"/>
          <w:kern w:val="0"/>
          <w:sz w:val="32"/>
          <w:szCs w:val="32"/>
        </w:rPr>
      </w:pPr>
      <w:r>
        <w:rPr>
          <w:rFonts w:eastAsia="仿宋_GB2312"/>
          <w:sz w:val="32"/>
          <w:szCs w:val="32"/>
        </w:rPr>
        <w:t>技术名称：电炉(EAF)自动化控制系统成套技术</w:t>
      </w:r>
    </w:p>
    <w:p>
      <w:pPr>
        <w:ind w:firstLine="1273" w:firstLineChars="398"/>
        <w:rPr>
          <w:rFonts w:hint="eastAsia" w:eastAsia="仿宋_GB2312"/>
          <w:sz w:val="32"/>
          <w:szCs w:val="32"/>
        </w:rPr>
      </w:pPr>
      <w:r>
        <w:rPr>
          <w:rFonts w:eastAsia="仿宋_GB2312"/>
          <w:color w:val="000000"/>
          <w:kern w:val="0"/>
          <w:sz w:val="32"/>
          <w:szCs w:val="32"/>
        </w:rPr>
        <w:t>控制要点：</w:t>
      </w:r>
      <w:r>
        <w:rPr>
          <w:rFonts w:eastAsia="仿宋_GB2312"/>
          <w:sz w:val="32"/>
          <w:szCs w:val="32"/>
        </w:rPr>
        <w:t>电炉(EAF)自动化控制系统硬件、软件成套技术</w:t>
      </w:r>
    </w:p>
    <w:p>
      <w:pPr>
        <w:ind w:firstLine="2873" w:firstLineChars="898"/>
        <w:rPr>
          <w:rFonts w:eastAsia="仿宋_GB2312"/>
          <w:sz w:val="32"/>
          <w:szCs w:val="32"/>
        </w:rPr>
      </w:pPr>
      <w:r>
        <w:rPr>
          <w:rFonts w:eastAsia="仿宋_GB2312"/>
          <w:sz w:val="32"/>
          <w:szCs w:val="32"/>
        </w:rPr>
        <w:t>包括：</w:t>
      </w:r>
    </w:p>
    <w:p>
      <w:pPr>
        <w:ind w:firstLine="1273" w:firstLineChars="398"/>
        <w:rPr>
          <w:rFonts w:eastAsia="仿宋_GB2312"/>
          <w:sz w:val="32"/>
          <w:szCs w:val="32"/>
        </w:rPr>
      </w:pPr>
      <w:r>
        <w:rPr>
          <w:rFonts w:eastAsia="仿宋_GB2312"/>
          <w:sz w:val="32"/>
          <w:szCs w:val="32"/>
        </w:rPr>
        <w:tab/>
      </w:r>
      <w:r>
        <w:rPr>
          <w:rFonts w:hint="eastAsia" w:eastAsia="仿宋_GB2312"/>
          <w:sz w:val="32"/>
          <w:szCs w:val="32"/>
        </w:rPr>
        <w:tab/>
      </w:r>
      <w:r>
        <w:rPr>
          <w:rFonts w:hint="eastAsia" w:eastAsia="仿宋_GB2312"/>
          <w:sz w:val="32"/>
          <w:szCs w:val="32"/>
        </w:rPr>
        <w:tab/>
      </w:r>
      <w:r>
        <w:rPr>
          <w:rFonts w:hint="eastAsia" w:eastAsia="仿宋_GB2312"/>
          <w:sz w:val="32"/>
          <w:szCs w:val="32"/>
        </w:rPr>
        <w:tab/>
      </w:r>
      <w:r>
        <w:rPr>
          <w:rFonts w:eastAsia="仿宋_GB2312"/>
          <w:sz w:val="32"/>
          <w:szCs w:val="32"/>
        </w:rPr>
        <w:t>1．电炉智能电极调节器</w:t>
      </w:r>
    </w:p>
    <w:p>
      <w:pPr>
        <w:ind w:firstLine="1273" w:firstLineChars="398"/>
        <w:rPr>
          <w:rFonts w:eastAsia="仿宋_GB2312"/>
          <w:sz w:val="32"/>
          <w:szCs w:val="32"/>
        </w:rPr>
      </w:pPr>
      <w:r>
        <w:rPr>
          <w:rFonts w:eastAsia="仿宋_GB2312"/>
          <w:sz w:val="32"/>
          <w:szCs w:val="32"/>
        </w:rPr>
        <w:tab/>
      </w:r>
      <w:r>
        <w:rPr>
          <w:rFonts w:hint="eastAsia" w:eastAsia="仿宋_GB2312"/>
          <w:sz w:val="32"/>
          <w:szCs w:val="32"/>
        </w:rPr>
        <w:tab/>
      </w:r>
      <w:r>
        <w:rPr>
          <w:rFonts w:hint="eastAsia" w:eastAsia="仿宋_GB2312"/>
          <w:sz w:val="32"/>
          <w:szCs w:val="32"/>
        </w:rPr>
        <w:tab/>
      </w:r>
      <w:r>
        <w:rPr>
          <w:rFonts w:hint="eastAsia" w:eastAsia="仿宋_GB2312"/>
          <w:sz w:val="32"/>
          <w:szCs w:val="32"/>
        </w:rPr>
        <w:tab/>
      </w:r>
      <w:r>
        <w:rPr>
          <w:rFonts w:eastAsia="仿宋_GB2312"/>
          <w:sz w:val="32"/>
          <w:szCs w:val="32"/>
        </w:rPr>
        <w:t>2．电炉电极升降调节系统技术</w:t>
      </w:r>
    </w:p>
    <w:p>
      <w:pPr>
        <w:ind w:left="1678" w:leftChars="799" w:firstLine="1273" w:firstLineChars="398"/>
        <w:rPr>
          <w:rFonts w:hint="eastAsia" w:eastAsia="仿宋_GB2312"/>
          <w:sz w:val="32"/>
          <w:szCs w:val="32"/>
        </w:rPr>
      </w:pPr>
      <w:r>
        <w:rPr>
          <w:rFonts w:eastAsia="仿宋_GB2312"/>
          <w:sz w:val="32"/>
          <w:szCs w:val="32"/>
        </w:rPr>
        <w:t>3．电炉本体设备控制技术(液压系统、高压系统、</w:t>
      </w:r>
    </w:p>
    <w:p>
      <w:pPr>
        <w:ind w:left="1678" w:leftChars="799" w:firstLine="1273" w:firstLineChars="398"/>
        <w:rPr>
          <w:rFonts w:hint="eastAsia" w:eastAsia="仿宋_GB2312"/>
          <w:sz w:val="32"/>
          <w:szCs w:val="32"/>
        </w:rPr>
      </w:pPr>
      <w:r>
        <w:rPr>
          <w:rFonts w:eastAsia="仿宋_GB2312"/>
          <w:sz w:val="32"/>
          <w:szCs w:val="32"/>
        </w:rPr>
        <w:t>冷却水系统、吹氩系统、测温取样枪、顶枪吹氩</w:t>
      </w:r>
    </w:p>
    <w:p>
      <w:pPr>
        <w:ind w:left="1678" w:leftChars="799" w:firstLine="1273" w:firstLineChars="398"/>
        <w:rPr>
          <w:rFonts w:eastAsia="仿宋_GB2312"/>
          <w:sz w:val="32"/>
          <w:szCs w:val="32"/>
        </w:rPr>
      </w:pPr>
      <w:r>
        <w:rPr>
          <w:rFonts w:eastAsia="仿宋_GB2312"/>
          <w:sz w:val="32"/>
          <w:szCs w:val="32"/>
        </w:rPr>
        <w:t>系统、钢包车等系统的控制)</w:t>
      </w:r>
    </w:p>
    <w:p>
      <w:pPr>
        <w:ind w:firstLine="1273" w:firstLineChars="398"/>
        <w:rPr>
          <w:rFonts w:eastAsia="仿宋_GB2312"/>
          <w:sz w:val="32"/>
          <w:szCs w:val="32"/>
        </w:rPr>
      </w:pPr>
      <w:r>
        <w:rPr>
          <w:rFonts w:eastAsia="仿宋_GB2312"/>
          <w:sz w:val="32"/>
          <w:szCs w:val="32"/>
        </w:rPr>
        <w:tab/>
      </w:r>
      <w:r>
        <w:rPr>
          <w:rFonts w:hint="eastAsia" w:eastAsia="仿宋_GB2312"/>
          <w:sz w:val="32"/>
          <w:szCs w:val="32"/>
        </w:rPr>
        <w:tab/>
      </w:r>
      <w:r>
        <w:rPr>
          <w:rFonts w:hint="eastAsia" w:eastAsia="仿宋_GB2312"/>
          <w:sz w:val="32"/>
          <w:szCs w:val="32"/>
        </w:rPr>
        <w:tab/>
      </w:r>
      <w:r>
        <w:rPr>
          <w:rFonts w:hint="eastAsia" w:eastAsia="仿宋_GB2312"/>
          <w:sz w:val="32"/>
          <w:szCs w:val="32"/>
        </w:rPr>
        <w:tab/>
      </w:r>
      <w:r>
        <w:rPr>
          <w:rFonts w:eastAsia="仿宋_GB2312"/>
          <w:sz w:val="32"/>
          <w:szCs w:val="32"/>
        </w:rPr>
        <w:t>4．喂丝系统控制技术</w:t>
      </w:r>
    </w:p>
    <w:p>
      <w:pPr>
        <w:ind w:firstLine="1273" w:firstLineChars="398"/>
        <w:rPr>
          <w:rFonts w:eastAsia="仿宋_GB2312"/>
          <w:sz w:val="32"/>
          <w:szCs w:val="32"/>
        </w:rPr>
      </w:pPr>
      <w:r>
        <w:rPr>
          <w:rFonts w:eastAsia="仿宋_GB2312"/>
          <w:sz w:val="32"/>
          <w:szCs w:val="32"/>
        </w:rPr>
        <w:tab/>
      </w:r>
      <w:r>
        <w:rPr>
          <w:rFonts w:hint="eastAsia" w:eastAsia="仿宋_GB2312"/>
          <w:sz w:val="32"/>
          <w:szCs w:val="32"/>
        </w:rPr>
        <w:tab/>
      </w:r>
      <w:r>
        <w:rPr>
          <w:rFonts w:hint="eastAsia" w:eastAsia="仿宋_GB2312"/>
          <w:sz w:val="32"/>
          <w:szCs w:val="32"/>
        </w:rPr>
        <w:tab/>
      </w:r>
      <w:r>
        <w:rPr>
          <w:rFonts w:hint="eastAsia" w:eastAsia="仿宋_GB2312"/>
          <w:sz w:val="32"/>
          <w:szCs w:val="32"/>
        </w:rPr>
        <w:tab/>
      </w:r>
      <w:r>
        <w:rPr>
          <w:rFonts w:eastAsia="仿宋_GB2312"/>
          <w:sz w:val="32"/>
          <w:szCs w:val="32"/>
        </w:rPr>
        <w:t>5．电炉合金加料系统控制技术</w:t>
      </w:r>
    </w:p>
    <w:p>
      <w:pPr>
        <w:ind w:firstLine="1273" w:firstLineChars="398"/>
        <w:rPr>
          <w:rFonts w:eastAsia="仿宋_GB2312"/>
          <w:sz w:val="32"/>
          <w:szCs w:val="32"/>
        </w:rPr>
      </w:pPr>
      <w:r>
        <w:rPr>
          <w:rFonts w:eastAsia="仿宋_GB2312"/>
          <w:sz w:val="32"/>
          <w:szCs w:val="32"/>
        </w:rPr>
        <w:tab/>
      </w:r>
      <w:r>
        <w:rPr>
          <w:rFonts w:hint="eastAsia" w:eastAsia="仿宋_GB2312"/>
          <w:sz w:val="32"/>
          <w:szCs w:val="32"/>
        </w:rPr>
        <w:tab/>
      </w:r>
      <w:r>
        <w:rPr>
          <w:rFonts w:hint="eastAsia" w:eastAsia="仿宋_GB2312"/>
          <w:sz w:val="32"/>
          <w:szCs w:val="32"/>
        </w:rPr>
        <w:tab/>
      </w:r>
      <w:r>
        <w:rPr>
          <w:rFonts w:hint="eastAsia" w:eastAsia="仿宋_GB2312"/>
          <w:sz w:val="32"/>
          <w:szCs w:val="32"/>
        </w:rPr>
        <w:tab/>
      </w:r>
      <w:r>
        <w:rPr>
          <w:rFonts w:eastAsia="仿宋_GB2312"/>
          <w:sz w:val="32"/>
          <w:szCs w:val="32"/>
        </w:rPr>
        <w:t>6．电炉除尘系统控制技术</w:t>
      </w:r>
    </w:p>
    <w:p>
      <w:pPr>
        <w:ind w:firstLine="1273" w:firstLineChars="398"/>
        <w:rPr>
          <w:rFonts w:eastAsia="仿宋_GB2312"/>
          <w:sz w:val="32"/>
          <w:szCs w:val="32"/>
        </w:rPr>
      </w:pPr>
      <w:r>
        <w:rPr>
          <w:rFonts w:eastAsia="仿宋_GB2312"/>
          <w:sz w:val="32"/>
          <w:szCs w:val="32"/>
        </w:rPr>
        <w:tab/>
      </w:r>
      <w:r>
        <w:rPr>
          <w:rFonts w:hint="eastAsia" w:eastAsia="仿宋_GB2312"/>
          <w:sz w:val="32"/>
          <w:szCs w:val="32"/>
        </w:rPr>
        <w:tab/>
      </w:r>
      <w:r>
        <w:rPr>
          <w:rFonts w:hint="eastAsia" w:eastAsia="仿宋_GB2312"/>
          <w:sz w:val="32"/>
          <w:szCs w:val="32"/>
        </w:rPr>
        <w:tab/>
      </w:r>
      <w:r>
        <w:rPr>
          <w:rFonts w:hint="eastAsia" w:eastAsia="仿宋_GB2312"/>
          <w:sz w:val="32"/>
          <w:szCs w:val="32"/>
        </w:rPr>
        <w:tab/>
      </w:r>
      <w:r>
        <w:rPr>
          <w:rFonts w:eastAsia="仿宋_GB2312"/>
          <w:sz w:val="32"/>
          <w:szCs w:val="32"/>
        </w:rPr>
        <w:t>7．过程级自动化系统</w:t>
      </w:r>
    </w:p>
    <w:p>
      <w:pPr>
        <w:rPr>
          <w:rFonts w:eastAsia="仿宋_GB2312"/>
          <w:sz w:val="32"/>
          <w:szCs w:val="32"/>
        </w:rPr>
      </w:pPr>
      <w:r>
        <w:rPr>
          <w:rFonts w:eastAsia="仿宋_GB2312"/>
          <w:sz w:val="32"/>
          <w:szCs w:val="32"/>
        </w:rPr>
        <w:tab/>
      </w:r>
      <w:r>
        <w:rPr>
          <w:rFonts w:hint="eastAsia" w:eastAsia="仿宋_GB2312"/>
          <w:sz w:val="32"/>
          <w:szCs w:val="32"/>
        </w:rPr>
        <w:tab/>
      </w:r>
      <w:r>
        <w:rPr>
          <w:rFonts w:hint="eastAsia" w:eastAsia="仿宋_GB2312"/>
          <w:sz w:val="32"/>
          <w:szCs w:val="32"/>
        </w:rPr>
        <w:tab/>
      </w:r>
      <w:r>
        <w:rPr>
          <w:rFonts w:hint="eastAsia" w:eastAsia="仿宋_GB2312"/>
          <w:sz w:val="32"/>
          <w:szCs w:val="32"/>
        </w:rPr>
        <w:tab/>
      </w:r>
      <w:r>
        <w:rPr>
          <w:rFonts w:hint="eastAsia" w:eastAsia="仿宋_GB2312"/>
          <w:sz w:val="32"/>
          <w:szCs w:val="32"/>
        </w:rPr>
        <w:tab/>
      </w:r>
      <w:r>
        <w:rPr>
          <w:rFonts w:hint="eastAsia" w:eastAsia="仿宋_GB2312"/>
          <w:sz w:val="32"/>
          <w:szCs w:val="32"/>
        </w:rPr>
        <w:tab/>
      </w:r>
      <w:r>
        <w:rPr>
          <w:rFonts w:hint="eastAsia" w:eastAsia="仿宋_GB2312"/>
          <w:sz w:val="32"/>
          <w:szCs w:val="32"/>
        </w:rPr>
        <w:tab/>
      </w:r>
      <w:r>
        <w:rPr>
          <w:rFonts w:eastAsia="仿宋_GB2312"/>
          <w:sz w:val="32"/>
          <w:szCs w:val="32"/>
        </w:rPr>
        <w:t>8．各类过程优化模型</w:t>
      </w:r>
    </w:p>
    <w:p>
      <w:pPr>
        <w:ind w:firstLine="1273" w:firstLineChars="398"/>
        <w:jc w:val="left"/>
        <w:rPr>
          <w:rFonts w:eastAsia="仿宋_GB2312"/>
          <w:color w:val="000000"/>
          <w:spacing w:val="2"/>
          <w:kern w:val="0"/>
          <w:sz w:val="32"/>
          <w:szCs w:val="32"/>
        </w:rPr>
      </w:pPr>
      <w:r>
        <w:rPr>
          <w:rFonts w:eastAsia="仿宋_GB2312"/>
          <w:sz w:val="32"/>
          <w:szCs w:val="32"/>
        </w:rPr>
        <w:t xml:space="preserve">编号：053602X </w:t>
      </w:r>
    </w:p>
    <w:p>
      <w:pPr>
        <w:ind w:firstLine="1273" w:firstLineChars="398"/>
        <w:jc w:val="left"/>
        <w:rPr>
          <w:rFonts w:eastAsia="仿宋_GB2312"/>
          <w:color w:val="000000"/>
          <w:spacing w:val="2"/>
          <w:kern w:val="0"/>
          <w:sz w:val="32"/>
          <w:szCs w:val="32"/>
        </w:rPr>
      </w:pPr>
      <w:r>
        <w:rPr>
          <w:rFonts w:eastAsia="仿宋_GB2312"/>
          <w:sz w:val="32"/>
          <w:szCs w:val="32"/>
        </w:rPr>
        <w:t>技术名称：滚切式定尺剪技术</w:t>
      </w:r>
    </w:p>
    <w:p>
      <w:pPr>
        <w:ind w:firstLine="1273" w:firstLineChars="398"/>
        <w:rPr>
          <w:rFonts w:eastAsia="仿宋_GB2312"/>
          <w:sz w:val="32"/>
          <w:szCs w:val="32"/>
        </w:rPr>
      </w:pPr>
      <w:r>
        <w:rPr>
          <w:rFonts w:eastAsia="仿宋_GB2312"/>
          <w:color w:val="000000"/>
          <w:kern w:val="0"/>
          <w:sz w:val="32"/>
          <w:szCs w:val="32"/>
        </w:rPr>
        <w:t xml:space="preserve">控制要点：1. </w:t>
      </w:r>
      <w:r>
        <w:rPr>
          <w:rFonts w:eastAsia="仿宋_GB2312"/>
          <w:sz w:val="32"/>
          <w:szCs w:val="32"/>
        </w:rPr>
        <w:t>设备设计、制造技术</w:t>
      </w:r>
    </w:p>
    <w:p>
      <w:pPr>
        <w:ind w:firstLine="1273" w:firstLineChars="398"/>
        <w:rPr>
          <w:rFonts w:eastAsia="仿宋_GB2312"/>
          <w:sz w:val="32"/>
          <w:szCs w:val="32"/>
        </w:rPr>
      </w:pPr>
      <w:r>
        <w:rPr>
          <w:rFonts w:eastAsia="仿宋_GB2312"/>
          <w:sz w:val="32"/>
          <w:szCs w:val="32"/>
        </w:rPr>
        <w:t xml:space="preserve">          2. 电气控制设计及制作技术</w:t>
      </w:r>
    </w:p>
    <w:p>
      <w:pPr>
        <w:ind w:firstLine="1273" w:firstLineChars="398"/>
        <w:jc w:val="left"/>
        <w:rPr>
          <w:rFonts w:eastAsia="仿宋_GB2312"/>
          <w:color w:val="000000"/>
          <w:spacing w:val="2"/>
          <w:kern w:val="0"/>
          <w:sz w:val="32"/>
          <w:szCs w:val="32"/>
        </w:rPr>
      </w:pPr>
      <w:r>
        <w:rPr>
          <w:rFonts w:eastAsia="仿宋_GB2312"/>
          <w:sz w:val="32"/>
          <w:szCs w:val="32"/>
        </w:rPr>
        <w:t>编号：</w:t>
      </w:r>
      <w:r>
        <w:rPr>
          <w:rFonts w:eastAsia="仿宋_GB2312"/>
          <w:color w:val="000000"/>
          <w:spacing w:val="2"/>
          <w:kern w:val="0"/>
          <w:sz w:val="32"/>
          <w:szCs w:val="32"/>
        </w:rPr>
        <w:t xml:space="preserve">053603X </w:t>
      </w:r>
    </w:p>
    <w:p>
      <w:pPr>
        <w:ind w:firstLine="1273" w:firstLineChars="398"/>
        <w:jc w:val="left"/>
        <w:rPr>
          <w:rFonts w:eastAsia="仿宋_GB2312"/>
          <w:color w:val="000000"/>
          <w:spacing w:val="2"/>
          <w:kern w:val="0"/>
          <w:sz w:val="32"/>
          <w:szCs w:val="32"/>
        </w:rPr>
      </w:pPr>
      <w:r>
        <w:rPr>
          <w:rFonts w:eastAsia="仿宋_GB2312"/>
          <w:sz w:val="32"/>
          <w:szCs w:val="32"/>
        </w:rPr>
        <w:t>技术名称：滚切式双边剪(三轴三偏心)技术</w:t>
      </w:r>
      <w:r>
        <w:rPr>
          <w:rFonts w:eastAsia="仿宋_GB2312"/>
          <w:color w:val="000000"/>
          <w:spacing w:val="2"/>
          <w:kern w:val="0"/>
          <w:sz w:val="32"/>
          <w:szCs w:val="32"/>
        </w:rPr>
        <w:t xml:space="preserve"> </w:t>
      </w:r>
    </w:p>
    <w:p>
      <w:pPr>
        <w:ind w:firstLine="1273" w:firstLineChars="398"/>
        <w:rPr>
          <w:rFonts w:eastAsia="仿宋_GB2312"/>
          <w:sz w:val="32"/>
          <w:szCs w:val="32"/>
        </w:rPr>
      </w:pPr>
      <w:r>
        <w:rPr>
          <w:rFonts w:eastAsia="仿宋_GB2312"/>
          <w:color w:val="000000"/>
          <w:kern w:val="0"/>
          <w:sz w:val="32"/>
          <w:szCs w:val="32"/>
        </w:rPr>
        <w:t xml:space="preserve">控制要点：1. </w:t>
      </w:r>
      <w:r>
        <w:rPr>
          <w:rFonts w:eastAsia="仿宋_GB2312"/>
          <w:sz w:val="32"/>
          <w:szCs w:val="32"/>
        </w:rPr>
        <w:t>设备设计、制造技术</w:t>
      </w:r>
    </w:p>
    <w:p>
      <w:pPr>
        <w:ind w:firstLine="1273" w:firstLineChars="398"/>
        <w:rPr>
          <w:rFonts w:eastAsia="仿宋_GB2312"/>
          <w:sz w:val="32"/>
          <w:szCs w:val="32"/>
        </w:rPr>
      </w:pPr>
      <w:r>
        <w:rPr>
          <w:rFonts w:eastAsia="仿宋_GB2312"/>
          <w:sz w:val="32"/>
          <w:szCs w:val="32"/>
        </w:rPr>
        <w:t xml:space="preserve">          2. 电气控制设计及制作技术</w:t>
      </w:r>
    </w:p>
    <w:p>
      <w:pPr>
        <w:ind w:firstLine="1273" w:firstLineChars="398"/>
        <w:jc w:val="left"/>
        <w:rPr>
          <w:rFonts w:eastAsia="仿宋_GB2312"/>
          <w:color w:val="000000"/>
          <w:spacing w:val="2"/>
          <w:kern w:val="0"/>
          <w:sz w:val="32"/>
          <w:szCs w:val="32"/>
        </w:rPr>
      </w:pPr>
      <w:r>
        <w:rPr>
          <w:rFonts w:eastAsia="仿宋_GB2312"/>
          <w:sz w:val="32"/>
          <w:szCs w:val="32"/>
        </w:rPr>
        <w:t>编号：</w:t>
      </w:r>
      <w:r>
        <w:rPr>
          <w:rFonts w:eastAsia="仿宋_GB2312"/>
          <w:color w:val="000000"/>
          <w:spacing w:val="2"/>
          <w:kern w:val="0"/>
          <w:sz w:val="32"/>
          <w:szCs w:val="32"/>
        </w:rPr>
        <w:t xml:space="preserve">053604X </w:t>
      </w:r>
    </w:p>
    <w:p>
      <w:pPr>
        <w:ind w:firstLine="1273" w:firstLineChars="398"/>
        <w:jc w:val="left"/>
        <w:rPr>
          <w:rFonts w:eastAsia="仿宋_GB2312"/>
          <w:color w:val="000000"/>
          <w:spacing w:val="2"/>
          <w:kern w:val="0"/>
          <w:sz w:val="32"/>
          <w:szCs w:val="32"/>
        </w:rPr>
      </w:pPr>
      <w:r>
        <w:rPr>
          <w:rFonts w:eastAsia="仿宋_GB2312"/>
          <w:sz w:val="32"/>
          <w:szCs w:val="32"/>
        </w:rPr>
        <w:t>技术名称：中小型拖拉机制造技术</w:t>
      </w:r>
    </w:p>
    <w:p>
      <w:pPr>
        <w:ind w:left="1266"/>
        <w:rPr>
          <w:rFonts w:hint="eastAsia" w:eastAsia="仿宋_GB2312"/>
          <w:sz w:val="32"/>
          <w:szCs w:val="32"/>
        </w:rPr>
      </w:pPr>
      <w:r>
        <w:rPr>
          <w:rFonts w:eastAsia="仿宋_GB2312"/>
          <w:color w:val="000000"/>
          <w:kern w:val="0"/>
          <w:sz w:val="32"/>
          <w:szCs w:val="32"/>
        </w:rPr>
        <w:t>控制要点：</w:t>
      </w:r>
      <w:r>
        <w:rPr>
          <w:rFonts w:eastAsia="仿宋_GB2312"/>
          <w:sz w:val="32"/>
          <w:szCs w:val="32"/>
        </w:rPr>
        <w:t>44kW以下的拖拉机制造技术，只带有后动力输出</w:t>
      </w:r>
    </w:p>
    <w:p>
      <w:pPr>
        <w:ind w:left="2834" w:leftChars="1286" w:hanging="134" w:hangingChars="42"/>
        <w:rPr>
          <w:rFonts w:eastAsia="仿宋_GB2312"/>
          <w:sz w:val="32"/>
          <w:szCs w:val="32"/>
        </w:rPr>
      </w:pPr>
      <w:r>
        <w:rPr>
          <w:rFonts w:eastAsia="仿宋_GB2312"/>
          <w:sz w:val="32"/>
          <w:szCs w:val="32"/>
        </w:rPr>
        <w:t>轴、后液压选挂系统、机械转向、拖拉机档位少于10个前进档，变速箱无啮合套或同步器或行星机构、无驾驶室。</w:t>
      </w:r>
    </w:p>
    <w:p>
      <w:pPr>
        <w:ind w:firstLine="1273" w:firstLineChars="398"/>
        <w:jc w:val="left"/>
        <w:rPr>
          <w:rFonts w:eastAsia="仿宋_GB2312"/>
          <w:color w:val="000000"/>
          <w:spacing w:val="2"/>
          <w:kern w:val="0"/>
          <w:sz w:val="32"/>
          <w:szCs w:val="32"/>
        </w:rPr>
      </w:pPr>
      <w:r>
        <w:rPr>
          <w:rFonts w:eastAsia="仿宋_GB2312"/>
          <w:sz w:val="32"/>
          <w:szCs w:val="32"/>
        </w:rPr>
        <w:t>编号：</w:t>
      </w:r>
      <w:r>
        <w:rPr>
          <w:rFonts w:eastAsia="仿宋_GB2312"/>
          <w:color w:val="000000"/>
          <w:spacing w:val="2"/>
          <w:kern w:val="0"/>
          <w:sz w:val="32"/>
          <w:szCs w:val="32"/>
        </w:rPr>
        <w:t xml:space="preserve">053605X </w:t>
      </w:r>
    </w:p>
    <w:p>
      <w:pPr>
        <w:ind w:firstLine="1273" w:firstLineChars="398"/>
        <w:jc w:val="left"/>
        <w:rPr>
          <w:rFonts w:hint="eastAsia" w:eastAsia="仿宋_GB2312"/>
          <w:color w:val="000000"/>
          <w:spacing w:val="2"/>
          <w:kern w:val="0"/>
          <w:sz w:val="32"/>
          <w:szCs w:val="32"/>
        </w:rPr>
      </w:pPr>
      <w:r>
        <w:rPr>
          <w:rFonts w:eastAsia="仿宋_GB2312"/>
          <w:sz w:val="32"/>
          <w:szCs w:val="32"/>
        </w:rPr>
        <w:t>技术名称：种子加工机械技术</w:t>
      </w:r>
    </w:p>
    <w:p>
      <w:pPr>
        <w:ind w:firstLine="1273" w:firstLineChars="398"/>
        <w:jc w:val="left"/>
        <w:rPr>
          <w:rFonts w:eastAsia="仿宋_GB2312"/>
          <w:color w:val="000000"/>
          <w:spacing w:val="2"/>
          <w:kern w:val="0"/>
          <w:sz w:val="32"/>
          <w:szCs w:val="32"/>
        </w:rPr>
      </w:pPr>
      <w:r>
        <w:rPr>
          <w:rFonts w:eastAsia="仿宋_GB2312"/>
          <w:color w:val="000000"/>
          <w:kern w:val="0"/>
          <w:sz w:val="32"/>
          <w:szCs w:val="32"/>
        </w:rPr>
        <w:t>控制要点：</w:t>
      </w:r>
      <w:r>
        <w:rPr>
          <w:rFonts w:eastAsia="仿宋_GB2312"/>
          <w:spacing w:val="-4"/>
          <w:sz w:val="32"/>
          <w:szCs w:val="32"/>
        </w:rPr>
        <w:t>生产能力≤5吨/小时的种子加工成套设备技术</w:t>
      </w:r>
    </w:p>
    <w:p>
      <w:pPr>
        <w:ind w:firstLine="1273" w:firstLineChars="398"/>
        <w:jc w:val="left"/>
        <w:rPr>
          <w:rFonts w:eastAsia="仿宋_GB2312"/>
          <w:color w:val="000000"/>
          <w:spacing w:val="2"/>
          <w:kern w:val="0"/>
          <w:sz w:val="32"/>
          <w:szCs w:val="32"/>
        </w:rPr>
      </w:pPr>
      <w:r>
        <w:rPr>
          <w:rFonts w:eastAsia="仿宋_GB2312"/>
          <w:sz w:val="32"/>
          <w:szCs w:val="32"/>
        </w:rPr>
        <w:t>编号：</w:t>
      </w:r>
      <w:r>
        <w:rPr>
          <w:rFonts w:eastAsia="仿宋_GB2312"/>
          <w:color w:val="000000"/>
          <w:spacing w:val="2"/>
          <w:kern w:val="0"/>
          <w:sz w:val="32"/>
          <w:szCs w:val="32"/>
        </w:rPr>
        <w:t xml:space="preserve">053606X </w:t>
      </w:r>
    </w:p>
    <w:p>
      <w:pPr>
        <w:ind w:firstLine="1273" w:firstLineChars="398"/>
        <w:jc w:val="left"/>
        <w:rPr>
          <w:rFonts w:eastAsia="仿宋_GB2312"/>
          <w:color w:val="000000"/>
          <w:spacing w:val="2"/>
          <w:kern w:val="0"/>
          <w:sz w:val="32"/>
          <w:szCs w:val="32"/>
        </w:rPr>
      </w:pPr>
      <w:r>
        <w:rPr>
          <w:rFonts w:eastAsia="仿宋_GB2312"/>
          <w:sz w:val="32"/>
          <w:szCs w:val="32"/>
        </w:rPr>
        <w:t>技术名称：饲料挤压膨化机组设备技术</w:t>
      </w:r>
    </w:p>
    <w:p>
      <w:pPr>
        <w:ind w:firstLine="1273" w:firstLineChars="398"/>
        <w:rPr>
          <w:rFonts w:hint="eastAsia" w:eastAsia="仿宋_GB2312"/>
          <w:sz w:val="32"/>
          <w:szCs w:val="32"/>
        </w:rPr>
      </w:pPr>
      <w:r>
        <w:rPr>
          <w:rFonts w:eastAsia="仿宋_GB2312"/>
          <w:color w:val="000000"/>
          <w:kern w:val="0"/>
          <w:sz w:val="32"/>
          <w:szCs w:val="32"/>
        </w:rPr>
        <w:t>控制要点：</w:t>
      </w:r>
      <w:r>
        <w:rPr>
          <w:rFonts w:eastAsia="仿宋_GB2312"/>
          <w:sz w:val="32"/>
          <w:szCs w:val="32"/>
        </w:rPr>
        <w:t>饲料挤压膨化设备整机技术，包括饲料干法挤压</w:t>
      </w:r>
    </w:p>
    <w:p>
      <w:pPr>
        <w:ind w:firstLine="2976" w:firstLineChars="930"/>
        <w:rPr>
          <w:rFonts w:hint="eastAsia" w:eastAsia="仿宋_GB2312"/>
          <w:sz w:val="32"/>
          <w:szCs w:val="32"/>
        </w:rPr>
      </w:pPr>
      <w:r>
        <w:rPr>
          <w:rFonts w:eastAsia="仿宋_GB2312"/>
          <w:sz w:val="32"/>
          <w:szCs w:val="32"/>
        </w:rPr>
        <w:t>膨化机组产品技术、饲料湿法挤压膨化机组产品</w:t>
      </w:r>
    </w:p>
    <w:p>
      <w:pPr>
        <w:ind w:firstLine="2976" w:firstLineChars="930"/>
        <w:rPr>
          <w:rFonts w:eastAsia="仿宋_GB2312"/>
          <w:sz w:val="32"/>
          <w:szCs w:val="32"/>
        </w:rPr>
      </w:pPr>
      <w:r>
        <w:rPr>
          <w:rFonts w:eastAsia="仿宋_GB2312"/>
          <w:sz w:val="32"/>
          <w:szCs w:val="32"/>
        </w:rPr>
        <w:t>技术以及制造技术</w:t>
      </w:r>
    </w:p>
    <w:p>
      <w:pPr>
        <w:ind w:firstLine="1273" w:firstLineChars="398"/>
        <w:jc w:val="left"/>
        <w:rPr>
          <w:rFonts w:eastAsia="仿宋_GB2312"/>
          <w:color w:val="000000"/>
          <w:spacing w:val="2"/>
          <w:kern w:val="0"/>
          <w:sz w:val="32"/>
          <w:szCs w:val="32"/>
        </w:rPr>
      </w:pPr>
      <w:r>
        <w:rPr>
          <w:rFonts w:eastAsia="仿宋_GB2312"/>
          <w:sz w:val="32"/>
          <w:szCs w:val="32"/>
        </w:rPr>
        <w:t>编号：</w:t>
      </w:r>
      <w:r>
        <w:rPr>
          <w:rFonts w:eastAsia="仿宋_GB2312"/>
          <w:color w:val="000000"/>
          <w:spacing w:val="2"/>
          <w:kern w:val="0"/>
          <w:sz w:val="32"/>
          <w:szCs w:val="32"/>
        </w:rPr>
        <w:t xml:space="preserve">053607X </w:t>
      </w:r>
    </w:p>
    <w:p>
      <w:pPr>
        <w:ind w:firstLine="1273" w:firstLineChars="398"/>
        <w:jc w:val="left"/>
        <w:rPr>
          <w:rFonts w:hint="eastAsia" w:eastAsia="仿宋_GB2312"/>
          <w:sz w:val="32"/>
          <w:szCs w:val="32"/>
        </w:rPr>
      </w:pPr>
      <w:r>
        <w:rPr>
          <w:rFonts w:eastAsia="仿宋_GB2312"/>
          <w:sz w:val="32"/>
          <w:szCs w:val="32"/>
        </w:rPr>
        <w:t>技术名称：基于快速原型(RPM)或数控(NC)技术的快速经济</w:t>
      </w:r>
    </w:p>
    <w:p>
      <w:pPr>
        <w:ind w:firstLine="2873" w:firstLineChars="898"/>
        <w:jc w:val="left"/>
        <w:rPr>
          <w:rFonts w:eastAsia="仿宋_GB2312"/>
          <w:color w:val="000000"/>
          <w:spacing w:val="2"/>
          <w:kern w:val="0"/>
          <w:sz w:val="32"/>
          <w:szCs w:val="32"/>
        </w:rPr>
      </w:pPr>
      <w:r>
        <w:rPr>
          <w:rFonts w:eastAsia="仿宋_GB2312"/>
          <w:sz w:val="32"/>
          <w:szCs w:val="32"/>
        </w:rPr>
        <w:t>模具技术</w:t>
      </w:r>
    </w:p>
    <w:p>
      <w:pPr>
        <w:ind w:firstLine="1273" w:firstLineChars="398"/>
        <w:rPr>
          <w:rFonts w:hint="eastAsia" w:eastAsia="仿宋_GB2312"/>
          <w:sz w:val="32"/>
          <w:szCs w:val="32"/>
        </w:rPr>
      </w:pPr>
      <w:r>
        <w:rPr>
          <w:rFonts w:eastAsia="仿宋_GB2312"/>
          <w:color w:val="000000"/>
          <w:kern w:val="0"/>
          <w:sz w:val="32"/>
          <w:szCs w:val="32"/>
        </w:rPr>
        <w:t>控制要点：</w:t>
      </w:r>
      <w:r>
        <w:rPr>
          <w:rFonts w:eastAsia="仿宋_GB2312"/>
          <w:sz w:val="32"/>
          <w:szCs w:val="32"/>
        </w:rPr>
        <w:t>利用RPM制作样模；采用传统快速经济模具技术，</w:t>
      </w:r>
    </w:p>
    <w:p>
      <w:pPr>
        <w:ind w:firstLine="2713" w:firstLineChars="848"/>
        <w:rPr>
          <w:rFonts w:hint="eastAsia" w:eastAsia="仿宋_GB2312"/>
          <w:sz w:val="32"/>
          <w:szCs w:val="32"/>
        </w:rPr>
      </w:pPr>
      <w:r>
        <w:rPr>
          <w:rFonts w:eastAsia="仿宋_GB2312"/>
          <w:sz w:val="32"/>
          <w:szCs w:val="32"/>
        </w:rPr>
        <w:t>通过拷贝方式浇铸铋锡合金模具；通过数控方式，</w:t>
      </w:r>
    </w:p>
    <w:p>
      <w:pPr>
        <w:ind w:firstLine="2713" w:firstLineChars="848"/>
        <w:rPr>
          <w:rFonts w:eastAsia="仿宋_GB2312"/>
          <w:color w:val="FF6600"/>
          <w:sz w:val="32"/>
          <w:szCs w:val="32"/>
        </w:rPr>
      </w:pPr>
      <w:r>
        <w:rPr>
          <w:rFonts w:eastAsia="仿宋_GB2312"/>
          <w:sz w:val="32"/>
          <w:szCs w:val="32"/>
        </w:rPr>
        <w:t>直接加工锌基合金模具</w:t>
      </w:r>
    </w:p>
    <w:p>
      <w:pPr>
        <w:ind w:firstLine="1273" w:firstLineChars="398"/>
        <w:jc w:val="left"/>
        <w:rPr>
          <w:rFonts w:eastAsia="仿宋_GB2312"/>
          <w:color w:val="000000"/>
          <w:spacing w:val="2"/>
          <w:kern w:val="0"/>
          <w:sz w:val="32"/>
          <w:szCs w:val="32"/>
        </w:rPr>
      </w:pPr>
      <w:r>
        <w:rPr>
          <w:rFonts w:eastAsia="仿宋_GB2312"/>
          <w:sz w:val="32"/>
          <w:szCs w:val="32"/>
        </w:rPr>
        <w:t>编号：</w:t>
      </w:r>
      <w:r>
        <w:rPr>
          <w:rFonts w:eastAsia="仿宋_GB2312"/>
          <w:color w:val="000000"/>
          <w:spacing w:val="2"/>
          <w:kern w:val="0"/>
          <w:sz w:val="32"/>
          <w:szCs w:val="32"/>
        </w:rPr>
        <w:t xml:space="preserve">053608X </w:t>
      </w:r>
    </w:p>
    <w:p>
      <w:pPr>
        <w:ind w:firstLine="1273" w:firstLineChars="398"/>
        <w:jc w:val="left"/>
        <w:rPr>
          <w:rFonts w:eastAsia="仿宋_GB2312"/>
          <w:color w:val="000000"/>
          <w:spacing w:val="2"/>
          <w:kern w:val="0"/>
          <w:sz w:val="32"/>
          <w:szCs w:val="32"/>
        </w:rPr>
      </w:pPr>
      <w:r>
        <w:rPr>
          <w:rFonts w:eastAsia="仿宋_GB2312"/>
          <w:sz w:val="32"/>
          <w:szCs w:val="32"/>
        </w:rPr>
        <w:t>技术名称：冷冲模设计与制造技术</w:t>
      </w:r>
    </w:p>
    <w:p>
      <w:pPr>
        <w:ind w:firstLine="1273" w:firstLineChars="398"/>
        <w:rPr>
          <w:rFonts w:hint="eastAsia" w:eastAsia="仿宋_GB2312"/>
          <w:sz w:val="32"/>
          <w:szCs w:val="32"/>
        </w:rPr>
      </w:pPr>
      <w:r>
        <w:rPr>
          <w:rFonts w:eastAsia="仿宋_GB2312"/>
          <w:color w:val="000000"/>
          <w:kern w:val="0"/>
          <w:sz w:val="32"/>
          <w:szCs w:val="32"/>
        </w:rPr>
        <w:t>控制要点：</w:t>
      </w:r>
      <w:r>
        <w:rPr>
          <w:rFonts w:eastAsia="仿宋_GB2312"/>
          <w:sz w:val="32"/>
          <w:szCs w:val="32"/>
        </w:rPr>
        <w:t>电器芯片、电机铁芯片、空调器散热片、电子枪</w:t>
      </w:r>
    </w:p>
    <w:p>
      <w:pPr>
        <w:ind w:firstLine="1273" w:firstLineChars="398"/>
        <w:rPr>
          <w:rFonts w:eastAsia="仿宋_GB2312"/>
          <w:sz w:val="32"/>
          <w:szCs w:val="32"/>
        </w:rPr>
      </w:pPr>
      <w:r>
        <w:rPr>
          <w:rFonts w:eastAsia="仿宋_GB2312"/>
          <w:sz w:val="32"/>
          <w:szCs w:val="32"/>
        </w:rPr>
        <w:t>零件、电子电脑零件、引线框架零件等的冲压成形技术</w:t>
      </w:r>
    </w:p>
    <w:p>
      <w:pPr>
        <w:ind w:firstLine="1273" w:firstLineChars="398"/>
        <w:jc w:val="left"/>
        <w:rPr>
          <w:rFonts w:eastAsia="仿宋_GB2312"/>
          <w:color w:val="000000"/>
          <w:spacing w:val="2"/>
          <w:kern w:val="0"/>
          <w:sz w:val="32"/>
          <w:szCs w:val="32"/>
        </w:rPr>
      </w:pPr>
      <w:r>
        <w:rPr>
          <w:rFonts w:eastAsia="仿宋_GB2312"/>
          <w:sz w:val="32"/>
          <w:szCs w:val="32"/>
        </w:rPr>
        <w:t>编号：</w:t>
      </w:r>
      <w:r>
        <w:rPr>
          <w:rFonts w:eastAsia="仿宋_GB2312"/>
          <w:color w:val="000000"/>
          <w:spacing w:val="2"/>
          <w:kern w:val="0"/>
          <w:sz w:val="32"/>
          <w:szCs w:val="32"/>
        </w:rPr>
        <w:t xml:space="preserve">053609X </w:t>
      </w:r>
    </w:p>
    <w:p>
      <w:pPr>
        <w:ind w:firstLine="1273" w:firstLineChars="398"/>
        <w:jc w:val="left"/>
        <w:rPr>
          <w:rFonts w:eastAsia="仿宋_GB2312"/>
          <w:color w:val="000000"/>
          <w:spacing w:val="2"/>
          <w:kern w:val="0"/>
          <w:sz w:val="32"/>
          <w:szCs w:val="32"/>
        </w:rPr>
      </w:pPr>
      <w:r>
        <w:rPr>
          <w:rFonts w:eastAsia="仿宋_GB2312"/>
          <w:sz w:val="32"/>
          <w:szCs w:val="32"/>
        </w:rPr>
        <w:t>技术名称：塑料模设计与制造技术</w:t>
      </w:r>
    </w:p>
    <w:p>
      <w:pPr>
        <w:ind w:firstLine="1273" w:firstLineChars="398"/>
        <w:rPr>
          <w:rFonts w:eastAsia="仿宋_GB2312"/>
          <w:sz w:val="32"/>
          <w:szCs w:val="32"/>
        </w:rPr>
      </w:pPr>
      <w:r>
        <w:rPr>
          <w:rFonts w:eastAsia="仿宋_GB2312"/>
          <w:color w:val="000000"/>
          <w:kern w:val="0"/>
          <w:sz w:val="32"/>
          <w:szCs w:val="32"/>
        </w:rPr>
        <w:t>控制要点：</w:t>
      </w:r>
      <w:r>
        <w:rPr>
          <w:rFonts w:eastAsia="仿宋_GB2312"/>
          <w:sz w:val="32"/>
          <w:szCs w:val="32"/>
        </w:rPr>
        <w:t>家电类模具、汽车内饰件模具的设计与制造技术</w:t>
      </w:r>
    </w:p>
    <w:p>
      <w:pPr>
        <w:pStyle w:val="2"/>
        <w:spacing w:before="0" w:after="0" w:line="240" w:lineRule="auto"/>
        <w:jc w:val="center"/>
        <w:rPr>
          <w:rFonts w:hint="eastAsia" w:ascii="黑体" w:hAnsi="黑体" w:eastAsia="黑体"/>
          <w:sz w:val="32"/>
          <w:szCs w:val="32"/>
        </w:rPr>
      </w:pPr>
      <w:bookmarkStart w:id="55" w:name="_Toc89327258"/>
      <w:bookmarkStart w:id="56" w:name="_Toc91405889"/>
      <w:bookmarkStart w:id="57" w:name="_Toc89332989"/>
      <w:bookmarkStart w:id="58" w:name="_Toc89326936"/>
      <w:bookmarkStart w:id="59" w:name="_Toc89327046"/>
      <w:bookmarkStart w:id="60" w:name="_Toc89326255"/>
    </w:p>
    <w:p>
      <w:pPr>
        <w:pStyle w:val="2"/>
        <w:spacing w:before="0" w:after="0" w:line="240" w:lineRule="auto"/>
        <w:jc w:val="center"/>
        <w:rPr>
          <w:rFonts w:ascii="黑体" w:hAnsi="黑体" w:eastAsia="黑体"/>
          <w:sz w:val="32"/>
          <w:szCs w:val="32"/>
        </w:rPr>
      </w:pPr>
      <w:r>
        <w:rPr>
          <w:rFonts w:ascii="黑体" w:hAnsi="黑体" w:eastAsia="黑体"/>
          <w:sz w:val="32"/>
          <w:szCs w:val="32"/>
        </w:rPr>
        <w:t>交通运输设备制造业</w:t>
      </w:r>
    </w:p>
    <w:p>
      <w:pPr>
        <w:ind w:firstLine="1273" w:firstLineChars="398"/>
        <w:jc w:val="left"/>
        <w:rPr>
          <w:rFonts w:eastAsia="仿宋_GB2312"/>
          <w:color w:val="000000"/>
          <w:spacing w:val="2"/>
          <w:kern w:val="0"/>
          <w:sz w:val="32"/>
          <w:szCs w:val="32"/>
        </w:rPr>
      </w:pPr>
      <w:r>
        <w:rPr>
          <w:rFonts w:eastAsia="仿宋_GB2312"/>
          <w:sz w:val="32"/>
          <w:szCs w:val="32"/>
        </w:rPr>
        <w:t>编号：</w:t>
      </w:r>
      <w:r>
        <w:rPr>
          <w:rFonts w:eastAsia="仿宋_GB2312"/>
          <w:color w:val="000000"/>
          <w:spacing w:val="2"/>
          <w:kern w:val="0"/>
          <w:sz w:val="32"/>
          <w:szCs w:val="32"/>
        </w:rPr>
        <w:t xml:space="preserve">053701X </w:t>
      </w:r>
    </w:p>
    <w:p>
      <w:pPr>
        <w:ind w:firstLine="1273" w:firstLineChars="398"/>
        <w:jc w:val="left"/>
        <w:rPr>
          <w:rFonts w:eastAsia="仿宋_GB2312"/>
          <w:color w:val="000000"/>
          <w:spacing w:val="2"/>
          <w:kern w:val="0"/>
          <w:sz w:val="32"/>
          <w:szCs w:val="32"/>
        </w:rPr>
      </w:pPr>
      <w:r>
        <w:rPr>
          <w:rFonts w:eastAsia="仿宋_GB2312"/>
          <w:sz w:val="32"/>
          <w:szCs w:val="32"/>
        </w:rPr>
        <w:t>技术名称：汽车发动机产品技术</w:t>
      </w:r>
    </w:p>
    <w:p>
      <w:pPr>
        <w:ind w:firstLine="1273" w:firstLineChars="398"/>
        <w:rPr>
          <w:rFonts w:hint="eastAsia" w:eastAsia="仿宋_GB2312"/>
          <w:sz w:val="32"/>
          <w:szCs w:val="32"/>
        </w:rPr>
      </w:pPr>
      <w:r>
        <w:rPr>
          <w:rFonts w:eastAsia="仿宋_GB2312"/>
          <w:color w:val="000000"/>
          <w:kern w:val="0"/>
          <w:sz w:val="32"/>
          <w:szCs w:val="32"/>
        </w:rPr>
        <w:t>控制要点：</w:t>
      </w:r>
      <w:r>
        <w:rPr>
          <w:rFonts w:eastAsia="仿宋_GB2312"/>
          <w:sz w:val="32"/>
          <w:szCs w:val="32"/>
        </w:rPr>
        <w:t>升功率低于30KW的3升以上柴油机制造技术</w:t>
      </w:r>
    </w:p>
    <w:p>
      <w:pPr>
        <w:ind w:firstLine="1273" w:firstLineChars="398"/>
        <w:rPr>
          <w:rFonts w:eastAsia="仿宋_GB2312"/>
          <w:sz w:val="32"/>
          <w:szCs w:val="32"/>
        </w:rPr>
      </w:pPr>
    </w:p>
    <w:p>
      <w:pPr>
        <w:pStyle w:val="2"/>
        <w:spacing w:before="0" w:after="0" w:line="240" w:lineRule="auto"/>
        <w:jc w:val="center"/>
        <w:rPr>
          <w:rFonts w:ascii="黑体" w:hAnsi="黑体" w:eastAsia="黑体"/>
          <w:b w:val="0"/>
          <w:sz w:val="32"/>
          <w:szCs w:val="32"/>
        </w:rPr>
      </w:pPr>
      <w:r>
        <w:rPr>
          <w:rFonts w:ascii="黑体" w:hAnsi="黑体" w:eastAsia="黑体"/>
          <w:b w:val="0"/>
          <w:sz w:val="32"/>
          <w:szCs w:val="32"/>
        </w:rPr>
        <w:t>电气机械及器材制造业</w:t>
      </w:r>
      <w:bookmarkEnd w:id="55"/>
      <w:bookmarkEnd w:id="56"/>
      <w:bookmarkEnd w:id="57"/>
      <w:bookmarkEnd w:id="58"/>
      <w:bookmarkEnd w:id="59"/>
      <w:bookmarkEnd w:id="60"/>
    </w:p>
    <w:p>
      <w:pPr>
        <w:ind w:firstLine="1273" w:firstLineChars="398"/>
        <w:rPr>
          <w:rFonts w:eastAsia="仿宋_GB2312"/>
          <w:sz w:val="32"/>
          <w:szCs w:val="32"/>
        </w:rPr>
      </w:pPr>
      <w:r>
        <w:rPr>
          <w:rFonts w:eastAsia="仿宋_GB2312"/>
          <w:sz w:val="32"/>
          <w:szCs w:val="32"/>
        </w:rPr>
        <w:t>编号：053901X</w:t>
      </w:r>
    </w:p>
    <w:p>
      <w:pPr>
        <w:ind w:firstLine="1273" w:firstLineChars="398"/>
        <w:jc w:val="left"/>
        <w:rPr>
          <w:rFonts w:hint="eastAsia" w:eastAsia="仿宋_GB2312"/>
          <w:sz w:val="32"/>
          <w:szCs w:val="32"/>
        </w:rPr>
      </w:pPr>
      <w:r>
        <w:rPr>
          <w:rFonts w:eastAsia="仿宋_GB2312"/>
          <w:sz w:val="32"/>
          <w:szCs w:val="32"/>
        </w:rPr>
        <w:t>技术名称：气体绝缘金属封闭开关设备(GIS)和各种断路器</w:t>
      </w:r>
    </w:p>
    <w:p>
      <w:pPr>
        <w:ind w:firstLine="2873" w:firstLineChars="898"/>
        <w:jc w:val="left"/>
        <w:rPr>
          <w:rFonts w:eastAsia="仿宋_GB2312"/>
          <w:color w:val="000000"/>
          <w:spacing w:val="2"/>
          <w:kern w:val="0"/>
          <w:sz w:val="32"/>
          <w:szCs w:val="32"/>
        </w:rPr>
      </w:pPr>
      <w:r>
        <w:rPr>
          <w:rFonts w:eastAsia="仿宋_GB2312"/>
          <w:sz w:val="32"/>
          <w:szCs w:val="32"/>
        </w:rPr>
        <w:t>(GCB)的设计、制造技术</w:t>
      </w:r>
    </w:p>
    <w:p>
      <w:pPr>
        <w:ind w:firstLine="1273" w:firstLineChars="398"/>
        <w:jc w:val="left"/>
        <w:rPr>
          <w:rFonts w:hint="eastAsia" w:eastAsia="仿宋_GB2312"/>
          <w:sz w:val="32"/>
          <w:szCs w:val="32"/>
        </w:rPr>
      </w:pPr>
      <w:r>
        <w:rPr>
          <w:rFonts w:eastAsia="仿宋_GB2312"/>
          <w:color w:val="000000"/>
          <w:kern w:val="0"/>
          <w:sz w:val="32"/>
          <w:szCs w:val="32"/>
        </w:rPr>
        <w:t>控制要点：</w:t>
      </w:r>
      <w:r>
        <w:rPr>
          <w:rFonts w:eastAsia="仿宋_GB2312"/>
          <w:sz w:val="32"/>
          <w:szCs w:val="32"/>
        </w:rPr>
        <w:t>交流550kV及以下电压等级的气体绝缘金属封闭</w:t>
      </w:r>
    </w:p>
    <w:p>
      <w:pPr>
        <w:ind w:firstLine="2873" w:firstLineChars="898"/>
        <w:jc w:val="left"/>
        <w:rPr>
          <w:rFonts w:hint="eastAsia" w:eastAsia="仿宋_GB2312"/>
          <w:sz w:val="32"/>
          <w:szCs w:val="32"/>
        </w:rPr>
      </w:pPr>
      <w:r>
        <w:rPr>
          <w:rFonts w:eastAsia="仿宋_GB2312"/>
          <w:sz w:val="32"/>
          <w:szCs w:val="32"/>
        </w:rPr>
        <w:t>开关设备</w:t>
      </w:r>
      <w:r>
        <w:rPr>
          <w:rFonts w:eastAsia="仿宋_GB2312"/>
          <w:sz w:val="32"/>
          <w:szCs w:val="32"/>
        </w:rPr>
        <w:tab/>
      </w:r>
      <w:r>
        <w:rPr>
          <w:rFonts w:eastAsia="仿宋_GB2312"/>
          <w:sz w:val="32"/>
          <w:szCs w:val="32"/>
        </w:rPr>
        <w:t>(GIS)和各种断路器(GCB)的设计、制造</w:t>
      </w:r>
    </w:p>
    <w:p>
      <w:pPr>
        <w:ind w:firstLine="2873" w:firstLineChars="898"/>
        <w:jc w:val="left"/>
        <w:rPr>
          <w:rFonts w:eastAsia="仿宋_GB2312"/>
          <w:sz w:val="32"/>
          <w:szCs w:val="32"/>
        </w:rPr>
      </w:pPr>
      <w:r>
        <w:rPr>
          <w:rFonts w:eastAsia="仿宋_GB2312"/>
          <w:sz w:val="32"/>
          <w:szCs w:val="32"/>
        </w:rPr>
        <w:t>技术</w:t>
      </w:r>
    </w:p>
    <w:p>
      <w:pPr>
        <w:ind w:firstLine="1273" w:firstLineChars="398"/>
        <w:rPr>
          <w:rFonts w:eastAsia="仿宋_GB2312"/>
          <w:sz w:val="32"/>
          <w:szCs w:val="32"/>
        </w:rPr>
      </w:pPr>
      <w:r>
        <w:rPr>
          <w:rFonts w:eastAsia="仿宋_GB2312"/>
          <w:sz w:val="32"/>
          <w:szCs w:val="32"/>
        </w:rPr>
        <w:t>编号：053902X</w:t>
      </w:r>
    </w:p>
    <w:p>
      <w:pPr>
        <w:ind w:firstLine="1273" w:firstLineChars="398"/>
        <w:jc w:val="left"/>
        <w:rPr>
          <w:rFonts w:eastAsia="仿宋_GB2312"/>
          <w:color w:val="000000"/>
          <w:spacing w:val="2"/>
          <w:kern w:val="0"/>
          <w:sz w:val="32"/>
          <w:szCs w:val="32"/>
        </w:rPr>
      </w:pPr>
      <w:r>
        <w:rPr>
          <w:rFonts w:eastAsia="仿宋_GB2312"/>
          <w:sz w:val="32"/>
          <w:szCs w:val="32"/>
        </w:rPr>
        <w:t>技术名称：湿法成型瓷绝缘子制造技术</w:t>
      </w:r>
    </w:p>
    <w:p>
      <w:pPr>
        <w:ind w:firstLine="1273" w:firstLineChars="398"/>
        <w:rPr>
          <w:rFonts w:hint="eastAsia" w:eastAsia="仿宋_GB2312"/>
          <w:sz w:val="32"/>
          <w:szCs w:val="32"/>
        </w:rPr>
      </w:pPr>
      <w:r>
        <w:rPr>
          <w:rFonts w:eastAsia="仿宋_GB2312"/>
          <w:color w:val="000000"/>
          <w:kern w:val="0"/>
          <w:sz w:val="32"/>
          <w:szCs w:val="32"/>
        </w:rPr>
        <w:t>控制要点：</w:t>
      </w:r>
      <w:r>
        <w:rPr>
          <w:rFonts w:eastAsia="仿宋_GB2312"/>
          <w:sz w:val="32"/>
          <w:szCs w:val="32"/>
        </w:rPr>
        <w:t>500kV及以下的湿法成型棒形、悬式、空心瓷绝缘</w:t>
      </w:r>
    </w:p>
    <w:p>
      <w:pPr>
        <w:ind w:firstLine="2873" w:firstLineChars="898"/>
        <w:rPr>
          <w:rFonts w:eastAsia="仿宋_GB2312"/>
          <w:sz w:val="32"/>
          <w:szCs w:val="32"/>
        </w:rPr>
      </w:pPr>
      <w:r>
        <w:rPr>
          <w:rFonts w:eastAsia="仿宋_GB2312"/>
          <w:sz w:val="32"/>
          <w:szCs w:val="32"/>
        </w:rPr>
        <w:t>子制造技术</w:t>
      </w:r>
    </w:p>
    <w:p>
      <w:pPr>
        <w:ind w:firstLine="1273" w:firstLineChars="398"/>
        <w:rPr>
          <w:rFonts w:eastAsia="仿宋_GB2312"/>
          <w:sz w:val="32"/>
          <w:szCs w:val="32"/>
        </w:rPr>
      </w:pPr>
      <w:r>
        <w:rPr>
          <w:rFonts w:eastAsia="仿宋_GB2312"/>
          <w:sz w:val="32"/>
          <w:szCs w:val="32"/>
        </w:rPr>
        <w:t>编号：053903X</w:t>
      </w:r>
    </w:p>
    <w:p>
      <w:pPr>
        <w:ind w:firstLine="1273" w:firstLineChars="398"/>
        <w:jc w:val="left"/>
        <w:rPr>
          <w:rFonts w:eastAsia="仿宋_GB2312"/>
          <w:sz w:val="32"/>
          <w:szCs w:val="32"/>
        </w:rPr>
      </w:pPr>
      <w:r>
        <w:rPr>
          <w:rFonts w:eastAsia="仿宋_GB2312"/>
          <w:sz w:val="32"/>
          <w:szCs w:val="32"/>
        </w:rPr>
        <w:t>技术名称：中小功率内燃机发电机组产品及技术</w:t>
      </w:r>
    </w:p>
    <w:p>
      <w:pPr>
        <w:ind w:firstLine="1273" w:firstLineChars="398"/>
        <w:rPr>
          <w:rFonts w:eastAsia="仿宋_GB2312"/>
          <w:sz w:val="32"/>
          <w:szCs w:val="32"/>
        </w:rPr>
      </w:pPr>
      <w:r>
        <w:rPr>
          <w:rFonts w:eastAsia="仿宋_GB2312"/>
          <w:sz w:val="32"/>
          <w:szCs w:val="32"/>
        </w:rPr>
        <w:t>控制要点：中小功率内燃机发电组成套产品及配套的发动</w:t>
      </w:r>
    </w:p>
    <w:p>
      <w:pPr>
        <w:ind w:firstLine="1273" w:firstLineChars="398"/>
        <w:rPr>
          <w:rFonts w:eastAsia="仿宋_GB2312"/>
          <w:sz w:val="32"/>
          <w:szCs w:val="32"/>
        </w:rPr>
      </w:pPr>
      <w:r>
        <w:rPr>
          <w:rFonts w:eastAsia="仿宋_GB2312"/>
          <w:sz w:val="32"/>
          <w:szCs w:val="32"/>
        </w:rPr>
        <w:t xml:space="preserve">          机、发电机、控制柜等产品及技术</w:t>
      </w:r>
    </w:p>
    <w:p>
      <w:pPr>
        <w:ind w:firstLine="1273" w:firstLineChars="398"/>
        <w:rPr>
          <w:rFonts w:eastAsia="仿宋_GB2312"/>
          <w:sz w:val="32"/>
          <w:szCs w:val="32"/>
        </w:rPr>
      </w:pPr>
      <w:r>
        <w:rPr>
          <w:rFonts w:eastAsia="仿宋_GB2312"/>
          <w:sz w:val="32"/>
          <w:szCs w:val="32"/>
        </w:rPr>
        <w:t>编号：053904X</w:t>
      </w:r>
    </w:p>
    <w:p>
      <w:pPr>
        <w:ind w:firstLine="1273" w:firstLineChars="398"/>
        <w:jc w:val="left"/>
        <w:rPr>
          <w:rFonts w:eastAsia="仿宋_GB2312"/>
          <w:color w:val="000000"/>
          <w:spacing w:val="2"/>
          <w:kern w:val="0"/>
          <w:sz w:val="32"/>
          <w:szCs w:val="32"/>
        </w:rPr>
      </w:pPr>
      <w:r>
        <w:rPr>
          <w:rFonts w:eastAsia="仿宋_GB2312"/>
          <w:sz w:val="32"/>
          <w:szCs w:val="32"/>
        </w:rPr>
        <w:t>技术名称：发电机制造技术</w:t>
      </w:r>
    </w:p>
    <w:p>
      <w:pPr>
        <w:ind w:firstLine="1273" w:firstLineChars="398"/>
        <w:rPr>
          <w:rFonts w:eastAsia="仿宋_GB2312"/>
          <w:sz w:val="32"/>
          <w:szCs w:val="32"/>
        </w:rPr>
      </w:pPr>
      <w:r>
        <w:rPr>
          <w:rFonts w:eastAsia="仿宋_GB2312"/>
          <w:color w:val="000000"/>
          <w:kern w:val="0"/>
          <w:sz w:val="32"/>
          <w:szCs w:val="32"/>
        </w:rPr>
        <w:t xml:space="preserve">控制要点：1. </w:t>
      </w:r>
      <w:r>
        <w:rPr>
          <w:rFonts w:eastAsia="仿宋_GB2312"/>
          <w:sz w:val="32"/>
          <w:szCs w:val="32"/>
        </w:rPr>
        <w:t>200-300MW空内冷发电机制造技术</w:t>
      </w:r>
    </w:p>
    <w:p>
      <w:pPr>
        <w:ind w:firstLine="1273" w:firstLineChars="398"/>
        <w:rPr>
          <w:rFonts w:eastAsia="仿宋_GB2312"/>
          <w:sz w:val="32"/>
          <w:szCs w:val="32"/>
        </w:rPr>
      </w:pPr>
      <w:r>
        <w:rPr>
          <w:rFonts w:eastAsia="仿宋_GB2312"/>
          <w:sz w:val="32"/>
          <w:szCs w:val="32"/>
        </w:rPr>
        <w:t xml:space="preserve">          2. 700MW级以下容量混流式水轮发电机组技术</w:t>
      </w:r>
    </w:p>
    <w:p>
      <w:pPr>
        <w:ind w:firstLine="1273" w:firstLineChars="398"/>
        <w:rPr>
          <w:rFonts w:eastAsia="仿宋_GB2312"/>
          <w:sz w:val="32"/>
          <w:szCs w:val="32"/>
        </w:rPr>
      </w:pPr>
      <w:r>
        <w:rPr>
          <w:rFonts w:eastAsia="仿宋_GB2312"/>
          <w:sz w:val="32"/>
          <w:szCs w:val="32"/>
        </w:rPr>
        <w:t xml:space="preserve">          3. 大型贯流式水轮发电机组技术</w:t>
      </w:r>
    </w:p>
    <w:p>
      <w:pPr>
        <w:ind w:firstLine="1273" w:firstLineChars="398"/>
        <w:rPr>
          <w:rFonts w:eastAsia="仿宋_GB2312"/>
          <w:b/>
          <w:bCs/>
          <w:sz w:val="32"/>
          <w:szCs w:val="32"/>
        </w:rPr>
      </w:pPr>
      <w:r>
        <w:rPr>
          <w:rFonts w:eastAsia="仿宋_GB2312"/>
          <w:sz w:val="32"/>
          <w:szCs w:val="32"/>
        </w:rPr>
        <w:t xml:space="preserve">          4. 700MW级以下容量水冷和氢冷汽轮发电机技术</w:t>
      </w:r>
    </w:p>
    <w:p>
      <w:pPr>
        <w:ind w:firstLine="1273" w:firstLineChars="398"/>
        <w:rPr>
          <w:rFonts w:eastAsia="仿宋_GB2312"/>
          <w:sz w:val="32"/>
          <w:szCs w:val="32"/>
        </w:rPr>
      </w:pPr>
      <w:r>
        <w:rPr>
          <w:rFonts w:eastAsia="仿宋_GB2312"/>
          <w:sz w:val="32"/>
          <w:szCs w:val="32"/>
        </w:rPr>
        <w:t xml:space="preserve">          5. 200MW及以下空冷汽轮发电机设计制造技术</w:t>
      </w:r>
    </w:p>
    <w:p>
      <w:pPr>
        <w:ind w:firstLine="1273" w:firstLineChars="398"/>
        <w:rPr>
          <w:rFonts w:eastAsia="仿宋_GB2312"/>
          <w:sz w:val="32"/>
          <w:szCs w:val="32"/>
        </w:rPr>
      </w:pPr>
      <w:r>
        <w:rPr>
          <w:rFonts w:eastAsia="仿宋_GB2312"/>
          <w:sz w:val="32"/>
          <w:szCs w:val="32"/>
        </w:rPr>
        <w:t xml:space="preserve">编号：053905X </w:t>
      </w:r>
    </w:p>
    <w:p>
      <w:pPr>
        <w:ind w:firstLine="1273" w:firstLineChars="398"/>
        <w:jc w:val="left"/>
        <w:rPr>
          <w:rFonts w:eastAsia="仿宋_GB2312"/>
          <w:sz w:val="32"/>
          <w:szCs w:val="32"/>
        </w:rPr>
      </w:pPr>
      <w:r>
        <w:rPr>
          <w:rFonts w:eastAsia="仿宋_GB2312"/>
          <w:sz w:val="32"/>
          <w:szCs w:val="32"/>
        </w:rPr>
        <w:t>技术名称：高能耗家用电器产品制造技术</w:t>
      </w:r>
    </w:p>
    <w:p>
      <w:pPr>
        <w:ind w:firstLine="1273" w:firstLineChars="398"/>
        <w:rPr>
          <w:rFonts w:eastAsia="仿宋_GB2312"/>
          <w:sz w:val="32"/>
          <w:szCs w:val="32"/>
        </w:rPr>
      </w:pPr>
      <w:r>
        <w:rPr>
          <w:rFonts w:eastAsia="仿宋_GB2312"/>
          <w:sz w:val="32"/>
          <w:szCs w:val="32"/>
        </w:rPr>
        <w:t>控制要点：高能耗的家用电器产品制造技术</w:t>
      </w:r>
    </w:p>
    <w:p>
      <w:pPr>
        <w:ind w:firstLine="1273" w:firstLineChars="398"/>
        <w:rPr>
          <w:rFonts w:eastAsia="仿宋_GB2312"/>
          <w:sz w:val="32"/>
          <w:szCs w:val="32"/>
        </w:rPr>
      </w:pPr>
      <w:r>
        <w:rPr>
          <w:rFonts w:eastAsia="仿宋_GB2312"/>
          <w:sz w:val="32"/>
          <w:szCs w:val="32"/>
        </w:rPr>
        <w:t xml:space="preserve">编号：053906X </w:t>
      </w:r>
    </w:p>
    <w:p>
      <w:pPr>
        <w:ind w:firstLine="1273" w:firstLineChars="398"/>
        <w:jc w:val="left"/>
        <w:rPr>
          <w:rFonts w:eastAsia="仿宋_GB2312"/>
          <w:color w:val="000000"/>
          <w:spacing w:val="-4"/>
          <w:kern w:val="0"/>
          <w:sz w:val="32"/>
          <w:szCs w:val="32"/>
        </w:rPr>
      </w:pPr>
      <w:r>
        <w:rPr>
          <w:rFonts w:eastAsia="仿宋_GB2312"/>
          <w:sz w:val="32"/>
          <w:szCs w:val="32"/>
        </w:rPr>
        <w:t>技术名称：</w:t>
      </w:r>
      <w:r>
        <w:rPr>
          <w:rFonts w:eastAsia="仿宋_GB2312"/>
          <w:spacing w:val="-4"/>
          <w:sz w:val="32"/>
          <w:szCs w:val="32"/>
        </w:rPr>
        <w:t>电池生产设备和技术</w:t>
      </w:r>
    </w:p>
    <w:p>
      <w:pPr>
        <w:ind w:firstLine="1273" w:firstLineChars="398"/>
        <w:rPr>
          <w:rFonts w:eastAsia="仿宋_GB2312"/>
          <w:spacing w:val="-4"/>
          <w:sz w:val="32"/>
          <w:szCs w:val="32"/>
        </w:rPr>
      </w:pPr>
      <w:r>
        <w:rPr>
          <w:rFonts w:eastAsia="仿宋_GB2312"/>
          <w:color w:val="000000"/>
          <w:kern w:val="0"/>
          <w:sz w:val="32"/>
          <w:szCs w:val="32"/>
        </w:rPr>
        <w:t xml:space="preserve">控制要点：1. </w:t>
      </w:r>
      <w:r>
        <w:rPr>
          <w:rFonts w:eastAsia="仿宋_GB2312"/>
          <w:spacing w:val="-4"/>
          <w:sz w:val="32"/>
          <w:szCs w:val="32"/>
        </w:rPr>
        <w:t>普通锌锰电池生产设备和技术</w:t>
      </w:r>
    </w:p>
    <w:p>
      <w:pPr>
        <w:ind w:firstLine="1273" w:firstLineChars="398"/>
        <w:rPr>
          <w:sz w:val="32"/>
          <w:szCs w:val="32"/>
        </w:rPr>
      </w:pPr>
      <w:r>
        <w:rPr>
          <w:rFonts w:eastAsia="仿宋_GB2312"/>
          <w:sz w:val="32"/>
          <w:szCs w:val="32"/>
        </w:rPr>
        <w:t xml:space="preserve">          2. 普通开口式铅蓄电池生产设备和技术</w:t>
      </w:r>
    </w:p>
    <w:p>
      <w:pPr>
        <w:ind w:firstLine="1273" w:firstLineChars="398"/>
        <w:rPr>
          <w:sz w:val="32"/>
          <w:szCs w:val="32"/>
        </w:rPr>
      </w:pPr>
      <w:r>
        <w:rPr>
          <w:rFonts w:eastAsia="仿宋_GB2312"/>
          <w:sz w:val="32"/>
          <w:szCs w:val="32"/>
        </w:rPr>
        <w:t xml:space="preserve">          3. 镉镍电池生产设备和技术</w:t>
      </w:r>
    </w:p>
    <w:p>
      <w:pPr>
        <w:ind w:firstLine="1273" w:firstLineChars="398"/>
        <w:rPr>
          <w:rFonts w:eastAsia="仿宋_GB2312"/>
          <w:sz w:val="32"/>
          <w:szCs w:val="32"/>
        </w:rPr>
      </w:pPr>
      <w:r>
        <w:rPr>
          <w:rFonts w:eastAsia="仿宋_GB2312"/>
          <w:sz w:val="32"/>
          <w:szCs w:val="32"/>
        </w:rPr>
        <w:t xml:space="preserve">编号：053907X </w:t>
      </w:r>
    </w:p>
    <w:p>
      <w:pPr>
        <w:ind w:firstLine="1273" w:firstLineChars="398"/>
        <w:jc w:val="left"/>
        <w:rPr>
          <w:rFonts w:eastAsia="仿宋_GB2312"/>
          <w:color w:val="000000"/>
          <w:spacing w:val="2"/>
          <w:kern w:val="0"/>
          <w:sz w:val="32"/>
          <w:szCs w:val="32"/>
        </w:rPr>
      </w:pPr>
      <w:r>
        <w:rPr>
          <w:rFonts w:eastAsia="仿宋_GB2312"/>
          <w:sz w:val="32"/>
          <w:szCs w:val="32"/>
        </w:rPr>
        <w:t>技术名称：F级重型燃气轮机技术</w:t>
      </w:r>
    </w:p>
    <w:p>
      <w:pPr>
        <w:ind w:firstLine="1273" w:firstLineChars="398"/>
        <w:rPr>
          <w:rFonts w:hint="eastAsia" w:eastAsia="仿宋_GB2312"/>
          <w:sz w:val="32"/>
          <w:szCs w:val="32"/>
        </w:rPr>
      </w:pPr>
      <w:r>
        <w:rPr>
          <w:rFonts w:eastAsia="仿宋_GB2312"/>
          <w:color w:val="000000"/>
          <w:kern w:val="0"/>
          <w:sz w:val="32"/>
          <w:szCs w:val="32"/>
        </w:rPr>
        <w:t>控制要点：</w:t>
      </w:r>
      <w:r>
        <w:rPr>
          <w:rFonts w:eastAsia="仿宋_GB2312"/>
          <w:sz w:val="32"/>
          <w:szCs w:val="32"/>
        </w:rPr>
        <w:t>F级重型燃气轮机技术中压气机、燃烧室、透平部</w:t>
      </w:r>
    </w:p>
    <w:p>
      <w:pPr>
        <w:ind w:firstLine="2873" w:firstLineChars="898"/>
        <w:rPr>
          <w:rFonts w:eastAsia="仿宋_GB2312"/>
          <w:sz w:val="32"/>
          <w:szCs w:val="32"/>
        </w:rPr>
      </w:pPr>
      <w:r>
        <w:rPr>
          <w:rFonts w:eastAsia="仿宋_GB2312"/>
          <w:sz w:val="32"/>
          <w:szCs w:val="32"/>
        </w:rPr>
        <w:t>件的制造和装配技术</w:t>
      </w:r>
    </w:p>
    <w:p>
      <w:pPr>
        <w:ind w:firstLine="1273" w:firstLineChars="398"/>
        <w:rPr>
          <w:rFonts w:eastAsia="仿宋_GB2312"/>
          <w:sz w:val="32"/>
          <w:szCs w:val="32"/>
        </w:rPr>
      </w:pPr>
      <w:r>
        <w:rPr>
          <w:rFonts w:eastAsia="仿宋_GB2312"/>
          <w:sz w:val="32"/>
          <w:szCs w:val="32"/>
        </w:rPr>
        <w:t>编号：053908X</w:t>
      </w:r>
    </w:p>
    <w:p>
      <w:pPr>
        <w:ind w:firstLine="1273" w:firstLineChars="398"/>
        <w:jc w:val="left"/>
        <w:rPr>
          <w:rFonts w:eastAsia="仿宋_GB2312"/>
          <w:color w:val="000000"/>
          <w:spacing w:val="2"/>
          <w:kern w:val="0"/>
          <w:sz w:val="32"/>
          <w:szCs w:val="32"/>
        </w:rPr>
      </w:pPr>
      <w:r>
        <w:rPr>
          <w:rFonts w:eastAsia="仿宋_GB2312"/>
          <w:sz w:val="32"/>
          <w:szCs w:val="32"/>
        </w:rPr>
        <w:t>技术名称：600MW及以下常规亚临界锅炉及辅机技术</w:t>
      </w:r>
    </w:p>
    <w:p>
      <w:pPr>
        <w:ind w:firstLine="1273" w:firstLineChars="398"/>
        <w:rPr>
          <w:rFonts w:eastAsia="仿宋_GB2312"/>
          <w:sz w:val="32"/>
          <w:szCs w:val="32"/>
        </w:rPr>
      </w:pPr>
      <w:r>
        <w:rPr>
          <w:rFonts w:eastAsia="仿宋_GB2312"/>
          <w:color w:val="000000"/>
          <w:kern w:val="0"/>
          <w:sz w:val="32"/>
          <w:szCs w:val="32"/>
        </w:rPr>
        <w:t>控制要点：</w:t>
      </w:r>
      <w:r>
        <w:rPr>
          <w:rFonts w:eastAsia="仿宋_GB2312"/>
          <w:sz w:val="32"/>
          <w:szCs w:val="32"/>
        </w:rPr>
        <w:t>1. 锅炉热力性能设计、水循环系统设计</w:t>
      </w:r>
    </w:p>
    <w:p>
      <w:pPr>
        <w:ind w:firstLine="1273" w:firstLineChars="398"/>
        <w:rPr>
          <w:rFonts w:hint="eastAsia" w:eastAsia="仿宋_GB2312"/>
          <w:sz w:val="32"/>
          <w:szCs w:val="32"/>
        </w:rPr>
      </w:pPr>
      <w:r>
        <w:rPr>
          <w:rFonts w:eastAsia="仿宋_GB2312"/>
          <w:sz w:val="32"/>
          <w:szCs w:val="32"/>
        </w:rPr>
        <w:tab/>
      </w:r>
      <w:r>
        <w:rPr>
          <w:rFonts w:hint="eastAsia" w:eastAsia="仿宋_GB2312"/>
          <w:sz w:val="32"/>
          <w:szCs w:val="32"/>
        </w:rPr>
        <w:t xml:space="preserve">        </w:t>
      </w:r>
      <w:r>
        <w:rPr>
          <w:rFonts w:eastAsia="仿宋_GB2312"/>
          <w:sz w:val="32"/>
          <w:szCs w:val="32"/>
        </w:rPr>
        <w:t>2. 锅炉制造及运行控制技术</w:t>
      </w:r>
    </w:p>
    <w:p>
      <w:pPr>
        <w:ind w:firstLine="1273" w:firstLineChars="398"/>
        <w:rPr>
          <w:rFonts w:eastAsia="仿宋_GB2312"/>
          <w:sz w:val="32"/>
          <w:szCs w:val="32"/>
        </w:rPr>
      </w:pPr>
      <w:r>
        <w:rPr>
          <w:rFonts w:eastAsia="仿宋_GB2312"/>
          <w:sz w:val="32"/>
          <w:szCs w:val="32"/>
        </w:rPr>
        <w:tab/>
      </w:r>
      <w:r>
        <w:rPr>
          <w:rFonts w:eastAsia="仿宋_GB2312"/>
          <w:sz w:val="32"/>
          <w:szCs w:val="32"/>
        </w:rPr>
        <w:t xml:space="preserve">        3. 燃烧系统设计</w:t>
      </w:r>
    </w:p>
    <w:p>
      <w:pPr>
        <w:ind w:firstLine="1273" w:firstLineChars="398"/>
        <w:rPr>
          <w:rFonts w:eastAsia="仿宋_GB2312"/>
          <w:sz w:val="32"/>
          <w:szCs w:val="32"/>
        </w:rPr>
      </w:pPr>
      <w:r>
        <w:rPr>
          <w:rFonts w:eastAsia="仿宋_GB2312"/>
          <w:sz w:val="32"/>
          <w:szCs w:val="32"/>
        </w:rPr>
        <w:t>编号：053909X</w:t>
      </w:r>
    </w:p>
    <w:p>
      <w:pPr>
        <w:ind w:firstLine="1273" w:firstLineChars="398"/>
        <w:jc w:val="left"/>
        <w:rPr>
          <w:rFonts w:eastAsia="仿宋_GB2312"/>
          <w:color w:val="000000"/>
          <w:spacing w:val="2"/>
          <w:kern w:val="0"/>
          <w:sz w:val="32"/>
          <w:szCs w:val="32"/>
        </w:rPr>
      </w:pPr>
      <w:r>
        <w:rPr>
          <w:rFonts w:eastAsia="仿宋_GB2312"/>
          <w:sz w:val="32"/>
          <w:szCs w:val="32"/>
        </w:rPr>
        <w:t>技术名称：300MW以下循环流化床锅炉(CFB)技术</w:t>
      </w:r>
    </w:p>
    <w:p>
      <w:pPr>
        <w:ind w:firstLine="1273" w:firstLineChars="398"/>
        <w:rPr>
          <w:rFonts w:eastAsia="仿宋_GB2312"/>
          <w:sz w:val="32"/>
          <w:szCs w:val="32"/>
        </w:rPr>
      </w:pPr>
      <w:r>
        <w:rPr>
          <w:rFonts w:eastAsia="仿宋_GB2312"/>
          <w:color w:val="000000"/>
          <w:kern w:val="0"/>
          <w:sz w:val="32"/>
          <w:szCs w:val="32"/>
        </w:rPr>
        <w:t>控制要点：</w:t>
      </w:r>
      <w:r>
        <w:rPr>
          <w:rFonts w:eastAsia="仿宋_GB2312"/>
          <w:sz w:val="32"/>
          <w:szCs w:val="32"/>
        </w:rPr>
        <w:t>1. CFB锅炉主循环回路系统设计</w:t>
      </w:r>
    </w:p>
    <w:p>
      <w:pPr>
        <w:ind w:firstLine="1273" w:firstLineChars="398"/>
        <w:rPr>
          <w:rFonts w:eastAsia="仿宋_GB2312"/>
          <w:sz w:val="32"/>
          <w:szCs w:val="32"/>
        </w:rPr>
      </w:pPr>
      <w:r>
        <w:rPr>
          <w:rFonts w:eastAsia="仿宋_GB2312"/>
          <w:sz w:val="32"/>
          <w:szCs w:val="32"/>
        </w:rPr>
        <w:tab/>
      </w:r>
      <w:r>
        <w:rPr>
          <w:rFonts w:eastAsia="仿宋_GB2312"/>
          <w:sz w:val="32"/>
          <w:szCs w:val="32"/>
        </w:rPr>
        <w:t xml:space="preserve">        2. 给煤、除渣等关键设备设计</w:t>
      </w:r>
    </w:p>
    <w:p>
      <w:pPr>
        <w:ind w:firstLine="1273" w:firstLineChars="398"/>
        <w:rPr>
          <w:rFonts w:eastAsia="仿宋_GB2312"/>
          <w:sz w:val="32"/>
          <w:szCs w:val="32"/>
        </w:rPr>
      </w:pPr>
      <w:r>
        <w:rPr>
          <w:rFonts w:eastAsia="仿宋_GB2312"/>
          <w:sz w:val="32"/>
          <w:szCs w:val="32"/>
        </w:rPr>
        <w:tab/>
      </w:r>
      <w:r>
        <w:rPr>
          <w:rFonts w:eastAsia="仿宋_GB2312"/>
          <w:sz w:val="32"/>
          <w:szCs w:val="32"/>
        </w:rPr>
        <w:t xml:space="preserve">        3. 制造及运行控制技术</w:t>
      </w:r>
    </w:p>
    <w:p>
      <w:pPr>
        <w:ind w:left="1598" w:leftChars="607" w:hanging="323" w:hangingChars="101"/>
        <w:rPr>
          <w:rFonts w:hint="eastAsia" w:eastAsia="仿宋_GB2312"/>
          <w:sz w:val="32"/>
          <w:szCs w:val="32"/>
        </w:rPr>
      </w:pPr>
      <w:r>
        <w:rPr>
          <w:rFonts w:eastAsia="仿宋_GB2312"/>
          <w:sz w:val="32"/>
          <w:szCs w:val="32"/>
        </w:rPr>
        <w:t>编号：053910X</w:t>
      </w:r>
    </w:p>
    <w:p>
      <w:pPr>
        <w:ind w:left="1598" w:leftChars="607" w:hanging="323" w:hangingChars="101"/>
        <w:rPr>
          <w:rFonts w:eastAsia="仿宋_GB2312"/>
          <w:sz w:val="32"/>
          <w:szCs w:val="32"/>
        </w:rPr>
      </w:pPr>
      <w:r>
        <w:rPr>
          <w:rFonts w:eastAsia="仿宋_GB2312"/>
          <w:sz w:val="32"/>
          <w:szCs w:val="32"/>
        </w:rPr>
        <w:t>技术名称：变压器、电抗器类技术</w:t>
      </w:r>
    </w:p>
    <w:p>
      <w:pPr>
        <w:ind w:left="1275" w:leftChars="607"/>
        <w:rPr>
          <w:rFonts w:hint="eastAsia" w:eastAsia="仿宋_GB2312"/>
          <w:sz w:val="32"/>
          <w:szCs w:val="32"/>
        </w:rPr>
      </w:pPr>
      <w:r>
        <w:rPr>
          <w:rFonts w:eastAsia="仿宋_GB2312"/>
          <w:sz w:val="32"/>
          <w:szCs w:val="32"/>
        </w:rPr>
        <w:t>控制要点：750kV级及以下电压等级的交流电工工程用变压</w:t>
      </w:r>
    </w:p>
    <w:p>
      <w:pPr>
        <w:ind w:left="1275" w:leftChars="607" w:firstLine="1600" w:firstLineChars="500"/>
        <w:rPr>
          <w:rFonts w:eastAsia="仿宋_GB2312"/>
          <w:sz w:val="32"/>
          <w:szCs w:val="32"/>
        </w:rPr>
      </w:pPr>
      <w:r>
        <w:rPr>
          <w:rFonts w:eastAsia="仿宋_GB2312"/>
          <w:sz w:val="32"/>
          <w:szCs w:val="32"/>
        </w:rPr>
        <w:t>器电抗器的技术</w:t>
      </w:r>
    </w:p>
    <w:p>
      <w:pPr>
        <w:ind w:left="1275" w:leftChars="607"/>
        <w:rPr>
          <w:rFonts w:eastAsia="仿宋_GB2312"/>
          <w:sz w:val="32"/>
          <w:szCs w:val="32"/>
        </w:rPr>
      </w:pPr>
      <w:r>
        <w:rPr>
          <w:rFonts w:eastAsia="仿宋_GB2312"/>
          <w:sz w:val="32"/>
          <w:szCs w:val="32"/>
        </w:rPr>
        <w:t>编号：053911X</w:t>
      </w:r>
    </w:p>
    <w:p>
      <w:pPr>
        <w:ind w:left="1275" w:leftChars="607"/>
        <w:rPr>
          <w:rFonts w:eastAsia="仿宋_GB2312"/>
          <w:sz w:val="32"/>
          <w:szCs w:val="32"/>
        </w:rPr>
      </w:pPr>
      <w:r>
        <w:rPr>
          <w:rFonts w:eastAsia="仿宋_GB2312"/>
          <w:sz w:val="32"/>
          <w:szCs w:val="32"/>
        </w:rPr>
        <w:t>技术名称：换流站设备系统研究与成套设计、系统模拟技术</w:t>
      </w:r>
      <w:r>
        <w:rPr>
          <w:rFonts w:eastAsia="仿宋_GB2312"/>
          <w:sz w:val="32"/>
          <w:szCs w:val="32"/>
        </w:rPr>
        <w:tab/>
      </w:r>
    </w:p>
    <w:p>
      <w:pPr>
        <w:ind w:left="2875" w:leftChars="607" w:hanging="1600" w:hangingChars="500"/>
        <w:rPr>
          <w:rFonts w:eastAsia="仿宋_GB2312"/>
          <w:sz w:val="32"/>
          <w:szCs w:val="32"/>
        </w:rPr>
      </w:pPr>
      <w:r>
        <w:rPr>
          <w:rFonts w:eastAsia="仿宋_GB2312"/>
          <w:sz w:val="32"/>
          <w:szCs w:val="32"/>
        </w:rPr>
        <w:t>控制要点：±500kV及以下电压等级超高压直流输电工程换流站设备系统研究与成套设计方法、系统模拟技术的建模和模拟方法</w:t>
      </w:r>
    </w:p>
    <w:p>
      <w:pPr>
        <w:ind w:left="1134" w:leftChars="540"/>
        <w:rPr>
          <w:rFonts w:eastAsia="仿宋_GB2312"/>
          <w:sz w:val="32"/>
          <w:szCs w:val="32"/>
        </w:rPr>
      </w:pPr>
    </w:p>
    <w:p>
      <w:pPr>
        <w:pStyle w:val="2"/>
        <w:spacing w:before="0" w:after="0" w:line="240" w:lineRule="auto"/>
        <w:jc w:val="center"/>
        <w:rPr>
          <w:rFonts w:ascii="黑体" w:hAnsi="黑体" w:eastAsia="黑体"/>
          <w:b w:val="0"/>
          <w:sz w:val="32"/>
          <w:szCs w:val="32"/>
        </w:rPr>
      </w:pPr>
      <w:bookmarkStart w:id="61" w:name="_Toc91405890"/>
      <w:bookmarkStart w:id="62" w:name="_Toc89327048"/>
      <w:bookmarkStart w:id="63" w:name="_Toc89332991"/>
      <w:bookmarkStart w:id="64" w:name="_Toc89327260"/>
      <w:bookmarkStart w:id="65" w:name="_Toc89326257"/>
      <w:bookmarkStart w:id="66" w:name="_Toc89326938"/>
      <w:r>
        <w:rPr>
          <w:rFonts w:ascii="黑体" w:hAnsi="黑体" w:eastAsia="黑体"/>
          <w:b w:val="0"/>
          <w:sz w:val="32"/>
          <w:szCs w:val="32"/>
        </w:rPr>
        <w:t>仪器仪表及文化、办公用机械制造业</w:t>
      </w:r>
      <w:bookmarkEnd w:id="61"/>
      <w:bookmarkEnd w:id="62"/>
      <w:bookmarkEnd w:id="63"/>
      <w:bookmarkEnd w:id="64"/>
      <w:bookmarkEnd w:id="65"/>
      <w:bookmarkEnd w:id="66"/>
    </w:p>
    <w:p>
      <w:pPr>
        <w:ind w:firstLine="1273" w:firstLineChars="398"/>
        <w:rPr>
          <w:rFonts w:eastAsia="仿宋_GB2312"/>
          <w:sz w:val="32"/>
          <w:szCs w:val="32"/>
        </w:rPr>
      </w:pPr>
      <w:r>
        <w:rPr>
          <w:rFonts w:eastAsia="仿宋_GB2312"/>
          <w:sz w:val="32"/>
          <w:szCs w:val="32"/>
        </w:rPr>
        <w:t xml:space="preserve">编号：054101X </w:t>
      </w:r>
    </w:p>
    <w:p>
      <w:pPr>
        <w:ind w:firstLine="1273" w:firstLineChars="398"/>
        <w:jc w:val="left"/>
        <w:rPr>
          <w:rFonts w:eastAsia="仿宋_GB2312"/>
          <w:color w:val="000000"/>
          <w:spacing w:val="2"/>
          <w:kern w:val="0"/>
          <w:sz w:val="32"/>
          <w:szCs w:val="32"/>
        </w:rPr>
      </w:pPr>
      <w:r>
        <w:rPr>
          <w:rFonts w:eastAsia="仿宋_GB2312"/>
          <w:sz w:val="32"/>
          <w:szCs w:val="32"/>
        </w:rPr>
        <w:t>技术名称：民用电度表、水表、煤气表制造技术</w:t>
      </w:r>
    </w:p>
    <w:p>
      <w:pPr>
        <w:ind w:firstLine="1273" w:firstLineChars="398"/>
        <w:rPr>
          <w:rFonts w:eastAsia="仿宋_GB2312"/>
          <w:sz w:val="32"/>
          <w:szCs w:val="32"/>
        </w:rPr>
      </w:pPr>
      <w:r>
        <w:rPr>
          <w:rFonts w:eastAsia="仿宋_GB2312"/>
          <w:color w:val="000000"/>
          <w:kern w:val="0"/>
          <w:sz w:val="32"/>
          <w:szCs w:val="32"/>
        </w:rPr>
        <w:t xml:space="preserve">控制要点：1. </w:t>
      </w:r>
      <w:r>
        <w:rPr>
          <w:rFonts w:eastAsia="仿宋_GB2312"/>
          <w:sz w:val="32"/>
          <w:szCs w:val="32"/>
        </w:rPr>
        <w:t>民用机电一体化单相电度表制造技术</w:t>
      </w:r>
    </w:p>
    <w:p>
      <w:pPr>
        <w:ind w:firstLine="1273" w:firstLineChars="398"/>
        <w:rPr>
          <w:rFonts w:eastAsia="仿宋_GB2312"/>
          <w:sz w:val="32"/>
          <w:szCs w:val="32"/>
        </w:rPr>
      </w:pPr>
      <w:r>
        <w:rPr>
          <w:rFonts w:eastAsia="仿宋_GB2312"/>
          <w:sz w:val="32"/>
          <w:szCs w:val="32"/>
        </w:rPr>
        <w:t xml:space="preserve">          2. 民用干式、湿式模拟水表制造技术</w:t>
      </w:r>
    </w:p>
    <w:p>
      <w:pPr>
        <w:ind w:firstLine="1273" w:firstLineChars="398"/>
        <w:rPr>
          <w:rFonts w:eastAsia="仿宋_GB2312"/>
          <w:sz w:val="32"/>
          <w:szCs w:val="32"/>
        </w:rPr>
      </w:pPr>
      <w:r>
        <w:rPr>
          <w:rFonts w:eastAsia="仿宋_GB2312"/>
          <w:sz w:val="32"/>
          <w:szCs w:val="32"/>
        </w:rPr>
        <w:t xml:space="preserve">          3. 民用不同测量原理的煤气表制造技术</w:t>
      </w:r>
    </w:p>
    <w:p>
      <w:pPr>
        <w:ind w:firstLine="1273" w:firstLineChars="398"/>
        <w:rPr>
          <w:rFonts w:eastAsia="仿宋_GB2312"/>
          <w:sz w:val="32"/>
          <w:szCs w:val="32"/>
        </w:rPr>
      </w:pPr>
      <w:r>
        <w:rPr>
          <w:rFonts w:eastAsia="仿宋_GB2312"/>
          <w:sz w:val="32"/>
          <w:szCs w:val="32"/>
        </w:rPr>
        <w:t xml:space="preserve">编号：054102X </w:t>
      </w:r>
    </w:p>
    <w:p>
      <w:pPr>
        <w:ind w:firstLine="1273" w:firstLineChars="398"/>
        <w:jc w:val="left"/>
        <w:rPr>
          <w:rFonts w:eastAsia="仿宋_GB2312"/>
          <w:color w:val="000000"/>
          <w:spacing w:val="2"/>
          <w:kern w:val="0"/>
          <w:sz w:val="32"/>
          <w:szCs w:val="32"/>
        </w:rPr>
      </w:pPr>
      <w:r>
        <w:rPr>
          <w:rFonts w:eastAsia="仿宋_GB2312"/>
          <w:sz w:val="32"/>
          <w:szCs w:val="32"/>
        </w:rPr>
        <w:t>技术名称：单组份气体分析仪器技术</w:t>
      </w:r>
    </w:p>
    <w:p>
      <w:pPr>
        <w:ind w:firstLine="1273" w:firstLineChars="398"/>
        <w:rPr>
          <w:rFonts w:hint="eastAsia" w:eastAsia="仿宋_GB2312"/>
          <w:sz w:val="32"/>
          <w:szCs w:val="32"/>
        </w:rPr>
      </w:pPr>
      <w:r>
        <w:rPr>
          <w:rFonts w:eastAsia="仿宋_GB2312"/>
          <w:color w:val="000000"/>
          <w:kern w:val="0"/>
          <w:sz w:val="32"/>
          <w:szCs w:val="32"/>
        </w:rPr>
        <w:t>控制要点：</w:t>
      </w:r>
      <w:r>
        <w:rPr>
          <w:rFonts w:eastAsia="仿宋_GB2312"/>
          <w:sz w:val="32"/>
          <w:szCs w:val="32"/>
        </w:rPr>
        <w:t>采用红外、紫外、光谱法、热磁、热导、电化学</w:t>
      </w:r>
    </w:p>
    <w:p>
      <w:pPr>
        <w:ind w:left="2100" w:leftChars="1000" w:firstLine="851" w:firstLineChars="266"/>
        <w:rPr>
          <w:rFonts w:hint="eastAsia" w:eastAsia="仿宋_GB2312"/>
          <w:sz w:val="32"/>
          <w:szCs w:val="32"/>
        </w:rPr>
      </w:pPr>
      <w:r>
        <w:rPr>
          <w:rFonts w:eastAsia="仿宋_GB2312"/>
          <w:sz w:val="32"/>
          <w:szCs w:val="32"/>
        </w:rPr>
        <w:t>原理，检测CO、CO</w:t>
      </w:r>
      <w:r>
        <w:rPr>
          <w:rFonts w:eastAsia="仿宋_GB2312"/>
          <w:sz w:val="32"/>
          <w:szCs w:val="32"/>
          <w:vertAlign w:val="subscript"/>
        </w:rPr>
        <w:t>2</w:t>
      </w:r>
      <w:r>
        <w:rPr>
          <w:rFonts w:eastAsia="仿宋_GB2312"/>
          <w:sz w:val="32"/>
          <w:szCs w:val="32"/>
        </w:rPr>
        <w:t>、SO</w:t>
      </w:r>
      <w:r>
        <w:rPr>
          <w:rFonts w:eastAsia="仿宋_GB2312"/>
          <w:sz w:val="32"/>
          <w:szCs w:val="32"/>
          <w:vertAlign w:val="subscript"/>
        </w:rPr>
        <w:t>2</w:t>
      </w:r>
      <w:r>
        <w:rPr>
          <w:rFonts w:eastAsia="仿宋_GB2312"/>
          <w:sz w:val="32"/>
          <w:szCs w:val="32"/>
        </w:rPr>
        <w:t>、H</w:t>
      </w:r>
      <w:r>
        <w:rPr>
          <w:rFonts w:eastAsia="仿宋_GB2312"/>
          <w:sz w:val="32"/>
          <w:szCs w:val="32"/>
          <w:vertAlign w:val="subscript"/>
        </w:rPr>
        <w:t>2</w:t>
      </w:r>
      <w:r>
        <w:rPr>
          <w:rFonts w:eastAsia="仿宋_GB2312"/>
          <w:sz w:val="32"/>
          <w:szCs w:val="32"/>
        </w:rPr>
        <w:t>、O</w:t>
      </w:r>
      <w:r>
        <w:rPr>
          <w:rFonts w:eastAsia="仿宋_GB2312"/>
          <w:sz w:val="32"/>
          <w:szCs w:val="32"/>
          <w:vertAlign w:val="subscript"/>
        </w:rPr>
        <w:t>2</w:t>
      </w:r>
      <w:r>
        <w:rPr>
          <w:rFonts w:eastAsia="仿宋_GB2312"/>
          <w:sz w:val="32"/>
          <w:szCs w:val="32"/>
        </w:rPr>
        <w:t>等单一组份</w:t>
      </w:r>
    </w:p>
    <w:p>
      <w:pPr>
        <w:ind w:left="2100" w:leftChars="1000" w:firstLine="851" w:firstLineChars="266"/>
        <w:rPr>
          <w:rFonts w:eastAsia="仿宋_GB2312"/>
          <w:sz w:val="32"/>
          <w:szCs w:val="32"/>
        </w:rPr>
      </w:pPr>
      <w:r>
        <w:rPr>
          <w:rFonts w:eastAsia="仿宋_GB2312"/>
          <w:sz w:val="32"/>
          <w:szCs w:val="32"/>
        </w:rPr>
        <w:t>含量的分析仪器的设计制造技术</w:t>
      </w:r>
    </w:p>
    <w:p>
      <w:pPr>
        <w:ind w:firstLine="1273" w:firstLineChars="398"/>
        <w:rPr>
          <w:rFonts w:eastAsia="仿宋_GB2312"/>
          <w:sz w:val="32"/>
          <w:szCs w:val="32"/>
        </w:rPr>
      </w:pPr>
      <w:r>
        <w:rPr>
          <w:rFonts w:eastAsia="仿宋_GB2312"/>
          <w:sz w:val="32"/>
          <w:szCs w:val="32"/>
        </w:rPr>
        <w:t xml:space="preserve">编号：054103X </w:t>
      </w:r>
    </w:p>
    <w:p>
      <w:pPr>
        <w:ind w:firstLine="1273" w:firstLineChars="398"/>
        <w:jc w:val="left"/>
        <w:rPr>
          <w:rFonts w:eastAsia="仿宋_GB2312"/>
          <w:color w:val="000000"/>
          <w:spacing w:val="2"/>
          <w:kern w:val="0"/>
          <w:sz w:val="32"/>
          <w:szCs w:val="32"/>
        </w:rPr>
      </w:pPr>
      <w:r>
        <w:rPr>
          <w:rFonts w:eastAsia="仿宋_GB2312"/>
          <w:sz w:val="32"/>
          <w:szCs w:val="32"/>
        </w:rPr>
        <w:t>技术名称：数字和传统彩扩设备制造技术</w:t>
      </w:r>
    </w:p>
    <w:p>
      <w:pPr>
        <w:ind w:firstLine="1273" w:firstLineChars="398"/>
        <w:rPr>
          <w:rFonts w:eastAsia="仿宋_GB2312"/>
          <w:sz w:val="32"/>
          <w:szCs w:val="32"/>
        </w:rPr>
      </w:pPr>
      <w:r>
        <w:rPr>
          <w:rFonts w:eastAsia="仿宋_GB2312"/>
          <w:color w:val="000000"/>
          <w:kern w:val="0"/>
          <w:sz w:val="32"/>
          <w:szCs w:val="32"/>
        </w:rPr>
        <w:t>控制要点：</w:t>
      </w:r>
      <w:r>
        <w:rPr>
          <w:rFonts w:eastAsia="仿宋_GB2312"/>
          <w:sz w:val="32"/>
          <w:szCs w:val="32"/>
        </w:rPr>
        <w:t xml:space="preserve">1. 图像数字化处理技术  </w:t>
      </w:r>
    </w:p>
    <w:p>
      <w:pPr>
        <w:ind w:firstLine="1273" w:firstLineChars="398"/>
        <w:rPr>
          <w:rFonts w:eastAsia="仿宋_GB2312"/>
          <w:sz w:val="32"/>
          <w:szCs w:val="32"/>
        </w:rPr>
      </w:pPr>
      <w:r>
        <w:rPr>
          <w:rFonts w:eastAsia="仿宋_GB2312"/>
          <w:sz w:val="32"/>
          <w:szCs w:val="32"/>
        </w:rPr>
        <w:t xml:space="preserve">          2. 加色法灯箱制造技术 </w:t>
      </w:r>
    </w:p>
    <w:p>
      <w:pPr>
        <w:ind w:firstLine="1273" w:firstLineChars="398"/>
        <w:rPr>
          <w:rFonts w:eastAsia="仿宋_GB2312"/>
          <w:sz w:val="32"/>
          <w:szCs w:val="32"/>
        </w:rPr>
      </w:pPr>
      <w:r>
        <w:rPr>
          <w:rFonts w:eastAsia="仿宋_GB2312"/>
          <w:sz w:val="32"/>
          <w:szCs w:val="32"/>
        </w:rPr>
        <w:t xml:space="preserve">          3. 彩色照片洗印技术</w:t>
      </w:r>
    </w:p>
    <w:p>
      <w:pPr>
        <w:ind w:firstLine="1273" w:firstLineChars="398"/>
        <w:rPr>
          <w:rFonts w:eastAsia="仿宋_GB2312"/>
          <w:sz w:val="32"/>
          <w:szCs w:val="32"/>
        </w:rPr>
      </w:pPr>
      <w:r>
        <w:rPr>
          <w:rFonts w:eastAsia="仿宋_GB2312"/>
          <w:sz w:val="32"/>
          <w:szCs w:val="32"/>
        </w:rPr>
        <w:t xml:space="preserve">编号：054104X </w:t>
      </w:r>
    </w:p>
    <w:p>
      <w:pPr>
        <w:ind w:firstLine="1273" w:firstLineChars="398"/>
        <w:jc w:val="left"/>
        <w:rPr>
          <w:rFonts w:eastAsia="仿宋_GB2312"/>
          <w:color w:val="000000"/>
          <w:spacing w:val="2"/>
          <w:kern w:val="0"/>
          <w:sz w:val="32"/>
          <w:szCs w:val="32"/>
        </w:rPr>
      </w:pPr>
      <w:r>
        <w:rPr>
          <w:rFonts w:eastAsia="仿宋_GB2312"/>
          <w:sz w:val="32"/>
          <w:szCs w:val="32"/>
        </w:rPr>
        <w:t>技术名称：速印机（油印机）制造技术</w:t>
      </w:r>
    </w:p>
    <w:p>
      <w:pPr>
        <w:ind w:firstLine="1273" w:firstLineChars="398"/>
        <w:rPr>
          <w:rFonts w:eastAsia="仿宋_GB2312"/>
          <w:sz w:val="32"/>
          <w:szCs w:val="32"/>
        </w:rPr>
      </w:pPr>
      <w:r>
        <w:rPr>
          <w:rFonts w:eastAsia="仿宋_GB2312"/>
          <w:color w:val="000000"/>
          <w:kern w:val="0"/>
          <w:sz w:val="32"/>
          <w:szCs w:val="32"/>
        </w:rPr>
        <w:t>控制要点：</w:t>
      </w:r>
      <w:r>
        <w:rPr>
          <w:rFonts w:eastAsia="仿宋_GB2312"/>
          <w:sz w:val="32"/>
          <w:szCs w:val="32"/>
        </w:rPr>
        <w:t xml:space="preserve">1. 精密机械加工技术 </w:t>
      </w:r>
    </w:p>
    <w:p>
      <w:pPr>
        <w:ind w:firstLine="1273" w:firstLineChars="398"/>
        <w:rPr>
          <w:rFonts w:eastAsia="仿宋_GB2312"/>
          <w:sz w:val="32"/>
          <w:szCs w:val="32"/>
        </w:rPr>
      </w:pPr>
      <w:r>
        <w:rPr>
          <w:rFonts w:eastAsia="仿宋_GB2312"/>
          <w:sz w:val="32"/>
          <w:szCs w:val="32"/>
        </w:rPr>
        <w:tab/>
      </w:r>
      <w:r>
        <w:rPr>
          <w:rFonts w:hint="eastAsia" w:eastAsia="仿宋_GB2312"/>
          <w:sz w:val="32"/>
          <w:szCs w:val="32"/>
        </w:rPr>
        <w:tab/>
      </w:r>
      <w:r>
        <w:rPr>
          <w:rFonts w:hint="eastAsia" w:eastAsia="仿宋_GB2312"/>
          <w:sz w:val="32"/>
          <w:szCs w:val="32"/>
        </w:rPr>
        <w:tab/>
      </w:r>
      <w:r>
        <w:rPr>
          <w:rFonts w:hint="eastAsia" w:eastAsia="仿宋_GB2312"/>
          <w:sz w:val="32"/>
          <w:szCs w:val="32"/>
        </w:rPr>
        <w:tab/>
      </w:r>
      <w:r>
        <w:rPr>
          <w:rFonts w:eastAsia="仿宋_GB2312"/>
          <w:sz w:val="32"/>
          <w:szCs w:val="32"/>
        </w:rPr>
        <w:t>2. 印刷技术</w:t>
      </w:r>
    </w:p>
    <w:p>
      <w:pPr>
        <w:ind w:firstLine="1273" w:firstLineChars="398"/>
        <w:rPr>
          <w:rFonts w:eastAsia="仿宋_GB2312"/>
          <w:sz w:val="32"/>
          <w:szCs w:val="32"/>
        </w:rPr>
      </w:pPr>
      <w:r>
        <w:rPr>
          <w:rFonts w:eastAsia="仿宋_GB2312"/>
          <w:sz w:val="32"/>
          <w:szCs w:val="32"/>
        </w:rPr>
        <w:t>编号：054105X</w:t>
      </w:r>
    </w:p>
    <w:p>
      <w:pPr>
        <w:ind w:firstLine="1273" w:firstLineChars="398"/>
        <w:jc w:val="left"/>
        <w:rPr>
          <w:rFonts w:eastAsia="仿宋_GB2312"/>
          <w:color w:val="000000"/>
          <w:spacing w:val="2"/>
          <w:kern w:val="0"/>
          <w:sz w:val="32"/>
          <w:szCs w:val="32"/>
        </w:rPr>
      </w:pPr>
      <w:r>
        <w:rPr>
          <w:rFonts w:eastAsia="仿宋_GB2312"/>
          <w:sz w:val="32"/>
          <w:szCs w:val="32"/>
        </w:rPr>
        <w:t>技术名称：碎纸机制造技术</w:t>
      </w:r>
    </w:p>
    <w:p>
      <w:pPr>
        <w:ind w:firstLine="1273" w:firstLineChars="398"/>
        <w:rPr>
          <w:rFonts w:eastAsia="仿宋_GB2312"/>
          <w:sz w:val="32"/>
          <w:szCs w:val="32"/>
        </w:rPr>
      </w:pPr>
      <w:r>
        <w:rPr>
          <w:rFonts w:eastAsia="仿宋_GB2312"/>
          <w:color w:val="000000"/>
          <w:kern w:val="0"/>
          <w:sz w:val="32"/>
          <w:szCs w:val="32"/>
        </w:rPr>
        <w:t>控制要点：</w:t>
      </w:r>
      <w:r>
        <w:rPr>
          <w:rFonts w:eastAsia="仿宋_GB2312"/>
          <w:sz w:val="32"/>
          <w:szCs w:val="32"/>
        </w:rPr>
        <w:t xml:space="preserve">1. 精密机械加工制造技术 </w:t>
      </w:r>
    </w:p>
    <w:p>
      <w:pPr>
        <w:ind w:firstLine="1273" w:firstLineChars="398"/>
        <w:rPr>
          <w:rFonts w:eastAsia="仿宋_GB2312"/>
          <w:sz w:val="32"/>
          <w:szCs w:val="32"/>
        </w:rPr>
      </w:pPr>
      <w:r>
        <w:rPr>
          <w:rFonts w:eastAsia="仿宋_GB2312"/>
          <w:sz w:val="32"/>
          <w:szCs w:val="32"/>
        </w:rPr>
        <w:t xml:space="preserve">          2. 模具加工技术</w:t>
      </w:r>
    </w:p>
    <w:p>
      <w:pPr>
        <w:ind w:firstLine="1273" w:firstLineChars="398"/>
        <w:rPr>
          <w:rFonts w:eastAsia="仿宋_GB2312"/>
          <w:sz w:val="32"/>
          <w:szCs w:val="32"/>
        </w:rPr>
      </w:pPr>
      <w:r>
        <w:rPr>
          <w:rFonts w:eastAsia="仿宋_GB2312"/>
          <w:sz w:val="32"/>
          <w:szCs w:val="32"/>
        </w:rPr>
        <w:t>编号：054106X</w:t>
      </w:r>
    </w:p>
    <w:p>
      <w:pPr>
        <w:ind w:firstLine="1273" w:firstLineChars="398"/>
        <w:rPr>
          <w:rFonts w:eastAsia="仿宋_GB2312"/>
          <w:sz w:val="32"/>
          <w:szCs w:val="32"/>
        </w:rPr>
      </w:pPr>
      <w:r>
        <w:rPr>
          <w:rFonts w:eastAsia="仿宋_GB2312"/>
          <w:sz w:val="32"/>
          <w:szCs w:val="32"/>
        </w:rPr>
        <w:t>技术名称：真空脱气炉(VD)自动化控制系统成套技术</w:t>
      </w:r>
      <w:r>
        <w:rPr>
          <w:rFonts w:eastAsia="仿宋_GB2312"/>
          <w:sz w:val="32"/>
          <w:szCs w:val="32"/>
        </w:rPr>
        <w:tab/>
      </w:r>
    </w:p>
    <w:p>
      <w:pPr>
        <w:ind w:firstLine="1273" w:firstLineChars="398"/>
        <w:rPr>
          <w:rFonts w:hint="eastAsia" w:eastAsia="仿宋_GB2312"/>
          <w:sz w:val="32"/>
          <w:szCs w:val="32"/>
        </w:rPr>
      </w:pPr>
      <w:r>
        <w:rPr>
          <w:rFonts w:eastAsia="仿宋_GB2312"/>
          <w:color w:val="000000"/>
          <w:kern w:val="0"/>
          <w:sz w:val="32"/>
          <w:szCs w:val="32"/>
        </w:rPr>
        <w:t>控制要点：</w:t>
      </w:r>
      <w:r>
        <w:rPr>
          <w:rFonts w:eastAsia="仿宋_GB2312"/>
          <w:sz w:val="32"/>
          <w:szCs w:val="32"/>
        </w:rPr>
        <w:t>真空脱气炉(VD)自动化控制系统硬件、软件成套</w:t>
      </w:r>
    </w:p>
    <w:p>
      <w:pPr>
        <w:ind w:left="2520" w:firstLine="420"/>
        <w:rPr>
          <w:rFonts w:eastAsia="仿宋_GB2312"/>
          <w:sz w:val="32"/>
          <w:szCs w:val="32"/>
        </w:rPr>
      </w:pPr>
      <w:r>
        <w:rPr>
          <w:rFonts w:eastAsia="仿宋_GB2312"/>
          <w:sz w:val="32"/>
          <w:szCs w:val="32"/>
        </w:rPr>
        <w:t>技术</w:t>
      </w:r>
    </w:p>
    <w:p>
      <w:pPr>
        <w:ind w:firstLine="1273" w:firstLineChars="398"/>
        <w:rPr>
          <w:rFonts w:eastAsia="仿宋_GB2312"/>
          <w:sz w:val="32"/>
          <w:szCs w:val="32"/>
        </w:rPr>
      </w:pPr>
      <w:r>
        <w:rPr>
          <w:rFonts w:eastAsia="仿宋_GB2312"/>
          <w:sz w:val="32"/>
          <w:szCs w:val="32"/>
        </w:rPr>
        <w:t xml:space="preserve">          1. 真空系统控制技术</w:t>
      </w:r>
    </w:p>
    <w:p>
      <w:pPr>
        <w:ind w:firstLine="1273" w:firstLineChars="398"/>
        <w:rPr>
          <w:rFonts w:hint="eastAsia" w:eastAsia="仿宋_GB2312"/>
          <w:sz w:val="32"/>
          <w:szCs w:val="32"/>
        </w:rPr>
      </w:pPr>
      <w:r>
        <w:rPr>
          <w:rFonts w:eastAsia="仿宋_GB2312"/>
          <w:sz w:val="32"/>
          <w:szCs w:val="32"/>
        </w:rPr>
        <w:t xml:space="preserve">          2. 真空脱气炉本体设备控制技术（液压系统</w:t>
      </w:r>
      <w:r>
        <w:rPr>
          <w:rFonts w:eastAsia="仿宋_GB2312"/>
          <w:sz w:val="20"/>
          <w:szCs w:val="32"/>
        </w:rPr>
        <w:t>、</w:t>
      </w:r>
      <w:r>
        <w:rPr>
          <w:rFonts w:eastAsia="仿宋_GB2312"/>
          <w:sz w:val="32"/>
          <w:szCs w:val="32"/>
        </w:rPr>
        <w:t>灌盖</w:t>
      </w:r>
    </w:p>
    <w:p>
      <w:pPr>
        <w:ind w:firstLine="1273" w:firstLineChars="398"/>
        <w:rPr>
          <w:rFonts w:eastAsia="仿宋_GB2312"/>
          <w:sz w:val="32"/>
          <w:szCs w:val="32"/>
        </w:rPr>
      </w:pPr>
      <w:r>
        <w:rPr>
          <w:rFonts w:eastAsia="仿宋_GB2312"/>
          <w:sz w:val="32"/>
          <w:szCs w:val="32"/>
        </w:rPr>
        <w:t>车</w:t>
      </w:r>
      <w:r>
        <w:rPr>
          <w:rFonts w:eastAsia="仿宋_GB2312"/>
          <w:sz w:val="20"/>
          <w:szCs w:val="32"/>
        </w:rPr>
        <w:t>、</w:t>
      </w:r>
      <w:r>
        <w:rPr>
          <w:rFonts w:eastAsia="仿宋_GB2312"/>
          <w:sz w:val="32"/>
          <w:szCs w:val="32"/>
        </w:rPr>
        <w:t>罐车</w:t>
      </w:r>
      <w:r>
        <w:rPr>
          <w:rFonts w:eastAsia="仿宋_GB2312"/>
          <w:sz w:val="20"/>
          <w:szCs w:val="32"/>
        </w:rPr>
        <w:t>、</w:t>
      </w:r>
      <w:r>
        <w:rPr>
          <w:rFonts w:eastAsia="仿宋_GB2312"/>
          <w:sz w:val="32"/>
          <w:szCs w:val="32"/>
        </w:rPr>
        <w:t>冷却水系统</w:t>
      </w:r>
      <w:r>
        <w:rPr>
          <w:rFonts w:eastAsia="仿宋_GB2312"/>
          <w:sz w:val="20"/>
          <w:szCs w:val="32"/>
        </w:rPr>
        <w:t>、</w:t>
      </w:r>
      <w:r>
        <w:rPr>
          <w:rFonts w:eastAsia="仿宋_GB2312"/>
          <w:sz w:val="32"/>
          <w:szCs w:val="32"/>
        </w:rPr>
        <w:t>吹氩系统</w:t>
      </w:r>
      <w:r>
        <w:rPr>
          <w:rFonts w:eastAsia="仿宋_GB2312"/>
          <w:sz w:val="20"/>
          <w:szCs w:val="32"/>
        </w:rPr>
        <w:t>、</w:t>
      </w:r>
      <w:r>
        <w:rPr>
          <w:rFonts w:eastAsia="仿宋_GB2312"/>
          <w:sz w:val="32"/>
          <w:szCs w:val="32"/>
        </w:rPr>
        <w:t>蒸汽等系统的控制）</w:t>
      </w:r>
    </w:p>
    <w:p>
      <w:pPr>
        <w:ind w:firstLine="1273" w:firstLineChars="398"/>
        <w:rPr>
          <w:rFonts w:eastAsia="仿宋_GB2312"/>
          <w:sz w:val="32"/>
          <w:szCs w:val="32"/>
        </w:rPr>
      </w:pPr>
      <w:r>
        <w:rPr>
          <w:rFonts w:eastAsia="仿宋_GB2312"/>
          <w:sz w:val="32"/>
          <w:szCs w:val="32"/>
        </w:rPr>
        <w:t xml:space="preserve">          3. 喂丝系统控制技术</w:t>
      </w:r>
    </w:p>
    <w:p>
      <w:pPr>
        <w:ind w:firstLine="1273" w:firstLineChars="398"/>
        <w:rPr>
          <w:rFonts w:eastAsia="仿宋_GB2312"/>
          <w:sz w:val="32"/>
          <w:szCs w:val="32"/>
        </w:rPr>
      </w:pPr>
      <w:r>
        <w:rPr>
          <w:rFonts w:eastAsia="仿宋_GB2312"/>
          <w:sz w:val="32"/>
          <w:szCs w:val="32"/>
        </w:rPr>
        <w:t xml:space="preserve">          4. 真空脱气炉合金加料系统控制技术</w:t>
      </w:r>
    </w:p>
    <w:p>
      <w:pPr>
        <w:ind w:firstLine="1273" w:firstLineChars="398"/>
        <w:rPr>
          <w:rFonts w:eastAsia="仿宋_GB2312"/>
          <w:sz w:val="32"/>
          <w:szCs w:val="32"/>
        </w:rPr>
      </w:pPr>
      <w:r>
        <w:rPr>
          <w:rFonts w:eastAsia="仿宋_GB2312"/>
          <w:sz w:val="32"/>
          <w:szCs w:val="32"/>
        </w:rPr>
        <w:t xml:space="preserve">          5. 真空脱气炉除尘系统控制技术</w:t>
      </w:r>
    </w:p>
    <w:p>
      <w:pPr>
        <w:ind w:firstLine="1273" w:firstLineChars="398"/>
        <w:rPr>
          <w:rFonts w:hint="eastAsia" w:eastAsia="仿宋_GB2312"/>
          <w:sz w:val="32"/>
          <w:szCs w:val="32"/>
        </w:rPr>
      </w:pPr>
      <w:r>
        <w:rPr>
          <w:rFonts w:eastAsia="仿宋_GB2312"/>
          <w:sz w:val="32"/>
          <w:szCs w:val="32"/>
        </w:rPr>
        <w:t xml:space="preserve">          6. 过程级自动化系统</w:t>
      </w:r>
    </w:p>
    <w:p>
      <w:pPr>
        <w:ind w:firstLine="2873" w:firstLineChars="898"/>
        <w:rPr>
          <w:rFonts w:hint="eastAsia" w:eastAsia="仿宋_GB2312"/>
          <w:sz w:val="32"/>
          <w:szCs w:val="32"/>
        </w:rPr>
      </w:pPr>
      <w:r>
        <w:rPr>
          <w:rFonts w:eastAsia="仿宋_GB2312"/>
          <w:sz w:val="32"/>
          <w:szCs w:val="32"/>
        </w:rPr>
        <w:t>7. 各类过程优化模型</w:t>
      </w:r>
    </w:p>
    <w:p>
      <w:pPr>
        <w:ind w:firstLine="2873" w:firstLineChars="898"/>
        <w:rPr>
          <w:rFonts w:eastAsia="仿宋_GB2312"/>
          <w:sz w:val="32"/>
          <w:szCs w:val="32"/>
        </w:rPr>
      </w:pPr>
    </w:p>
    <w:p>
      <w:pPr>
        <w:pStyle w:val="2"/>
        <w:spacing w:before="0" w:after="0" w:line="240" w:lineRule="auto"/>
        <w:jc w:val="center"/>
        <w:rPr>
          <w:rFonts w:ascii="黑体" w:hAnsi="黑体" w:eastAsia="黑体"/>
          <w:b w:val="0"/>
          <w:sz w:val="32"/>
          <w:szCs w:val="32"/>
        </w:rPr>
      </w:pPr>
      <w:bookmarkStart w:id="67" w:name="_Toc89327049"/>
      <w:bookmarkStart w:id="68" w:name="_Toc89326939"/>
      <w:bookmarkStart w:id="69" w:name="_Toc89327261"/>
      <w:bookmarkStart w:id="70" w:name="_Toc89332992"/>
      <w:bookmarkStart w:id="71" w:name="_Toc91405891"/>
      <w:bookmarkStart w:id="72" w:name="_Toc89326258"/>
      <w:r>
        <w:rPr>
          <w:rFonts w:ascii="黑体" w:hAnsi="黑体" w:eastAsia="黑体"/>
          <w:b w:val="0"/>
          <w:sz w:val="32"/>
          <w:szCs w:val="32"/>
        </w:rPr>
        <w:t>电力、热力的生产和供应业</w:t>
      </w:r>
      <w:bookmarkEnd w:id="67"/>
      <w:bookmarkEnd w:id="68"/>
      <w:bookmarkEnd w:id="69"/>
      <w:bookmarkEnd w:id="70"/>
      <w:bookmarkEnd w:id="71"/>
      <w:bookmarkEnd w:id="72"/>
    </w:p>
    <w:p>
      <w:pPr>
        <w:ind w:firstLine="1273" w:firstLineChars="398"/>
        <w:rPr>
          <w:rFonts w:eastAsia="仿宋_GB2312"/>
          <w:sz w:val="32"/>
          <w:szCs w:val="32"/>
        </w:rPr>
      </w:pPr>
      <w:r>
        <w:rPr>
          <w:rFonts w:eastAsia="仿宋_GB2312"/>
          <w:sz w:val="32"/>
          <w:szCs w:val="32"/>
        </w:rPr>
        <w:t>编号：054401X</w:t>
      </w:r>
    </w:p>
    <w:p>
      <w:pPr>
        <w:ind w:firstLine="1273" w:firstLineChars="398"/>
        <w:jc w:val="left"/>
        <w:rPr>
          <w:rFonts w:eastAsia="仿宋_GB2312"/>
          <w:color w:val="000000"/>
          <w:spacing w:val="2"/>
          <w:kern w:val="0"/>
          <w:sz w:val="32"/>
          <w:szCs w:val="32"/>
        </w:rPr>
      </w:pPr>
      <w:r>
        <w:rPr>
          <w:rFonts w:eastAsia="仿宋_GB2312"/>
          <w:sz w:val="32"/>
          <w:szCs w:val="32"/>
        </w:rPr>
        <w:t>技术名称：超临界发电技术</w:t>
      </w:r>
    </w:p>
    <w:p>
      <w:pPr>
        <w:ind w:firstLine="1273" w:firstLineChars="398"/>
        <w:rPr>
          <w:rFonts w:eastAsia="仿宋_GB2312"/>
          <w:sz w:val="32"/>
          <w:szCs w:val="32"/>
        </w:rPr>
      </w:pPr>
      <w:r>
        <w:rPr>
          <w:rFonts w:eastAsia="仿宋_GB2312"/>
          <w:color w:val="000000"/>
          <w:kern w:val="0"/>
          <w:sz w:val="32"/>
          <w:szCs w:val="32"/>
        </w:rPr>
        <w:t>控制要点：</w:t>
      </w:r>
      <w:r>
        <w:rPr>
          <w:rFonts w:eastAsia="仿宋_GB2312"/>
          <w:sz w:val="32"/>
          <w:szCs w:val="32"/>
        </w:rPr>
        <w:t>超临界机组发电设备及配套辅机的制造技术</w:t>
      </w:r>
    </w:p>
    <w:p>
      <w:pPr>
        <w:ind w:firstLine="1273" w:firstLineChars="398"/>
        <w:rPr>
          <w:rFonts w:eastAsia="仿宋_GB2312"/>
          <w:sz w:val="32"/>
          <w:szCs w:val="32"/>
        </w:rPr>
      </w:pPr>
      <w:r>
        <w:rPr>
          <w:rFonts w:eastAsia="仿宋_GB2312"/>
          <w:sz w:val="32"/>
          <w:szCs w:val="32"/>
        </w:rPr>
        <w:t>编号：054402X</w:t>
      </w:r>
    </w:p>
    <w:p>
      <w:pPr>
        <w:ind w:firstLine="1273" w:firstLineChars="398"/>
        <w:jc w:val="left"/>
        <w:rPr>
          <w:rFonts w:eastAsia="仿宋_GB2312"/>
          <w:color w:val="000000"/>
          <w:spacing w:val="2"/>
          <w:kern w:val="0"/>
          <w:sz w:val="32"/>
          <w:szCs w:val="32"/>
        </w:rPr>
      </w:pPr>
      <w:r>
        <w:rPr>
          <w:rFonts w:eastAsia="仿宋_GB2312"/>
          <w:sz w:val="32"/>
          <w:szCs w:val="32"/>
        </w:rPr>
        <w:t>技术名称：亚临界发电机组设计、制造技术</w:t>
      </w:r>
    </w:p>
    <w:p>
      <w:pPr>
        <w:ind w:firstLine="1273" w:firstLineChars="398"/>
        <w:rPr>
          <w:rFonts w:hint="eastAsia" w:eastAsia="仿宋_GB2312"/>
          <w:sz w:val="32"/>
          <w:szCs w:val="32"/>
        </w:rPr>
      </w:pPr>
      <w:r>
        <w:rPr>
          <w:rFonts w:eastAsia="仿宋_GB2312"/>
          <w:color w:val="000000"/>
          <w:kern w:val="0"/>
          <w:sz w:val="32"/>
          <w:szCs w:val="32"/>
        </w:rPr>
        <w:t>控制要点：</w:t>
      </w:r>
      <w:r>
        <w:rPr>
          <w:rFonts w:eastAsia="仿宋_GB2312"/>
          <w:sz w:val="32"/>
          <w:szCs w:val="32"/>
        </w:rPr>
        <w:t>600ＭＷ级以下亚临界机组发电设备及配套辅机</w:t>
      </w:r>
    </w:p>
    <w:p>
      <w:pPr>
        <w:ind w:left="1666" w:firstLine="1273" w:firstLineChars="398"/>
        <w:rPr>
          <w:rFonts w:eastAsia="仿宋_GB2312"/>
          <w:sz w:val="32"/>
          <w:szCs w:val="32"/>
        </w:rPr>
      </w:pPr>
      <w:r>
        <w:rPr>
          <w:rFonts w:eastAsia="仿宋_GB2312"/>
          <w:sz w:val="32"/>
          <w:szCs w:val="32"/>
        </w:rPr>
        <w:t>设计制造技术</w:t>
      </w:r>
    </w:p>
    <w:p>
      <w:pPr>
        <w:ind w:firstLine="1273" w:firstLineChars="398"/>
        <w:rPr>
          <w:rFonts w:eastAsia="仿宋_GB2312"/>
          <w:sz w:val="32"/>
          <w:szCs w:val="32"/>
        </w:rPr>
      </w:pPr>
      <w:r>
        <w:rPr>
          <w:rFonts w:eastAsia="仿宋_GB2312"/>
          <w:sz w:val="32"/>
          <w:szCs w:val="32"/>
        </w:rPr>
        <w:t>编号：054403X</w:t>
      </w:r>
    </w:p>
    <w:p>
      <w:pPr>
        <w:ind w:firstLine="1273" w:firstLineChars="398"/>
        <w:jc w:val="left"/>
        <w:rPr>
          <w:rFonts w:eastAsia="仿宋_GB2312"/>
          <w:color w:val="000000"/>
          <w:spacing w:val="2"/>
          <w:kern w:val="0"/>
          <w:sz w:val="32"/>
          <w:szCs w:val="32"/>
        </w:rPr>
      </w:pPr>
      <w:r>
        <w:rPr>
          <w:rFonts w:eastAsia="仿宋_GB2312"/>
          <w:sz w:val="32"/>
          <w:szCs w:val="32"/>
        </w:rPr>
        <w:t>技术名称：典型湿式石灰石石膏法烟气脱硫技术</w:t>
      </w:r>
    </w:p>
    <w:p>
      <w:pPr>
        <w:ind w:left="1760" w:firstLine="1273" w:firstLineChars="398"/>
        <w:rPr>
          <w:rFonts w:hint="eastAsia" w:eastAsia="仿宋_GB2312"/>
          <w:sz w:val="32"/>
          <w:szCs w:val="32"/>
        </w:rPr>
      </w:pPr>
      <w:r>
        <w:rPr>
          <w:rFonts w:eastAsia="仿宋_GB2312"/>
          <w:color w:val="000000"/>
          <w:kern w:val="0"/>
          <w:sz w:val="32"/>
          <w:szCs w:val="32"/>
        </w:rPr>
        <w:t>控制要点：</w:t>
      </w:r>
      <w:r>
        <w:rPr>
          <w:rFonts w:eastAsia="仿宋_GB2312"/>
          <w:sz w:val="32"/>
          <w:szCs w:val="32"/>
        </w:rPr>
        <w:t>石灰石石膏法设计技术(不包括部分关</w:t>
      </w:r>
    </w:p>
    <w:p>
      <w:pPr>
        <w:ind w:left="1760" w:firstLine="1273" w:firstLineChars="398"/>
        <w:rPr>
          <w:rFonts w:hint="eastAsia" w:eastAsia="仿宋_GB2312"/>
          <w:sz w:val="32"/>
          <w:szCs w:val="32"/>
        </w:rPr>
      </w:pPr>
      <w:r>
        <w:rPr>
          <w:rFonts w:eastAsia="仿宋_GB2312"/>
          <w:sz w:val="32"/>
          <w:szCs w:val="32"/>
        </w:rPr>
        <w:t xml:space="preserve">键设备的设计与制造技术) </w:t>
      </w:r>
    </w:p>
    <w:p>
      <w:pPr>
        <w:ind w:left="1760" w:firstLine="1273" w:firstLineChars="398"/>
        <w:rPr>
          <w:rFonts w:eastAsia="仿宋_GB2312"/>
          <w:sz w:val="32"/>
          <w:szCs w:val="32"/>
        </w:rPr>
      </w:pPr>
    </w:p>
    <w:p>
      <w:pPr>
        <w:pStyle w:val="2"/>
        <w:spacing w:before="0" w:after="0" w:line="240" w:lineRule="auto"/>
        <w:jc w:val="center"/>
        <w:rPr>
          <w:rFonts w:ascii="黑体" w:hAnsi="黑体" w:eastAsia="黑体"/>
          <w:b w:val="0"/>
          <w:kern w:val="0"/>
          <w:sz w:val="32"/>
          <w:szCs w:val="32"/>
        </w:rPr>
      </w:pPr>
      <w:r>
        <w:rPr>
          <w:rFonts w:ascii="黑体" w:hAnsi="黑体" w:eastAsia="黑体"/>
          <w:b w:val="0"/>
          <w:kern w:val="0"/>
          <w:sz w:val="32"/>
          <w:szCs w:val="32"/>
        </w:rPr>
        <w:t>银 行 业</w:t>
      </w:r>
    </w:p>
    <w:p>
      <w:pPr>
        <w:ind w:firstLine="1273" w:firstLineChars="398"/>
        <w:rPr>
          <w:rFonts w:eastAsia="仿宋_GB2312"/>
          <w:sz w:val="32"/>
          <w:szCs w:val="32"/>
        </w:rPr>
      </w:pPr>
      <w:r>
        <w:rPr>
          <w:rFonts w:eastAsia="仿宋_GB2312"/>
          <w:sz w:val="32"/>
          <w:szCs w:val="32"/>
        </w:rPr>
        <w:t xml:space="preserve">编号：056801X </w:t>
      </w:r>
    </w:p>
    <w:p>
      <w:pPr>
        <w:ind w:firstLine="1273" w:firstLineChars="398"/>
        <w:jc w:val="left"/>
        <w:rPr>
          <w:rFonts w:eastAsia="仿宋_GB2312"/>
          <w:sz w:val="32"/>
          <w:szCs w:val="32"/>
        </w:rPr>
      </w:pPr>
      <w:r>
        <w:rPr>
          <w:rFonts w:eastAsia="仿宋_GB2312"/>
          <w:sz w:val="32"/>
          <w:szCs w:val="32"/>
        </w:rPr>
        <w:t>技术名称：印制人民币特有的防伪技术、工艺</w:t>
      </w:r>
    </w:p>
    <w:p>
      <w:pPr>
        <w:ind w:firstLine="1273" w:firstLineChars="398"/>
        <w:rPr>
          <w:rFonts w:hint="eastAsia" w:eastAsia="仿宋_GB2312"/>
          <w:sz w:val="32"/>
          <w:szCs w:val="32"/>
        </w:rPr>
      </w:pPr>
      <w:r>
        <w:rPr>
          <w:rFonts w:eastAsia="仿宋_GB2312"/>
          <w:sz w:val="32"/>
          <w:szCs w:val="32"/>
        </w:rPr>
        <w:t>控制要点：印制人民币特有的防伪技术、工艺</w:t>
      </w:r>
    </w:p>
    <w:p>
      <w:pPr>
        <w:rPr>
          <w:rFonts w:eastAsia="仿宋_GB2312"/>
          <w:sz w:val="32"/>
          <w:szCs w:val="32"/>
        </w:rPr>
      </w:pPr>
    </w:p>
    <w:p>
      <w:pPr>
        <w:pStyle w:val="2"/>
        <w:spacing w:before="0" w:after="0" w:line="240" w:lineRule="auto"/>
        <w:jc w:val="center"/>
        <w:rPr>
          <w:rFonts w:ascii="黑体" w:hAnsi="黑体" w:eastAsia="黑体"/>
          <w:b w:val="0"/>
          <w:kern w:val="0"/>
          <w:sz w:val="32"/>
          <w:szCs w:val="32"/>
        </w:rPr>
      </w:pPr>
      <w:bookmarkStart w:id="73" w:name="_Toc91405892"/>
      <w:bookmarkStart w:id="74" w:name="_Toc89327052"/>
      <w:bookmarkStart w:id="75" w:name="_Toc89326261"/>
      <w:bookmarkStart w:id="76" w:name="_Toc89327264"/>
      <w:bookmarkStart w:id="77" w:name="_Toc89326942"/>
      <w:bookmarkStart w:id="78" w:name="_Toc89332995"/>
      <w:r>
        <w:rPr>
          <w:rFonts w:ascii="黑体" w:hAnsi="黑体" w:eastAsia="黑体"/>
          <w:b w:val="0"/>
          <w:kern w:val="0"/>
          <w:sz w:val="32"/>
          <w:szCs w:val="32"/>
        </w:rPr>
        <w:t>环境管理业</w:t>
      </w:r>
      <w:bookmarkEnd w:id="73"/>
      <w:bookmarkEnd w:id="74"/>
      <w:bookmarkEnd w:id="75"/>
      <w:bookmarkEnd w:id="76"/>
      <w:bookmarkEnd w:id="77"/>
      <w:bookmarkEnd w:id="78"/>
    </w:p>
    <w:p>
      <w:pPr>
        <w:ind w:firstLine="1273" w:firstLineChars="398"/>
        <w:jc w:val="left"/>
        <w:rPr>
          <w:rFonts w:eastAsia="仿宋_GB2312"/>
          <w:sz w:val="32"/>
          <w:szCs w:val="32"/>
        </w:rPr>
      </w:pPr>
      <w:r>
        <w:rPr>
          <w:rFonts w:eastAsia="仿宋_GB2312"/>
          <w:sz w:val="32"/>
          <w:szCs w:val="32"/>
        </w:rPr>
        <w:t>编号：058001X</w:t>
      </w:r>
    </w:p>
    <w:p>
      <w:pPr>
        <w:ind w:firstLine="1273" w:firstLineChars="398"/>
        <w:jc w:val="left"/>
        <w:rPr>
          <w:rFonts w:eastAsia="仿宋_GB2312"/>
          <w:sz w:val="32"/>
          <w:szCs w:val="32"/>
        </w:rPr>
      </w:pPr>
      <w:r>
        <w:rPr>
          <w:rFonts w:eastAsia="仿宋_GB2312"/>
          <w:sz w:val="32"/>
          <w:szCs w:val="32"/>
        </w:rPr>
        <w:t>技术名称：通用(常规)电除尘及供电电源制造技术</w:t>
      </w:r>
    </w:p>
    <w:p>
      <w:pPr>
        <w:ind w:firstLine="1273" w:firstLineChars="398"/>
        <w:jc w:val="left"/>
        <w:rPr>
          <w:rFonts w:eastAsia="仿宋_GB2312"/>
          <w:sz w:val="32"/>
          <w:szCs w:val="32"/>
        </w:rPr>
      </w:pPr>
      <w:r>
        <w:rPr>
          <w:rFonts w:eastAsia="仿宋_GB2312"/>
          <w:sz w:val="32"/>
          <w:szCs w:val="32"/>
        </w:rPr>
        <w:t>控制要点：1. 常规电除尘器板线配置</w:t>
      </w:r>
      <w:r>
        <w:rPr>
          <w:rFonts w:eastAsia="仿宋_GB2312"/>
          <w:sz w:val="22"/>
          <w:szCs w:val="32"/>
        </w:rPr>
        <w:t>、</w:t>
      </w:r>
      <w:r>
        <w:rPr>
          <w:rFonts w:eastAsia="仿宋_GB2312"/>
          <w:sz w:val="32"/>
          <w:szCs w:val="32"/>
        </w:rPr>
        <w:t>振打装置等生产线技术</w:t>
      </w:r>
    </w:p>
    <w:p>
      <w:pPr>
        <w:ind w:firstLine="1273" w:firstLineChars="398"/>
        <w:jc w:val="left"/>
        <w:rPr>
          <w:rFonts w:eastAsia="仿宋_GB2312"/>
          <w:sz w:val="32"/>
          <w:szCs w:val="32"/>
        </w:rPr>
      </w:pPr>
      <w:r>
        <w:rPr>
          <w:rFonts w:eastAsia="仿宋_GB2312"/>
          <w:sz w:val="32"/>
          <w:szCs w:val="32"/>
        </w:rPr>
        <w:t xml:space="preserve">          2. 常规可控调压电源制造技术</w:t>
      </w:r>
    </w:p>
    <w:p>
      <w:pPr>
        <w:ind w:firstLine="1273" w:firstLineChars="398"/>
        <w:rPr>
          <w:rFonts w:eastAsia="仿宋_GB2312"/>
          <w:sz w:val="32"/>
          <w:szCs w:val="32"/>
        </w:rPr>
      </w:pPr>
      <w:r>
        <w:rPr>
          <w:rFonts w:eastAsia="仿宋_GB2312"/>
          <w:sz w:val="32"/>
          <w:szCs w:val="32"/>
        </w:rPr>
        <w:t>编号：058002X</w:t>
      </w:r>
    </w:p>
    <w:p>
      <w:pPr>
        <w:ind w:firstLine="1273" w:firstLineChars="398"/>
        <w:jc w:val="left"/>
        <w:rPr>
          <w:rFonts w:eastAsia="仿宋_GB2312"/>
          <w:sz w:val="32"/>
          <w:szCs w:val="32"/>
        </w:rPr>
      </w:pPr>
      <w:r>
        <w:rPr>
          <w:rFonts w:eastAsia="仿宋_GB2312"/>
          <w:sz w:val="32"/>
          <w:szCs w:val="32"/>
        </w:rPr>
        <w:t>技术名称：火电厂石灰石-石膏法</w:t>
      </w:r>
      <w:r>
        <w:rPr>
          <w:rFonts w:eastAsia="仿宋_GB2312"/>
          <w:szCs w:val="32"/>
        </w:rPr>
        <w:t>、</w:t>
      </w:r>
      <w:r>
        <w:rPr>
          <w:rFonts w:eastAsia="仿宋_GB2312"/>
          <w:sz w:val="32"/>
          <w:szCs w:val="32"/>
        </w:rPr>
        <w:t>循环流化床法烟气脱硫工</w:t>
      </w:r>
    </w:p>
    <w:p>
      <w:pPr>
        <w:ind w:firstLine="1273" w:firstLineChars="398"/>
        <w:jc w:val="left"/>
        <w:rPr>
          <w:rFonts w:eastAsia="仿宋_GB2312"/>
          <w:color w:val="000000"/>
          <w:spacing w:val="2"/>
          <w:kern w:val="0"/>
          <w:sz w:val="32"/>
          <w:szCs w:val="32"/>
        </w:rPr>
      </w:pPr>
      <w:r>
        <w:rPr>
          <w:rFonts w:eastAsia="仿宋_GB2312"/>
          <w:sz w:val="32"/>
          <w:szCs w:val="32"/>
        </w:rPr>
        <w:t>艺技术</w:t>
      </w:r>
    </w:p>
    <w:p>
      <w:pPr>
        <w:ind w:firstLine="1273" w:firstLineChars="398"/>
        <w:rPr>
          <w:rFonts w:eastAsia="仿宋_GB2312"/>
          <w:sz w:val="32"/>
          <w:szCs w:val="32"/>
        </w:rPr>
      </w:pPr>
      <w:r>
        <w:rPr>
          <w:rFonts w:eastAsia="仿宋_GB2312"/>
          <w:color w:val="000000"/>
          <w:kern w:val="0"/>
          <w:sz w:val="32"/>
          <w:szCs w:val="32"/>
        </w:rPr>
        <w:t>控制要点：</w:t>
      </w:r>
      <w:r>
        <w:rPr>
          <w:rFonts w:eastAsia="仿宋_GB2312"/>
          <w:sz w:val="32"/>
          <w:szCs w:val="32"/>
        </w:rPr>
        <w:t>1. 石灰石-石膏法烟气脱硫工艺</w:t>
      </w:r>
    </w:p>
    <w:p>
      <w:pPr>
        <w:ind w:firstLine="1273" w:firstLineChars="398"/>
        <w:rPr>
          <w:rFonts w:eastAsia="仿宋_GB2312"/>
          <w:sz w:val="32"/>
          <w:szCs w:val="32"/>
        </w:rPr>
      </w:pPr>
      <w:r>
        <w:rPr>
          <w:rFonts w:eastAsia="仿宋_GB2312"/>
          <w:sz w:val="32"/>
          <w:szCs w:val="32"/>
        </w:rPr>
        <w:tab/>
      </w:r>
      <w:r>
        <w:rPr>
          <w:rFonts w:hint="eastAsia" w:eastAsia="仿宋_GB2312"/>
          <w:sz w:val="32"/>
          <w:szCs w:val="32"/>
        </w:rPr>
        <w:tab/>
      </w:r>
      <w:r>
        <w:rPr>
          <w:rFonts w:hint="eastAsia" w:eastAsia="仿宋_GB2312"/>
          <w:sz w:val="32"/>
          <w:szCs w:val="32"/>
        </w:rPr>
        <w:tab/>
      </w:r>
      <w:r>
        <w:rPr>
          <w:rFonts w:hint="eastAsia" w:eastAsia="仿宋_GB2312"/>
          <w:sz w:val="32"/>
          <w:szCs w:val="32"/>
        </w:rPr>
        <w:tab/>
      </w:r>
      <w:r>
        <w:rPr>
          <w:rFonts w:eastAsia="仿宋_GB2312"/>
          <w:sz w:val="32"/>
          <w:szCs w:val="32"/>
        </w:rPr>
        <w:t>2. 循环流化床法烟气脱硫工艺</w:t>
      </w:r>
    </w:p>
    <w:p>
      <w:pPr>
        <w:ind w:firstLine="1273" w:firstLineChars="398"/>
        <w:rPr>
          <w:rFonts w:eastAsia="仿宋_GB2312"/>
          <w:sz w:val="32"/>
          <w:szCs w:val="32"/>
        </w:rPr>
      </w:pPr>
      <w:r>
        <w:rPr>
          <w:rFonts w:eastAsia="仿宋_GB2312"/>
          <w:sz w:val="32"/>
          <w:szCs w:val="32"/>
        </w:rPr>
        <w:t>编号：058003X</w:t>
      </w:r>
    </w:p>
    <w:p>
      <w:pPr>
        <w:ind w:firstLine="1273" w:firstLineChars="398"/>
        <w:jc w:val="left"/>
        <w:rPr>
          <w:rFonts w:eastAsia="仿宋_GB2312"/>
          <w:color w:val="000000"/>
          <w:spacing w:val="2"/>
          <w:kern w:val="0"/>
          <w:sz w:val="32"/>
          <w:szCs w:val="32"/>
        </w:rPr>
      </w:pPr>
      <w:r>
        <w:rPr>
          <w:rFonts w:eastAsia="仿宋_GB2312"/>
          <w:sz w:val="32"/>
          <w:szCs w:val="32"/>
        </w:rPr>
        <w:t>技术名称：常规污水处理技术</w:t>
      </w:r>
    </w:p>
    <w:p>
      <w:pPr>
        <w:ind w:firstLine="1273" w:firstLineChars="398"/>
        <w:rPr>
          <w:rFonts w:hint="eastAsia" w:eastAsia="仿宋_GB2312"/>
          <w:sz w:val="32"/>
          <w:szCs w:val="32"/>
        </w:rPr>
      </w:pPr>
      <w:r>
        <w:rPr>
          <w:rFonts w:eastAsia="仿宋_GB2312"/>
          <w:color w:val="000000"/>
          <w:kern w:val="0"/>
          <w:sz w:val="32"/>
          <w:szCs w:val="32"/>
        </w:rPr>
        <w:t>控制要点：</w:t>
      </w:r>
      <w:r>
        <w:rPr>
          <w:rFonts w:eastAsia="仿宋_GB2312"/>
          <w:sz w:val="32"/>
          <w:szCs w:val="32"/>
        </w:rPr>
        <w:t>1. 常规活性污泥法、生物膜法和厌气生物法泥</w:t>
      </w:r>
      <w:r>
        <w:rPr>
          <w:rFonts w:hint="eastAsia" w:ascii="SimSun" w:hAnsi="SimSun" w:cs="SimSun"/>
          <w:sz w:val="32"/>
          <w:szCs w:val="32"/>
        </w:rPr>
        <w:t>Ⅰ</w:t>
      </w:r>
      <w:r>
        <w:rPr>
          <w:rFonts w:eastAsia="仿宋_GB2312"/>
          <w:sz w:val="32"/>
          <w:szCs w:val="32"/>
        </w:rPr>
        <w:t>、</w:t>
      </w:r>
    </w:p>
    <w:p>
      <w:pPr>
        <w:ind w:firstLine="3193" w:firstLineChars="998"/>
        <w:rPr>
          <w:rFonts w:eastAsia="仿宋_GB2312"/>
          <w:sz w:val="32"/>
          <w:szCs w:val="32"/>
        </w:rPr>
      </w:pPr>
      <w:r>
        <w:rPr>
          <w:rFonts w:hint="eastAsia" w:ascii="SimSun" w:hAnsi="SimSun" w:cs="SimSun"/>
          <w:sz w:val="32"/>
          <w:szCs w:val="32"/>
        </w:rPr>
        <w:t>Ⅱ</w:t>
      </w:r>
      <w:r>
        <w:rPr>
          <w:rFonts w:eastAsia="仿宋_GB2312"/>
          <w:sz w:val="32"/>
          <w:szCs w:val="32"/>
        </w:rPr>
        <w:t>级污水处理工艺技术</w:t>
      </w:r>
    </w:p>
    <w:p>
      <w:pPr>
        <w:ind w:firstLine="1273" w:firstLineChars="398"/>
        <w:rPr>
          <w:rFonts w:eastAsia="仿宋_GB2312"/>
          <w:sz w:val="32"/>
          <w:szCs w:val="32"/>
        </w:rPr>
      </w:pPr>
      <w:r>
        <w:rPr>
          <w:rFonts w:eastAsia="仿宋_GB2312"/>
          <w:sz w:val="32"/>
          <w:szCs w:val="32"/>
        </w:rPr>
        <w:tab/>
      </w:r>
      <w:r>
        <w:rPr>
          <w:rFonts w:hint="eastAsia" w:eastAsia="仿宋_GB2312"/>
          <w:sz w:val="32"/>
          <w:szCs w:val="32"/>
        </w:rPr>
        <w:t xml:space="preserve">        </w:t>
      </w:r>
      <w:r>
        <w:rPr>
          <w:rFonts w:eastAsia="仿宋_GB2312"/>
          <w:sz w:val="32"/>
          <w:szCs w:val="32"/>
        </w:rPr>
        <w:t>2. 常规化学法、物理法污水处理工艺技术</w:t>
      </w:r>
    </w:p>
    <w:p>
      <w:pPr>
        <w:ind w:firstLine="1273" w:firstLineChars="398"/>
        <w:rPr>
          <w:rFonts w:eastAsia="仿宋_GB2312"/>
          <w:sz w:val="32"/>
          <w:szCs w:val="32"/>
        </w:rPr>
      </w:pPr>
      <w:r>
        <w:rPr>
          <w:rFonts w:eastAsia="仿宋_GB2312"/>
          <w:sz w:val="32"/>
          <w:szCs w:val="32"/>
        </w:rPr>
        <w:t>编号：058004X</w:t>
      </w:r>
    </w:p>
    <w:p>
      <w:pPr>
        <w:ind w:firstLine="1273" w:firstLineChars="398"/>
        <w:jc w:val="left"/>
        <w:rPr>
          <w:rFonts w:eastAsia="仿宋_GB2312"/>
          <w:color w:val="000000"/>
          <w:spacing w:val="2"/>
          <w:kern w:val="0"/>
          <w:sz w:val="32"/>
          <w:szCs w:val="32"/>
        </w:rPr>
      </w:pPr>
      <w:r>
        <w:rPr>
          <w:rFonts w:eastAsia="仿宋_GB2312"/>
          <w:sz w:val="32"/>
          <w:szCs w:val="32"/>
        </w:rPr>
        <w:t>技术名称：生活垃圾好氧生物处理(堆肥)工艺技术</w:t>
      </w:r>
    </w:p>
    <w:p>
      <w:pPr>
        <w:ind w:firstLine="1273" w:firstLineChars="398"/>
        <w:rPr>
          <w:rFonts w:hint="eastAsia" w:eastAsia="仿宋_GB2312"/>
          <w:sz w:val="32"/>
          <w:szCs w:val="32"/>
        </w:rPr>
      </w:pPr>
      <w:r>
        <w:rPr>
          <w:rFonts w:eastAsia="仿宋_GB2312"/>
          <w:color w:val="000000"/>
          <w:kern w:val="0"/>
          <w:sz w:val="32"/>
          <w:szCs w:val="32"/>
        </w:rPr>
        <w:t>控制要点：</w:t>
      </w:r>
      <w:r>
        <w:rPr>
          <w:rFonts w:eastAsia="仿宋_GB2312"/>
          <w:sz w:val="32"/>
          <w:szCs w:val="32"/>
        </w:rPr>
        <w:t>1. 常规生活垃圾好氧生物处理（堆肥）工艺技术，</w:t>
      </w:r>
    </w:p>
    <w:p>
      <w:pPr>
        <w:ind w:firstLine="3193" w:firstLineChars="998"/>
        <w:rPr>
          <w:rFonts w:hint="eastAsia" w:eastAsia="仿宋_GB2312"/>
          <w:sz w:val="32"/>
          <w:szCs w:val="32"/>
        </w:rPr>
      </w:pPr>
      <w:r>
        <w:rPr>
          <w:rFonts w:eastAsia="仿宋_GB2312"/>
          <w:sz w:val="32"/>
          <w:szCs w:val="32"/>
        </w:rPr>
        <w:t>但不包括翻堆机、垃圾破碎设备等关键设备的</w:t>
      </w:r>
    </w:p>
    <w:p>
      <w:pPr>
        <w:ind w:firstLine="3193" w:firstLineChars="998"/>
        <w:rPr>
          <w:rFonts w:eastAsia="仿宋_GB2312"/>
          <w:sz w:val="32"/>
          <w:szCs w:val="32"/>
        </w:rPr>
      </w:pPr>
      <w:r>
        <w:rPr>
          <w:rFonts w:eastAsia="仿宋_GB2312"/>
          <w:sz w:val="32"/>
          <w:szCs w:val="32"/>
        </w:rPr>
        <w:t>生产技术</w:t>
      </w:r>
    </w:p>
    <w:p>
      <w:pPr>
        <w:ind w:firstLine="1273" w:firstLineChars="398"/>
        <w:rPr>
          <w:rFonts w:hint="eastAsia" w:eastAsia="仿宋_GB2312"/>
          <w:sz w:val="32"/>
          <w:szCs w:val="32"/>
        </w:rPr>
      </w:pPr>
      <w:r>
        <w:rPr>
          <w:rFonts w:eastAsia="仿宋_GB2312"/>
          <w:sz w:val="32"/>
          <w:szCs w:val="32"/>
        </w:rPr>
        <w:tab/>
      </w:r>
      <w:r>
        <w:rPr>
          <w:rFonts w:hint="eastAsia" w:eastAsia="仿宋_GB2312"/>
          <w:sz w:val="32"/>
          <w:szCs w:val="32"/>
        </w:rPr>
        <w:t xml:space="preserve">        </w:t>
      </w:r>
      <w:r>
        <w:rPr>
          <w:rFonts w:eastAsia="仿宋_GB2312"/>
          <w:sz w:val="32"/>
          <w:szCs w:val="32"/>
        </w:rPr>
        <w:t>2. 混合生活垃圾堆肥技术</w:t>
      </w:r>
    </w:p>
    <w:p>
      <w:pPr>
        <w:ind w:left="1666" w:firstLine="1273" w:firstLineChars="398"/>
        <w:rPr>
          <w:rFonts w:eastAsia="仿宋_GB2312"/>
          <w:sz w:val="32"/>
          <w:szCs w:val="32"/>
        </w:rPr>
      </w:pPr>
      <w:r>
        <w:rPr>
          <w:rFonts w:eastAsia="仿宋_GB2312"/>
          <w:sz w:val="32"/>
          <w:szCs w:val="32"/>
        </w:rPr>
        <w:t>3. 生活垃圾“零污染”处理技术</w:t>
      </w:r>
    </w:p>
    <w:p>
      <w:pPr>
        <w:ind w:firstLine="1273" w:firstLineChars="398"/>
        <w:rPr>
          <w:rFonts w:eastAsia="仿宋_GB2312"/>
          <w:sz w:val="32"/>
          <w:szCs w:val="32"/>
        </w:rPr>
      </w:pPr>
      <w:r>
        <w:rPr>
          <w:rFonts w:eastAsia="仿宋_GB2312"/>
          <w:sz w:val="32"/>
          <w:szCs w:val="32"/>
        </w:rPr>
        <w:t>编号：058005X</w:t>
      </w:r>
    </w:p>
    <w:p>
      <w:pPr>
        <w:ind w:firstLine="1273" w:firstLineChars="398"/>
        <w:jc w:val="left"/>
        <w:rPr>
          <w:rFonts w:eastAsia="仿宋_GB2312"/>
          <w:sz w:val="32"/>
          <w:szCs w:val="32"/>
        </w:rPr>
      </w:pPr>
      <w:r>
        <w:rPr>
          <w:rFonts w:eastAsia="仿宋_GB2312"/>
          <w:sz w:val="32"/>
          <w:szCs w:val="32"/>
        </w:rPr>
        <w:t>技术名称：大载荷阻尼弹簧隔振的阻尼技术</w:t>
      </w:r>
    </w:p>
    <w:p>
      <w:pPr>
        <w:ind w:firstLine="1273" w:firstLineChars="398"/>
        <w:rPr>
          <w:b/>
          <w:color w:val="FF0000"/>
          <w:sz w:val="32"/>
          <w:szCs w:val="32"/>
        </w:rPr>
      </w:pPr>
      <w:r>
        <w:rPr>
          <w:rFonts w:eastAsia="仿宋_GB2312"/>
          <w:sz w:val="32"/>
          <w:szCs w:val="32"/>
        </w:rPr>
        <w:t>控制要点：大载荷阻尼弹簧隔振的阻尼技术</w:t>
      </w:r>
    </w:p>
    <w:p>
      <w:pPr>
        <w:rPr>
          <w:rFonts w:eastAsia="仿宋_GB2312"/>
          <w:b/>
          <w:sz w:val="52"/>
          <w:szCs w:val="52"/>
        </w:rPr>
      </w:pPr>
    </w:p>
    <w:sectPr>
      <w:footerReference r:id="rId3" w:type="default"/>
      <w:pgSz w:w="11906" w:h="16838"/>
      <w:pgMar w:top="1440" w:right="1080" w:bottom="1440" w:left="1080" w:header="851" w:footer="992"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0" w:usb3="00000000" w:csb0="00040001" w:csb1="00000000"/>
  </w:font>
  <w:font w:name="仿宋_GB2312">
    <w:altName w:val="方正仿宋_GBK"/>
    <w:panose1 w:val="02010609030101010101"/>
    <w:charset w:val="00"/>
    <w:family w:val="modern"/>
    <w:pitch w:val="default"/>
    <w:sig w:usb0="00000000" w:usb1="00000000" w:usb2="00000010" w:usb3="00000000" w:csb0="00040000" w:csb1="00000000"/>
  </w:font>
  <w:font w:name="华文中宋">
    <w:altName w:val="苹方-简"/>
    <w:panose1 w:val="02010600040101010101"/>
    <w:charset w:val="00"/>
    <w:family w:val="auto"/>
    <w:pitch w:val="default"/>
    <w:sig w:usb0="00000000" w:usb1="00000000" w:usb2="00000010" w:usb3="00000000" w:csb0="0004009F" w:csb1="00000000"/>
  </w:font>
  <w:font w:name="仿宋">
    <w:altName w:val="方正仿宋_GBK"/>
    <w:panose1 w:val="02010609060101010101"/>
    <w:charset w:val="00"/>
    <w:family w:val="modern"/>
    <w:pitch w:val="default"/>
    <w:sig w:usb0="00000000" w:usb1="00000000" w:usb2="00000016" w:usb3="00000000" w:csb0="00040001" w:csb1="00000000"/>
  </w:font>
  <w:font w:name="方正仿宋_GBK">
    <w:panose1 w:val="02000000000000000000"/>
    <w:charset w:val="86"/>
    <w:family w:val="auto"/>
    <w:pitch w:val="default"/>
    <w:sig w:usb0="A00002BF" w:usb1="38CF7CFA" w:usb2="00082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r>
      <w:fldChar w:fldCharType="begin"/>
    </w:r>
    <w:r>
      <w:instrText xml:space="preserve">PAGE   \* MERGEFORMAT</w:instrText>
    </w:r>
    <w:r>
      <w:fldChar w:fldCharType="separate"/>
    </w:r>
    <w:r>
      <w:rPr>
        <w:lang w:val="zh-CN"/>
      </w:rPr>
      <w:t>6</w:t>
    </w:r>
    <w:r>
      <w:fldChar w:fldCharType="end"/>
    </w:r>
  </w:p>
  <w:p>
    <w:pPr>
      <w:pStyle w:val="4"/>
      <w:jc w:val="cente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A3594A"/>
    <w:multiLevelType w:val="multilevel"/>
    <w:tmpl w:val="0DA3594A"/>
    <w:lvl w:ilvl="0" w:tentative="0">
      <w:start w:val="1"/>
      <w:numFmt w:val="decimal"/>
      <w:lvlText w:val="%1)"/>
      <w:lvlJc w:val="left"/>
      <w:pPr>
        <w:tabs>
          <w:tab w:val="left" w:pos="1470"/>
        </w:tabs>
        <w:ind w:left="1470" w:hanging="420"/>
      </w:pPr>
    </w:lvl>
    <w:lvl w:ilvl="1" w:tentative="0">
      <w:start w:val="1"/>
      <w:numFmt w:val="lowerLetter"/>
      <w:lvlText w:val="%2)"/>
      <w:lvlJc w:val="left"/>
      <w:pPr>
        <w:tabs>
          <w:tab w:val="left" w:pos="1890"/>
        </w:tabs>
        <w:ind w:left="1890" w:hanging="420"/>
      </w:pPr>
    </w:lvl>
    <w:lvl w:ilvl="2" w:tentative="0">
      <w:start w:val="1"/>
      <w:numFmt w:val="lowerRoman"/>
      <w:lvlText w:val="%3."/>
      <w:lvlJc w:val="right"/>
      <w:pPr>
        <w:tabs>
          <w:tab w:val="left" w:pos="2310"/>
        </w:tabs>
        <w:ind w:left="2310" w:hanging="420"/>
      </w:pPr>
    </w:lvl>
    <w:lvl w:ilvl="3" w:tentative="0">
      <w:start w:val="1"/>
      <w:numFmt w:val="decimal"/>
      <w:lvlText w:val="%4."/>
      <w:lvlJc w:val="left"/>
      <w:pPr>
        <w:tabs>
          <w:tab w:val="left" w:pos="2730"/>
        </w:tabs>
        <w:ind w:left="2730" w:hanging="420"/>
      </w:pPr>
    </w:lvl>
    <w:lvl w:ilvl="4" w:tentative="0">
      <w:start w:val="1"/>
      <w:numFmt w:val="lowerLetter"/>
      <w:lvlText w:val="%5)"/>
      <w:lvlJc w:val="left"/>
      <w:pPr>
        <w:tabs>
          <w:tab w:val="left" w:pos="3150"/>
        </w:tabs>
        <w:ind w:left="3150" w:hanging="420"/>
      </w:pPr>
    </w:lvl>
    <w:lvl w:ilvl="5" w:tentative="0">
      <w:start w:val="1"/>
      <w:numFmt w:val="lowerRoman"/>
      <w:lvlText w:val="%6."/>
      <w:lvlJc w:val="right"/>
      <w:pPr>
        <w:tabs>
          <w:tab w:val="left" w:pos="3570"/>
        </w:tabs>
        <w:ind w:left="3570" w:hanging="420"/>
      </w:pPr>
    </w:lvl>
    <w:lvl w:ilvl="6" w:tentative="0">
      <w:start w:val="1"/>
      <w:numFmt w:val="decimal"/>
      <w:lvlText w:val="%7."/>
      <w:lvlJc w:val="left"/>
      <w:pPr>
        <w:tabs>
          <w:tab w:val="left" w:pos="3990"/>
        </w:tabs>
        <w:ind w:left="3990" w:hanging="420"/>
      </w:pPr>
    </w:lvl>
    <w:lvl w:ilvl="7" w:tentative="0">
      <w:start w:val="1"/>
      <w:numFmt w:val="lowerLetter"/>
      <w:lvlText w:val="%8)"/>
      <w:lvlJc w:val="left"/>
      <w:pPr>
        <w:tabs>
          <w:tab w:val="left" w:pos="4410"/>
        </w:tabs>
        <w:ind w:left="4410" w:hanging="420"/>
      </w:pPr>
    </w:lvl>
    <w:lvl w:ilvl="8" w:tentative="0">
      <w:start w:val="1"/>
      <w:numFmt w:val="lowerRoman"/>
      <w:lvlText w:val="%9."/>
      <w:lvlJc w:val="right"/>
      <w:pPr>
        <w:tabs>
          <w:tab w:val="left" w:pos="4830"/>
        </w:tabs>
        <w:ind w:left="4830" w:hanging="42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franklyzzm">
    <w15:presenceInfo w15:providerId="WPS Office" w15:userId="22159779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trackRevisions w:val="1"/>
  <w:documentProtection w:enforcement="0"/>
  <w:defaultTabStop w:val="420"/>
  <w:hyphenationZone w:val="36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0863"/>
    <w:rsid w:val="00096ED2"/>
    <w:rsid w:val="00203929"/>
    <w:rsid w:val="00330666"/>
    <w:rsid w:val="003A0669"/>
    <w:rsid w:val="003E28A7"/>
    <w:rsid w:val="004B28B5"/>
    <w:rsid w:val="00620863"/>
    <w:rsid w:val="00987B5C"/>
    <w:rsid w:val="00A37867"/>
    <w:rsid w:val="00D44094"/>
    <w:rsid w:val="00FA180F"/>
    <w:rsid w:val="0FCEC351"/>
    <w:rsid w:val="3BDFC33A"/>
    <w:rsid w:val="573DFC36"/>
    <w:rsid w:val="5DFD292D"/>
    <w:rsid w:val="6D6AF607"/>
    <w:rsid w:val="6F7FC8BE"/>
    <w:rsid w:val="76FA5DCC"/>
    <w:rsid w:val="779E8322"/>
    <w:rsid w:val="7BFB8738"/>
    <w:rsid w:val="7C97849B"/>
    <w:rsid w:val="7D785E51"/>
    <w:rsid w:val="7E7F8DE2"/>
    <w:rsid w:val="7F33EDEF"/>
    <w:rsid w:val="BFFD5392"/>
    <w:rsid w:val="CB5DCEEA"/>
    <w:rsid w:val="DD77CBF3"/>
    <w:rsid w:val="DEFFBA11"/>
    <w:rsid w:val="DFF569BC"/>
    <w:rsid w:val="F7BBA27D"/>
    <w:rsid w:val="FF6F39CD"/>
    <w:rsid w:val="FFCF9E65"/>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nhideWhenUsed="0" w:uiPriority="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SimSun" w:cs="Times New Roman"/>
      <w:kern w:val="2"/>
      <w:sz w:val="21"/>
      <w:szCs w:val="24"/>
      <w:lang w:val="en-US" w:eastAsia="zh-CN" w:bidi="ar-SA"/>
    </w:rPr>
  </w:style>
  <w:style w:type="paragraph" w:styleId="2">
    <w:name w:val="heading 1"/>
    <w:basedOn w:val="1"/>
    <w:next w:val="1"/>
    <w:link w:val="8"/>
    <w:qFormat/>
    <w:uiPriority w:val="0"/>
    <w:pPr>
      <w:keepNext/>
      <w:keepLines/>
      <w:spacing w:before="340" w:after="330" w:line="578" w:lineRule="auto"/>
      <w:outlineLvl w:val="0"/>
    </w:pPr>
    <w:rPr>
      <w:b/>
      <w:bCs/>
      <w:kern w:val="44"/>
      <w:sz w:val="44"/>
      <w:szCs w:val="44"/>
    </w:rPr>
  </w:style>
  <w:style w:type="character" w:default="1" w:styleId="6">
    <w:name w:val="Default Paragraph Font"/>
    <w:semiHidden/>
    <w:qFormat/>
    <w:uiPriority w:val="0"/>
  </w:style>
  <w:style w:type="table" w:default="1" w:styleId="7">
    <w:name w:val="Normal Table"/>
    <w:unhideWhenUsed/>
    <w:qFormat/>
    <w:uiPriority w:val="99"/>
    <w:tblPr>
      <w:tblCellMar>
        <w:top w:w="0" w:type="dxa"/>
        <w:left w:w="108" w:type="dxa"/>
        <w:bottom w:w="0" w:type="dxa"/>
        <w:right w:w="108" w:type="dxa"/>
      </w:tblCellMar>
    </w:tblPr>
  </w:style>
  <w:style w:type="paragraph" w:styleId="3">
    <w:name w:val="Balloon Text"/>
    <w:basedOn w:val="1"/>
    <w:semiHidden/>
    <w:qFormat/>
    <w:uiPriority w:val="0"/>
    <w:rPr>
      <w:sz w:val="18"/>
      <w:szCs w:val="18"/>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8">
    <w:name w:val="标题 1 Char"/>
    <w:link w:val="2"/>
    <w:qFormat/>
    <w:uiPriority w:val="0"/>
    <w:rPr>
      <w:b/>
      <w:bCs/>
      <w:kern w:val="44"/>
      <w:sz w:val="44"/>
      <w:szCs w:val="44"/>
    </w:rPr>
  </w:style>
  <w:style w:type="character" w:customStyle="1" w:styleId="9">
    <w:name w:val="页眉 Char"/>
    <w:link w:val="5"/>
    <w:qFormat/>
    <w:uiPriority w:val="99"/>
    <w:rPr>
      <w:kern w:val="2"/>
      <w:sz w:val="18"/>
      <w:szCs w:val="18"/>
    </w:rPr>
  </w:style>
  <w:style w:type="character" w:customStyle="1" w:styleId="10">
    <w:name w:val="页脚 Char"/>
    <w:link w:val="4"/>
    <w:qFormat/>
    <w:uiPriority w:val="99"/>
    <w:rPr>
      <w:kern w:val="2"/>
      <w:sz w:val="18"/>
      <w:szCs w:val="18"/>
    </w:rPr>
  </w:style>
</w:styles>
</file>

<file path=word/_rels/document.xml.rels><?xml version="1.0" encoding="UTF-8" standalone="yes"?>
<Relationships xmlns="http://schemas.openxmlformats.org/package/2006/relationships"><Relationship Id="rId8" Type="http://schemas.microsoft.com/office/2011/relationships/people" Target="people.xml"/><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40</Pages>
  <Words>1933</Words>
  <Characters>11021</Characters>
  <Lines>91</Lines>
  <Paragraphs>25</Paragraphs>
  <ScaleCrop>false</ScaleCrop>
  <LinksUpToDate>false</LinksUpToDate>
  <CharactersWithSpaces>12929</CharactersWithSpaces>
  <Application>WPS Office_2.5.0.4141_F1E327BC-269C-435d-A152-05C5408002CA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2019-11-01T00:39:00Z</dcterms:created>
  <dc:creator>dell</dc:creator>
  <cp:lastModifiedBy>Frankly</cp:lastModifiedBy>
  <cp:lastPrinted>2019-11-01T00:48:00Z</cp:lastPrinted>
  <dcterms:modified xsi:type="dcterms:W3CDTF">2020-08-30T18:02:44Z</dcterms:modified>
  <dc:title>中国鼓励引进技术目录</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1033-2.5.0.4141</vt:lpwstr>
  </property>
</Properties>
</file>